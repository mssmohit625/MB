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C0388" w14:textId="77777777" w:rsidR="009C3B37" w:rsidRPr="00D11A9C" w:rsidRDefault="009C3B37" w:rsidP="009C3B37">
      <w:pPr>
        <w:spacing w:after="0"/>
        <w:jc w:val="center"/>
        <w:rPr>
          <w:rFonts w:ascii="Arial" w:eastAsia="Arial" w:hAnsi="Arial" w:cs="Arial"/>
          <w:b/>
          <w:bCs/>
          <w:color w:val="595959"/>
          <w:sz w:val="32"/>
          <w:szCs w:val="32"/>
        </w:rPr>
      </w:pPr>
      <w:r w:rsidRPr="00D11A9C">
        <w:rPr>
          <w:rFonts w:ascii="Arial" w:eastAsia="Arial" w:hAnsi="Arial" w:cs="Arial"/>
          <w:b/>
          <w:bCs/>
          <w:color w:val="595959"/>
          <w:sz w:val="28"/>
          <w:szCs w:val="28"/>
        </w:rPr>
        <w:t>Pricing Research for Data Center as a Service (</w:t>
      </w:r>
      <w:proofErr w:type="spellStart"/>
      <w:r w:rsidRPr="00D11A9C">
        <w:rPr>
          <w:rFonts w:ascii="Arial" w:eastAsia="Arial" w:hAnsi="Arial" w:cs="Arial"/>
          <w:b/>
          <w:bCs/>
          <w:color w:val="595959"/>
          <w:sz w:val="28"/>
          <w:szCs w:val="28"/>
        </w:rPr>
        <w:t>DCaaS</w:t>
      </w:r>
      <w:proofErr w:type="spellEnd"/>
      <w:r w:rsidRPr="00D11A9C">
        <w:rPr>
          <w:rFonts w:ascii="Arial" w:eastAsia="Arial" w:hAnsi="Arial" w:cs="Arial"/>
          <w:b/>
          <w:bCs/>
          <w:color w:val="595959"/>
          <w:sz w:val="28"/>
          <w:szCs w:val="28"/>
        </w:rPr>
        <w:t>) Solutions</w:t>
      </w:r>
    </w:p>
    <w:p w14:paraId="3BF06D5F" w14:textId="77777777" w:rsidR="009C3B37" w:rsidRPr="00D11A9C" w:rsidRDefault="009C3B37" w:rsidP="009C3B37">
      <w:pPr>
        <w:rPr>
          <w:rFonts w:ascii="Arial" w:eastAsia="Arial" w:hAnsi="Arial" w:cs="Arial"/>
          <w:color w:val="4472C4" w:themeColor="accent1"/>
          <w:sz w:val="20"/>
          <w:szCs w:val="20"/>
        </w:rPr>
      </w:pPr>
    </w:p>
    <w:p w14:paraId="11A09DBF" w14:textId="77777777" w:rsidR="009C3B37" w:rsidRPr="00D11A9C" w:rsidRDefault="009C3B37" w:rsidP="009C3B37">
      <w:pPr>
        <w:rPr>
          <w:rFonts w:ascii="Arial" w:eastAsia="Arial" w:hAnsi="Arial" w:cs="Arial"/>
          <w:color w:val="595959"/>
          <w:sz w:val="20"/>
          <w:szCs w:val="20"/>
        </w:rPr>
      </w:pPr>
      <w:r w:rsidRPr="00D11A9C">
        <w:rPr>
          <w:rFonts w:ascii="Arial" w:eastAsia="Arial" w:hAnsi="Arial" w:cs="Arial"/>
          <w:color w:val="4472C4" w:themeColor="accent1"/>
          <w:sz w:val="20"/>
          <w:szCs w:val="20"/>
        </w:rPr>
        <w:t>&lt;Programming notes in blue&gt;</w:t>
      </w:r>
    </w:p>
    <w:p w14:paraId="59D05FC2" w14:textId="77777777" w:rsidR="009C3B37" w:rsidRPr="00D11A9C" w:rsidRDefault="009C3B37" w:rsidP="009C3B37">
      <w:pPr>
        <w:keepNext/>
        <w:keepLines/>
        <w:autoSpaceDE w:val="0"/>
        <w:autoSpaceDN w:val="0"/>
        <w:adjustRightInd w:val="0"/>
        <w:spacing w:before="240" w:after="240" w:line="276" w:lineRule="auto"/>
        <w:outlineLvl w:val="1"/>
        <w:rPr>
          <w:rFonts w:ascii="Arial" w:eastAsia="Times New Roman" w:hAnsi="Arial" w:cs="Arial"/>
          <w:bCs/>
          <w:color w:val="EA3376"/>
          <w:sz w:val="24"/>
          <w:szCs w:val="24"/>
        </w:rPr>
      </w:pPr>
      <w:r w:rsidRPr="00D11A9C">
        <w:rPr>
          <w:rFonts w:ascii="Arial" w:eastAsia="Times New Roman" w:hAnsi="Arial" w:cs="Arial"/>
          <w:bCs/>
          <w:color w:val="EA3376"/>
          <w:sz w:val="24"/>
          <w:szCs w:val="24"/>
        </w:rPr>
        <w:t>INTRODUCTION</w:t>
      </w:r>
    </w:p>
    <w:p w14:paraId="29F6783C" w14:textId="77777777" w:rsidR="009C3B37" w:rsidRPr="00D11A9C" w:rsidRDefault="009C3B37" w:rsidP="009C3B37">
      <w:pPr>
        <w:spacing w:after="0"/>
        <w:rPr>
          <w:rFonts w:ascii="Arial" w:eastAsia="Arial" w:hAnsi="Arial" w:cs="Arial"/>
          <w:bCs/>
          <w:iCs/>
          <w:color w:val="595959"/>
          <w:sz w:val="20"/>
          <w:szCs w:val="20"/>
        </w:rPr>
      </w:pPr>
      <w:r w:rsidRPr="00D11A9C">
        <w:rPr>
          <w:rFonts w:ascii="Arial" w:eastAsia="Arial" w:hAnsi="Arial" w:cs="Arial"/>
          <w:color w:val="595959"/>
          <w:sz w:val="20"/>
        </w:rPr>
        <w:t>Thank you for agreeing to take part in this survey!</w:t>
      </w:r>
      <w:r w:rsidRPr="00D11A9C">
        <w:rPr>
          <w:rFonts w:ascii="Arial" w:eastAsia="Arial" w:hAnsi="Arial" w:cs="Arial"/>
          <w:color w:val="595959"/>
          <w:sz w:val="20"/>
        </w:rPr>
        <w:br/>
      </w:r>
    </w:p>
    <w:p w14:paraId="6F6F58B5" w14:textId="77777777" w:rsidR="009C3B37" w:rsidRPr="00D11A9C" w:rsidRDefault="009C3B37" w:rsidP="009C3B37">
      <w:pPr>
        <w:spacing w:after="0"/>
        <w:jc w:val="both"/>
        <w:rPr>
          <w:rFonts w:ascii="Arial" w:eastAsia="Arial" w:hAnsi="Arial" w:cs="Arial"/>
          <w:bCs/>
          <w:iCs/>
          <w:color w:val="595959"/>
          <w:sz w:val="20"/>
          <w:szCs w:val="20"/>
        </w:rPr>
      </w:pPr>
      <w:r w:rsidRPr="00D11A9C">
        <w:rPr>
          <w:rFonts w:ascii="Arial" w:eastAsia="Arial" w:hAnsi="Arial" w:cs="Arial"/>
          <w:bCs/>
          <w:iCs/>
          <w:color w:val="595959"/>
          <w:sz w:val="20"/>
          <w:szCs w:val="20"/>
        </w:rPr>
        <w:t xml:space="preserve">Over the last few years, data center vendors have started offering data center related hardware, software, and associated services on a consumption basis. We expect consumption-based pricing for on-premises data center to witness significant traction. </w:t>
      </w:r>
    </w:p>
    <w:p w14:paraId="1DAAF976" w14:textId="77777777" w:rsidR="009C3B37" w:rsidRPr="00D11A9C" w:rsidRDefault="009C3B37" w:rsidP="009C3B37">
      <w:pPr>
        <w:spacing w:after="0"/>
        <w:rPr>
          <w:rFonts w:ascii="Arial" w:eastAsia="Arial" w:hAnsi="Arial" w:cs="Arial"/>
          <w:bCs/>
          <w:iCs/>
          <w:color w:val="595959"/>
          <w:sz w:val="20"/>
          <w:szCs w:val="20"/>
        </w:rPr>
      </w:pPr>
    </w:p>
    <w:p w14:paraId="4330F850" w14:textId="4A5BB1CC" w:rsidR="009C3B37" w:rsidRPr="00F33BD7" w:rsidRDefault="009C3B37" w:rsidP="009C3B37">
      <w:pPr>
        <w:spacing w:after="0"/>
        <w:jc w:val="both"/>
        <w:rPr>
          <w:rFonts w:ascii="Arial" w:eastAsia="Arial" w:hAnsi="Arial" w:cs="Arial"/>
          <w:bCs/>
          <w:iCs/>
          <w:color w:val="595959"/>
          <w:sz w:val="20"/>
          <w:szCs w:val="20"/>
        </w:rPr>
      </w:pPr>
      <w:r w:rsidRPr="00D11A9C">
        <w:rPr>
          <w:rFonts w:ascii="Arial" w:eastAsia="Arial" w:hAnsi="Arial" w:cs="Arial"/>
          <w:bCs/>
          <w:iCs/>
          <w:color w:val="595959"/>
          <w:sz w:val="20"/>
          <w:szCs w:val="20"/>
        </w:rPr>
        <w:t xml:space="preserve">We are conducting a global market survey to understand customer preferences for Data Center as a Service </w:t>
      </w:r>
      <w:r w:rsidRPr="00F33BD7">
        <w:rPr>
          <w:rFonts w:ascii="Arial" w:eastAsia="Arial" w:hAnsi="Arial" w:cs="Arial"/>
          <w:bCs/>
          <w:iCs/>
          <w:color w:val="595959"/>
          <w:sz w:val="20"/>
          <w:szCs w:val="20"/>
        </w:rPr>
        <w:t>(</w:t>
      </w:r>
      <w:proofErr w:type="spellStart"/>
      <w:r w:rsidRPr="00F33BD7">
        <w:rPr>
          <w:rFonts w:ascii="Arial" w:eastAsia="Arial" w:hAnsi="Arial" w:cs="Arial"/>
          <w:bCs/>
          <w:iCs/>
          <w:color w:val="595959"/>
          <w:sz w:val="20"/>
          <w:szCs w:val="20"/>
        </w:rPr>
        <w:t>DCaaS</w:t>
      </w:r>
      <w:proofErr w:type="spellEnd"/>
      <w:r w:rsidRPr="00F33BD7">
        <w:rPr>
          <w:rFonts w:ascii="Arial" w:eastAsia="Arial" w:hAnsi="Arial" w:cs="Arial"/>
          <w:bCs/>
          <w:iCs/>
          <w:color w:val="595959"/>
          <w:sz w:val="20"/>
          <w:szCs w:val="20"/>
        </w:rPr>
        <w:t>)</w:t>
      </w:r>
      <w:r w:rsidR="00F27E54" w:rsidRPr="00F33BD7">
        <w:rPr>
          <w:rFonts w:ascii="Arial" w:eastAsia="Arial" w:hAnsi="Arial" w:cs="Arial"/>
          <w:bCs/>
          <w:iCs/>
          <w:color w:val="595959"/>
          <w:sz w:val="20"/>
          <w:szCs w:val="20"/>
        </w:rPr>
        <w:t>. This includes</w:t>
      </w:r>
      <w:r w:rsidRPr="00F33BD7">
        <w:rPr>
          <w:rFonts w:ascii="Arial" w:eastAsia="Arial" w:hAnsi="Arial" w:cs="Arial"/>
          <w:bCs/>
          <w:iCs/>
          <w:color w:val="595959"/>
          <w:sz w:val="20"/>
          <w:szCs w:val="20"/>
        </w:rPr>
        <w:t xml:space="preserve"> offer construct, paths to purchase, preferences around different consumption-based payment models and willingness to pay for pre-configured </w:t>
      </w:r>
      <w:proofErr w:type="spellStart"/>
      <w:r w:rsidRPr="00F33BD7">
        <w:rPr>
          <w:rFonts w:ascii="Arial" w:eastAsia="Arial" w:hAnsi="Arial" w:cs="Arial"/>
          <w:bCs/>
          <w:iCs/>
          <w:color w:val="595959"/>
          <w:sz w:val="20"/>
          <w:szCs w:val="20"/>
        </w:rPr>
        <w:t>DCaaS</w:t>
      </w:r>
      <w:proofErr w:type="spellEnd"/>
      <w:r w:rsidRPr="00F33BD7">
        <w:rPr>
          <w:rFonts w:ascii="Arial" w:eastAsia="Arial" w:hAnsi="Arial" w:cs="Arial"/>
          <w:bCs/>
          <w:iCs/>
          <w:color w:val="595959"/>
          <w:sz w:val="20"/>
          <w:szCs w:val="20"/>
        </w:rPr>
        <w:t xml:space="preserve"> solutions.</w:t>
      </w:r>
    </w:p>
    <w:p w14:paraId="48B2E3BD" w14:textId="77777777" w:rsidR="009C3B37" w:rsidRPr="00F33BD7" w:rsidRDefault="009C3B37" w:rsidP="009C3B37">
      <w:pPr>
        <w:spacing w:after="0"/>
        <w:rPr>
          <w:rFonts w:ascii="Arial" w:eastAsia="Arial" w:hAnsi="Arial" w:cs="Arial"/>
          <w:bCs/>
          <w:iCs/>
          <w:color w:val="595959"/>
          <w:sz w:val="20"/>
          <w:szCs w:val="20"/>
        </w:rPr>
      </w:pPr>
    </w:p>
    <w:p w14:paraId="11D798DD" w14:textId="5CA2F189" w:rsidR="009C3B37" w:rsidRPr="00F33BD7" w:rsidRDefault="009C3B37" w:rsidP="009C3B37">
      <w:pPr>
        <w:spacing w:after="0"/>
        <w:rPr>
          <w:rFonts w:ascii="Arial" w:eastAsia="Arial" w:hAnsi="Arial" w:cs="Arial"/>
          <w:color w:val="595959"/>
          <w:sz w:val="20"/>
          <w:szCs w:val="20"/>
        </w:rPr>
      </w:pPr>
      <w:r w:rsidRPr="00F33BD7">
        <w:rPr>
          <w:rFonts w:ascii="Arial" w:eastAsia="Arial" w:hAnsi="Arial" w:cs="Arial"/>
          <w:color w:val="595959"/>
          <w:sz w:val="20"/>
          <w:szCs w:val="20"/>
        </w:rPr>
        <w:t xml:space="preserve">For this </w:t>
      </w:r>
      <w:r w:rsidR="00F27E54" w:rsidRPr="00F33BD7">
        <w:rPr>
          <w:rFonts w:ascii="Arial" w:eastAsia="Arial" w:hAnsi="Arial" w:cs="Arial"/>
          <w:color w:val="595959"/>
          <w:sz w:val="20"/>
          <w:szCs w:val="20"/>
        </w:rPr>
        <w:t>survey</w:t>
      </w:r>
      <w:r w:rsidRPr="00F33BD7">
        <w:rPr>
          <w:rFonts w:ascii="Arial" w:eastAsia="Arial" w:hAnsi="Arial" w:cs="Arial"/>
          <w:color w:val="595959"/>
          <w:sz w:val="20"/>
          <w:szCs w:val="20"/>
        </w:rPr>
        <w:t>, we define the following as:</w:t>
      </w:r>
    </w:p>
    <w:p w14:paraId="1710098A" w14:textId="77777777" w:rsidR="009C3B37" w:rsidRPr="00F33BD7" w:rsidRDefault="009C3B37" w:rsidP="009C3B37">
      <w:pPr>
        <w:spacing w:after="0"/>
        <w:rPr>
          <w:rFonts w:ascii="Arial" w:eastAsia="Arial" w:hAnsi="Arial" w:cs="Arial"/>
          <w:color w:val="595959"/>
          <w:sz w:val="20"/>
          <w:szCs w:val="20"/>
        </w:rPr>
      </w:pPr>
    </w:p>
    <w:p w14:paraId="5D4AAFE6" w14:textId="505AC37B" w:rsidR="009C3B37" w:rsidRPr="00D11A9C" w:rsidRDefault="009C3B37" w:rsidP="009C3B37">
      <w:pPr>
        <w:pStyle w:val="ListParagraph"/>
        <w:numPr>
          <w:ilvl w:val="0"/>
          <w:numId w:val="4"/>
        </w:numPr>
        <w:spacing w:after="0"/>
        <w:jc w:val="both"/>
        <w:rPr>
          <w:rFonts w:ascii="Arial" w:eastAsia="Arial" w:hAnsi="Arial" w:cs="Arial"/>
          <w:color w:val="595959"/>
          <w:sz w:val="20"/>
          <w:szCs w:val="20"/>
        </w:rPr>
      </w:pPr>
      <w:r w:rsidRPr="00F33BD7">
        <w:rPr>
          <w:rFonts w:ascii="Arial" w:eastAsia="Arial" w:hAnsi="Arial" w:cs="Arial"/>
          <w:b/>
          <w:bCs/>
          <w:color w:val="595959" w:themeColor="text1" w:themeTint="A6"/>
          <w:sz w:val="20"/>
          <w:szCs w:val="20"/>
        </w:rPr>
        <w:t>Data Center as a Service (</w:t>
      </w:r>
      <w:proofErr w:type="spellStart"/>
      <w:r w:rsidRPr="00F33BD7">
        <w:rPr>
          <w:rFonts w:ascii="Arial" w:eastAsia="Arial" w:hAnsi="Arial" w:cs="Arial"/>
          <w:b/>
          <w:bCs/>
          <w:color w:val="595959" w:themeColor="text1" w:themeTint="A6"/>
          <w:sz w:val="20"/>
          <w:szCs w:val="20"/>
        </w:rPr>
        <w:t>DCaaS</w:t>
      </w:r>
      <w:proofErr w:type="spellEnd"/>
      <w:r w:rsidRPr="00F33BD7">
        <w:rPr>
          <w:rFonts w:ascii="Arial" w:eastAsia="Arial" w:hAnsi="Arial" w:cs="Arial"/>
          <w:b/>
          <w:bCs/>
          <w:color w:val="595959" w:themeColor="text1" w:themeTint="A6"/>
          <w:sz w:val="20"/>
          <w:szCs w:val="20"/>
        </w:rPr>
        <w:t xml:space="preserve">) – </w:t>
      </w:r>
      <w:r w:rsidRPr="00F33BD7">
        <w:rPr>
          <w:rFonts w:ascii="Arial" w:eastAsia="Arial" w:hAnsi="Arial" w:cs="Arial"/>
          <w:color w:val="595959" w:themeColor="text1" w:themeTint="A6"/>
          <w:sz w:val="20"/>
          <w:szCs w:val="20"/>
        </w:rPr>
        <w:t>It refers to the provisioning of infrastructure to a client along with services that support the implementation, maintenance,</w:t>
      </w:r>
      <w:r w:rsidR="0095520F" w:rsidRPr="00F33BD7">
        <w:rPr>
          <w:rFonts w:ascii="Arial" w:eastAsia="Arial" w:hAnsi="Arial" w:cs="Arial"/>
          <w:color w:val="595959" w:themeColor="text1" w:themeTint="A6"/>
          <w:sz w:val="20"/>
          <w:szCs w:val="20"/>
        </w:rPr>
        <w:t xml:space="preserve"> and</w:t>
      </w:r>
      <w:r w:rsidRPr="00F33BD7">
        <w:rPr>
          <w:rFonts w:ascii="Arial" w:eastAsia="Arial" w:hAnsi="Arial" w:cs="Arial"/>
          <w:color w:val="595959" w:themeColor="text1" w:themeTint="A6"/>
          <w:sz w:val="20"/>
          <w:szCs w:val="20"/>
        </w:rPr>
        <w:t xml:space="preserve"> operation of a data center. A</w:t>
      </w:r>
      <w:r w:rsidRPr="00D11A9C">
        <w:rPr>
          <w:rFonts w:ascii="Arial" w:eastAsia="Arial" w:hAnsi="Arial" w:cs="Arial"/>
          <w:color w:val="595959" w:themeColor="text1" w:themeTint="A6"/>
          <w:sz w:val="20"/>
          <w:szCs w:val="20"/>
        </w:rPr>
        <w:t xml:space="preserve"> typical </w:t>
      </w:r>
      <w:proofErr w:type="spellStart"/>
      <w:r w:rsidRPr="00D11A9C">
        <w:rPr>
          <w:rFonts w:ascii="Arial" w:eastAsia="Arial" w:hAnsi="Arial" w:cs="Arial"/>
          <w:color w:val="595959" w:themeColor="text1" w:themeTint="A6"/>
          <w:sz w:val="20"/>
          <w:szCs w:val="20"/>
        </w:rPr>
        <w:t>DCaaS</w:t>
      </w:r>
      <w:proofErr w:type="spellEnd"/>
      <w:r w:rsidRPr="00D11A9C">
        <w:rPr>
          <w:rFonts w:ascii="Arial" w:eastAsia="Arial" w:hAnsi="Arial" w:cs="Arial"/>
          <w:color w:val="595959" w:themeColor="text1" w:themeTint="A6"/>
          <w:sz w:val="20"/>
          <w:szCs w:val="20"/>
        </w:rPr>
        <w:t xml:space="preserve"> solution includes Computing, Storage, Networking, and additional services. These solutions enable access to on-premises infrastructure consumed on a metered basis and paid through consumption-based pricing models.</w:t>
      </w:r>
    </w:p>
    <w:p w14:paraId="154AF04F" w14:textId="77777777" w:rsidR="009C3B37" w:rsidRPr="00D11A9C" w:rsidRDefault="009C3B37" w:rsidP="009C3B37">
      <w:pPr>
        <w:pStyle w:val="ListParagraph"/>
        <w:spacing w:after="0"/>
        <w:jc w:val="both"/>
        <w:rPr>
          <w:rFonts w:ascii="Arial" w:eastAsia="Arial" w:hAnsi="Arial" w:cs="Arial"/>
          <w:color w:val="595959"/>
          <w:sz w:val="20"/>
          <w:szCs w:val="20"/>
        </w:rPr>
      </w:pPr>
    </w:p>
    <w:p w14:paraId="76F1D3CC" w14:textId="53C6EAD8" w:rsidR="009C3B37" w:rsidRPr="00997E80" w:rsidRDefault="009C3B37" w:rsidP="009C3B37">
      <w:pPr>
        <w:pStyle w:val="ListParagraph"/>
        <w:numPr>
          <w:ilvl w:val="0"/>
          <w:numId w:val="4"/>
        </w:numPr>
        <w:spacing w:after="0"/>
        <w:jc w:val="both"/>
        <w:rPr>
          <w:rFonts w:ascii="Arial" w:eastAsia="Arial" w:hAnsi="Arial" w:cs="Arial"/>
          <w:color w:val="595959"/>
          <w:sz w:val="20"/>
          <w:szCs w:val="20"/>
        </w:rPr>
      </w:pPr>
      <w:r w:rsidRPr="005C6849">
        <w:rPr>
          <w:rFonts w:ascii="Arial" w:eastAsia="Arial" w:hAnsi="Arial" w:cs="Arial"/>
          <w:b/>
          <w:bCs/>
          <w:color w:val="595959" w:themeColor="text1" w:themeTint="A6"/>
          <w:sz w:val="20"/>
          <w:szCs w:val="20"/>
        </w:rPr>
        <w:t>Consumption-based pricing</w:t>
      </w:r>
      <w:r w:rsidRPr="005C6849">
        <w:rPr>
          <w:rFonts w:ascii="Arial" w:eastAsia="Arial" w:hAnsi="Arial" w:cs="Arial"/>
          <w:color w:val="595959" w:themeColor="text1" w:themeTint="A6"/>
          <w:sz w:val="20"/>
          <w:szCs w:val="20"/>
        </w:rPr>
        <w:t xml:space="preserve"> – It refers to a pricing model for on-premise data center system</w:t>
      </w:r>
      <w:r w:rsidR="000F757A" w:rsidRPr="005C6849">
        <w:rPr>
          <w:rFonts w:ascii="Arial" w:eastAsia="Arial" w:hAnsi="Arial" w:cs="Arial"/>
          <w:color w:val="595959" w:themeColor="text1" w:themeTint="A6"/>
          <w:sz w:val="20"/>
          <w:szCs w:val="20"/>
        </w:rPr>
        <w:t>,</w:t>
      </w:r>
      <w:r w:rsidRPr="005C6849">
        <w:rPr>
          <w:rFonts w:ascii="Arial" w:eastAsia="Arial" w:hAnsi="Arial" w:cs="Arial"/>
          <w:color w:val="595959" w:themeColor="text1" w:themeTint="A6"/>
          <w:sz w:val="20"/>
          <w:szCs w:val="20"/>
        </w:rPr>
        <w:t xml:space="preserve"> paid on a periodic basis based on measured</w:t>
      </w:r>
      <w:r w:rsidRPr="00997E80">
        <w:rPr>
          <w:rFonts w:ascii="Arial" w:eastAsia="Arial" w:hAnsi="Arial" w:cs="Arial"/>
          <w:color w:val="595959" w:themeColor="text1" w:themeTint="A6"/>
          <w:sz w:val="20"/>
          <w:szCs w:val="20"/>
        </w:rPr>
        <w:t xml:space="preserve"> resource usage, with the flexibility to modify resource scaling.</w:t>
      </w:r>
    </w:p>
    <w:p w14:paraId="365735CA" w14:textId="77777777" w:rsidR="009C3B37" w:rsidRPr="00D11A9C" w:rsidRDefault="009C3B37" w:rsidP="009C3B37">
      <w:pPr>
        <w:spacing w:after="0"/>
        <w:rPr>
          <w:rFonts w:ascii="Arial" w:eastAsia="Arial" w:hAnsi="Arial" w:cs="Arial"/>
          <w:color w:val="595959"/>
          <w:sz w:val="20"/>
          <w:szCs w:val="20"/>
        </w:rPr>
      </w:pPr>
    </w:p>
    <w:p w14:paraId="4AB769D0" w14:textId="77777777" w:rsidR="009C3B37" w:rsidRPr="00D11A9C" w:rsidRDefault="009C3B37" w:rsidP="009C3B37">
      <w:pPr>
        <w:spacing w:after="0"/>
        <w:jc w:val="both"/>
        <w:rPr>
          <w:rFonts w:ascii="Arial" w:eastAsia="Arial" w:hAnsi="Arial" w:cs="Arial"/>
          <w:color w:val="595959"/>
          <w:sz w:val="20"/>
        </w:rPr>
      </w:pPr>
      <w:r w:rsidRPr="00D11A9C">
        <w:rPr>
          <w:rFonts w:ascii="Arial" w:eastAsia="Arial" w:hAnsi="Arial" w:cs="Arial"/>
          <w:color w:val="595959"/>
          <w:sz w:val="20"/>
          <w:szCs w:val="20"/>
        </w:rPr>
        <w:t xml:space="preserve">We request you to spare 20–25 minutes of your valuable time for this survey. </w:t>
      </w:r>
      <w:r w:rsidRPr="00D11A9C">
        <w:rPr>
          <w:rFonts w:ascii="Arial" w:eastAsia="Arial" w:hAnsi="Arial" w:cs="Arial"/>
          <w:color w:val="595959"/>
          <w:sz w:val="20"/>
        </w:rPr>
        <w:t>We greatly appreciate your participation and assure you that your responses will remain confidential. The survey data will only be analyzed on an aggregate basis and will not be attributed individually to you in any manner.</w:t>
      </w:r>
    </w:p>
    <w:p w14:paraId="79632BD2" w14:textId="77777777" w:rsidR="009C3B37" w:rsidRPr="00D11A9C" w:rsidRDefault="009C3B37" w:rsidP="009C3B37">
      <w:pPr>
        <w:spacing w:after="0"/>
        <w:rPr>
          <w:rFonts w:ascii="Arial" w:eastAsia="Arial" w:hAnsi="Arial" w:cs="Arial"/>
          <w:color w:val="595959"/>
          <w:sz w:val="20"/>
        </w:rPr>
      </w:pPr>
    </w:p>
    <w:p w14:paraId="6C9520A1" w14:textId="77777777" w:rsidR="009C3B37" w:rsidRPr="00D11A9C" w:rsidRDefault="009C3B37" w:rsidP="009C3B37">
      <w:pPr>
        <w:keepNext/>
        <w:keepLines/>
        <w:autoSpaceDE w:val="0"/>
        <w:autoSpaceDN w:val="0"/>
        <w:adjustRightInd w:val="0"/>
        <w:spacing w:before="240" w:after="240" w:line="276" w:lineRule="auto"/>
        <w:outlineLvl w:val="1"/>
        <w:rPr>
          <w:rFonts w:ascii="Arial" w:eastAsia="Times New Roman" w:hAnsi="Arial" w:cs="Arial"/>
          <w:bCs/>
          <w:color w:val="EA3376"/>
          <w:sz w:val="20"/>
          <w:szCs w:val="20"/>
        </w:rPr>
      </w:pPr>
      <w:r w:rsidRPr="00D11A9C">
        <w:rPr>
          <w:rFonts w:ascii="Arial" w:eastAsia="Times New Roman" w:hAnsi="Arial" w:cs="Arial"/>
          <w:bCs/>
          <w:color w:val="EA3376"/>
          <w:sz w:val="24"/>
          <w:szCs w:val="24"/>
        </w:rPr>
        <w:t>SCREENER: IDENTIFYING TARGET RESPONDENTS</w:t>
      </w:r>
    </w:p>
    <w:p w14:paraId="3011BEBE" w14:textId="77777777" w:rsidR="009C3B37" w:rsidRPr="00D11A9C" w:rsidRDefault="009C3B37" w:rsidP="009C3B37">
      <w:pPr>
        <w:rPr>
          <w:rFonts w:ascii="Arial" w:eastAsia="Arial" w:hAnsi="Arial" w:cs="Arial"/>
          <w:color w:val="595959"/>
          <w:sz w:val="20"/>
          <w:szCs w:val="20"/>
        </w:rPr>
      </w:pPr>
      <w:r w:rsidRPr="00D11A9C">
        <w:rPr>
          <w:rFonts w:ascii="Arial" w:eastAsia="Arial" w:hAnsi="Arial" w:cs="Arial"/>
          <w:color w:val="4472C4" w:themeColor="accent1"/>
          <w:sz w:val="20"/>
          <w:szCs w:val="20"/>
        </w:rPr>
        <w:t>&lt;SHOW ON NEXT SCREEN&gt;</w:t>
      </w:r>
    </w:p>
    <w:p w14:paraId="33CF5B69" w14:textId="087617AB" w:rsidR="009C3B37" w:rsidRPr="00D11A9C" w:rsidRDefault="009C3B37" w:rsidP="009C3B37">
      <w:pPr>
        <w:pStyle w:val="ListParagraph"/>
        <w:numPr>
          <w:ilvl w:val="0"/>
          <w:numId w:val="3"/>
        </w:numPr>
        <w:rPr>
          <w:rFonts w:ascii="Arial" w:eastAsia="Arial" w:hAnsi="Arial" w:cs="Arial"/>
          <w:color w:val="595959"/>
          <w:sz w:val="20"/>
          <w:szCs w:val="20"/>
        </w:rPr>
      </w:pPr>
      <w:r w:rsidRPr="00D11A9C">
        <w:rPr>
          <w:rFonts w:ascii="Arial" w:hAnsi="Arial" w:cs="Arial"/>
          <w:color w:val="444444"/>
          <w:sz w:val="20"/>
          <w:szCs w:val="20"/>
          <w:shd w:val="clear" w:color="auto" w:fill="FFFFFF"/>
        </w:rPr>
        <w:t xml:space="preserve">What is your </w:t>
      </w:r>
      <w:r w:rsidRPr="00D11A9C">
        <w:rPr>
          <w:rFonts w:ascii="Arial" w:hAnsi="Arial" w:cs="Arial"/>
          <w:b/>
          <w:bCs/>
          <w:color w:val="444444"/>
          <w:sz w:val="20"/>
          <w:szCs w:val="20"/>
          <w:shd w:val="clear" w:color="auto" w:fill="FFFFFF"/>
        </w:rPr>
        <w:t xml:space="preserve">country of </w:t>
      </w:r>
      <w:r w:rsidR="00C40125" w:rsidRPr="00C40125">
        <w:rPr>
          <w:rFonts w:ascii="Arial" w:hAnsi="Arial" w:cs="Arial"/>
          <w:b/>
          <w:bCs/>
          <w:color w:val="444444"/>
          <w:sz w:val="20"/>
          <w:szCs w:val="20"/>
          <w:shd w:val="clear" w:color="auto" w:fill="FFFFFF"/>
        </w:rPr>
        <w:t>operations</w:t>
      </w:r>
      <w:r w:rsidRPr="00D11A9C">
        <w:rPr>
          <w:rFonts w:ascii="Arial" w:hAnsi="Arial" w:cs="Arial"/>
          <w:color w:val="444444"/>
          <w:sz w:val="20"/>
          <w:szCs w:val="20"/>
          <w:shd w:val="clear" w:color="auto" w:fill="FFFFFF"/>
        </w:rPr>
        <w:t>?</w:t>
      </w:r>
      <w:r w:rsidRPr="00D11A9C">
        <w:rPr>
          <w:rFonts w:ascii="Arial" w:eastAsia="Arial" w:hAnsi="Arial" w:cs="Arial"/>
          <w:color w:val="595959"/>
          <w:sz w:val="20"/>
          <w:szCs w:val="20"/>
        </w:rPr>
        <w:t xml:space="preserve"> </w:t>
      </w:r>
      <w:r w:rsidRPr="00D11A9C">
        <w:rPr>
          <w:rFonts w:ascii="Arial" w:eastAsia="Arial" w:hAnsi="Arial" w:cs="Arial"/>
          <w:color w:val="4472C4" w:themeColor="accent1"/>
          <w:sz w:val="20"/>
          <w:szCs w:val="20"/>
        </w:rPr>
        <w:t>&lt;SINGLE SELECT&gt;&lt;SHOW COUNTRIES IN AN ALPHABETICAL ORDER&gt;&lt;CODE TO REGION AT THE BACKEND&gt; &lt;MAINTAIN QUOTA AS INDICATED&gt;</w:t>
      </w:r>
    </w:p>
    <w:tbl>
      <w:tblPr>
        <w:tblStyle w:val="TableGrid"/>
        <w:tblW w:w="8505" w:type="dxa"/>
        <w:tblInd w:w="421"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3984"/>
        <w:gridCol w:w="1710"/>
        <w:gridCol w:w="1710"/>
        <w:gridCol w:w="1101"/>
      </w:tblGrid>
      <w:tr w:rsidR="009C3B37" w:rsidRPr="00D11A9C" w14:paraId="3A5E686C" w14:textId="77777777" w:rsidTr="005948EF">
        <w:trPr>
          <w:trHeight w:val="310"/>
        </w:trPr>
        <w:tc>
          <w:tcPr>
            <w:tcW w:w="3984" w:type="dxa"/>
            <w:vAlign w:val="center"/>
          </w:tcPr>
          <w:p w14:paraId="34F2A390" w14:textId="3DCF1096" w:rsidR="009C3B37" w:rsidRPr="00D11A9C" w:rsidRDefault="009C3B37" w:rsidP="005948EF">
            <w:pPr>
              <w:rPr>
                <w:rFonts w:ascii="Arial" w:hAnsi="Arial" w:cs="Arial"/>
                <w:b/>
                <w:bCs/>
                <w:color w:val="595959" w:themeColor="text1" w:themeTint="A6"/>
                <w:sz w:val="20"/>
                <w:szCs w:val="20"/>
                <w:lang w:val="en-US"/>
              </w:rPr>
            </w:pPr>
            <w:r w:rsidRPr="00D11A9C">
              <w:rPr>
                <w:rFonts w:ascii="Arial" w:hAnsi="Arial" w:cs="Arial"/>
                <w:b/>
                <w:bCs/>
                <w:color w:val="595959" w:themeColor="text1" w:themeTint="A6"/>
                <w:sz w:val="20"/>
                <w:szCs w:val="20"/>
              </w:rPr>
              <w:t xml:space="preserve">Country </w:t>
            </w:r>
            <w:r w:rsidR="0095520F">
              <w:rPr>
                <w:rFonts w:ascii="Arial" w:hAnsi="Arial" w:cs="Arial"/>
                <w:b/>
                <w:bCs/>
                <w:color w:val="595959" w:themeColor="text1" w:themeTint="A6"/>
                <w:sz w:val="20"/>
                <w:szCs w:val="20"/>
              </w:rPr>
              <w:t>o</w:t>
            </w:r>
            <w:r w:rsidR="0095520F" w:rsidRPr="001E4AFE">
              <w:rPr>
                <w:rFonts w:ascii="Arial" w:hAnsi="Arial" w:cs="Arial"/>
                <w:b/>
                <w:bCs/>
                <w:color w:val="595959" w:themeColor="text1" w:themeTint="A6"/>
                <w:sz w:val="20"/>
                <w:szCs w:val="20"/>
              </w:rPr>
              <w:t xml:space="preserve">f </w:t>
            </w:r>
            <w:r w:rsidR="00C40125" w:rsidRPr="001E4AFE">
              <w:rPr>
                <w:rFonts w:ascii="Arial" w:hAnsi="Arial" w:cs="Arial"/>
                <w:b/>
                <w:bCs/>
                <w:color w:val="595959" w:themeColor="text1" w:themeTint="A6"/>
                <w:sz w:val="20"/>
                <w:szCs w:val="20"/>
              </w:rPr>
              <w:t>operations</w:t>
            </w:r>
          </w:p>
        </w:tc>
        <w:tc>
          <w:tcPr>
            <w:tcW w:w="1710" w:type="dxa"/>
            <w:vAlign w:val="center"/>
          </w:tcPr>
          <w:p w14:paraId="5B798BAD" w14:textId="77777777" w:rsidR="009C3B37" w:rsidRPr="00D11A9C" w:rsidRDefault="009C3B37" w:rsidP="005948EF">
            <w:pPr>
              <w:jc w:val="center"/>
              <w:rPr>
                <w:rFonts w:ascii="Arial" w:hAnsi="Arial" w:cs="Arial"/>
                <w:b/>
                <w:bCs/>
                <w:color w:val="595959" w:themeColor="text1" w:themeTint="A6"/>
                <w:sz w:val="20"/>
                <w:szCs w:val="20"/>
                <w:lang w:val="en-US"/>
              </w:rPr>
            </w:pPr>
            <w:r w:rsidRPr="00D11A9C">
              <w:rPr>
                <w:rFonts w:ascii="Arial" w:hAnsi="Arial" w:cs="Arial"/>
                <w:b/>
                <w:bCs/>
                <w:color w:val="595959" w:themeColor="text1" w:themeTint="A6"/>
                <w:sz w:val="20"/>
                <w:szCs w:val="20"/>
              </w:rPr>
              <w:t>Select</w:t>
            </w:r>
          </w:p>
        </w:tc>
        <w:tc>
          <w:tcPr>
            <w:tcW w:w="1710" w:type="dxa"/>
            <w:vAlign w:val="center"/>
          </w:tcPr>
          <w:p w14:paraId="60F046CF" w14:textId="77777777" w:rsidR="009C3B37" w:rsidRPr="00D11A9C" w:rsidRDefault="009C3B37" w:rsidP="005948EF">
            <w:pPr>
              <w:jc w:val="center"/>
              <w:rPr>
                <w:rFonts w:ascii="Arial" w:hAnsi="Arial" w:cs="Arial"/>
                <w:color w:val="4472C4" w:themeColor="accent1"/>
                <w:sz w:val="20"/>
                <w:szCs w:val="20"/>
                <w:lang w:val="en-US" w:bidi="de-DE"/>
              </w:rPr>
            </w:pPr>
          </w:p>
        </w:tc>
        <w:tc>
          <w:tcPr>
            <w:tcW w:w="1101" w:type="dxa"/>
            <w:vAlign w:val="center"/>
          </w:tcPr>
          <w:p w14:paraId="7CD960AB" w14:textId="77777777" w:rsidR="009C3B37" w:rsidRPr="00D11A9C" w:rsidRDefault="009C3B37" w:rsidP="005948EF">
            <w:pPr>
              <w:jc w:val="center"/>
              <w:rPr>
                <w:rFonts w:ascii="Arial" w:hAnsi="Arial" w:cs="Arial"/>
                <w:color w:val="4472C4" w:themeColor="accent1"/>
                <w:sz w:val="20"/>
                <w:szCs w:val="20"/>
                <w:lang w:val="en-US" w:bidi="de-DE"/>
              </w:rPr>
            </w:pPr>
          </w:p>
        </w:tc>
      </w:tr>
      <w:tr w:rsidR="009C3B37" w:rsidRPr="00D11A9C" w14:paraId="611256B0" w14:textId="77777777" w:rsidTr="005948EF">
        <w:trPr>
          <w:trHeight w:val="310"/>
        </w:trPr>
        <w:tc>
          <w:tcPr>
            <w:tcW w:w="3984" w:type="dxa"/>
            <w:vAlign w:val="center"/>
          </w:tcPr>
          <w:p w14:paraId="52D8CB14" w14:textId="77777777" w:rsidR="009C3B37" w:rsidRPr="00D11A9C" w:rsidRDefault="009C3B37" w:rsidP="005948EF">
            <w:pPr>
              <w:rPr>
                <w:rFonts w:ascii="Arial" w:hAnsi="Arial" w:cs="Arial"/>
                <w:color w:val="595959" w:themeColor="text1" w:themeTint="A6"/>
                <w:sz w:val="20"/>
                <w:szCs w:val="20"/>
                <w:lang w:val="en-US" w:bidi="en-US"/>
              </w:rPr>
            </w:pPr>
            <w:r w:rsidRPr="00D11A9C">
              <w:rPr>
                <w:rFonts w:ascii="Arial" w:hAnsi="Arial" w:cs="Arial"/>
                <w:color w:val="595959" w:themeColor="text1" w:themeTint="A6"/>
                <w:sz w:val="20"/>
                <w:szCs w:val="20"/>
              </w:rPr>
              <w:t>US</w:t>
            </w:r>
          </w:p>
        </w:tc>
        <w:tc>
          <w:tcPr>
            <w:tcW w:w="1710" w:type="dxa"/>
            <w:vAlign w:val="center"/>
          </w:tcPr>
          <w:p w14:paraId="61F3A1EB" w14:textId="77777777" w:rsidR="009C3B37" w:rsidRPr="00D11A9C" w:rsidRDefault="009C3B37" w:rsidP="005948EF">
            <w:pPr>
              <w:jc w:val="center"/>
              <w:rPr>
                <w:rFonts w:ascii="Arial" w:hAnsi="Arial" w:cs="Arial"/>
                <w:color w:val="4472C4" w:themeColor="accent1"/>
                <w:sz w:val="20"/>
                <w:szCs w:val="20"/>
                <w:lang w:val="en-US"/>
              </w:rPr>
            </w:pPr>
            <w:r w:rsidRPr="00D11A9C">
              <w:rPr>
                <w:rFonts w:ascii="Arial" w:hAnsi="Arial" w:cs="Arial"/>
                <w:color w:val="4472C4" w:themeColor="accent1"/>
                <w:sz w:val="20"/>
                <w:szCs w:val="20"/>
                <w:lang w:bidi="de-DE"/>
              </w:rPr>
              <w:t>&lt;CONTINUE&gt;</w:t>
            </w:r>
          </w:p>
        </w:tc>
        <w:tc>
          <w:tcPr>
            <w:tcW w:w="1710" w:type="dxa"/>
            <w:vAlign w:val="center"/>
          </w:tcPr>
          <w:p w14:paraId="5A97A48A" w14:textId="77777777" w:rsidR="009C3B37" w:rsidRPr="00D11A9C" w:rsidRDefault="009C3B37" w:rsidP="005948EF">
            <w:pPr>
              <w:jc w:val="center"/>
              <w:rPr>
                <w:rFonts w:ascii="Arial" w:hAnsi="Arial" w:cs="Arial"/>
                <w:color w:val="4472C4" w:themeColor="accent1"/>
                <w:sz w:val="20"/>
                <w:szCs w:val="20"/>
                <w:lang w:val="en-US" w:bidi="de-DE"/>
              </w:rPr>
            </w:pPr>
            <w:r w:rsidRPr="00081A3C">
              <w:rPr>
                <w:rFonts w:ascii="Arial" w:hAnsi="Arial" w:cs="Arial"/>
                <w:color w:val="4472C4" w:themeColor="accent1"/>
                <w:sz w:val="20"/>
                <w:szCs w:val="20"/>
                <w:lang w:bidi="de-DE"/>
              </w:rPr>
              <w:t>US</w:t>
            </w:r>
          </w:p>
        </w:tc>
        <w:tc>
          <w:tcPr>
            <w:tcW w:w="1101" w:type="dxa"/>
            <w:vAlign w:val="center"/>
          </w:tcPr>
          <w:p w14:paraId="069018C1" w14:textId="77777777" w:rsidR="009C3B37" w:rsidRPr="00D11A9C" w:rsidRDefault="009C3B37" w:rsidP="005948EF">
            <w:pPr>
              <w:jc w:val="center"/>
              <w:rPr>
                <w:rFonts w:ascii="Arial" w:hAnsi="Arial" w:cs="Arial"/>
                <w:color w:val="4472C4" w:themeColor="accent1"/>
                <w:sz w:val="20"/>
                <w:szCs w:val="20"/>
                <w:lang w:val="en-US" w:bidi="de-DE"/>
              </w:rPr>
            </w:pPr>
          </w:p>
        </w:tc>
      </w:tr>
      <w:tr w:rsidR="009C3B37" w:rsidRPr="00D11A9C" w14:paraId="2E80CCEC" w14:textId="77777777" w:rsidTr="005948EF">
        <w:trPr>
          <w:trHeight w:val="310"/>
        </w:trPr>
        <w:tc>
          <w:tcPr>
            <w:tcW w:w="3984" w:type="dxa"/>
            <w:vAlign w:val="center"/>
          </w:tcPr>
          <w:p w14:paraId="17948F15" w14:textId="77777777" w:rsidR="009C3B37" w:rsidRPr="00D11A9C" w:rsidRDefault="009C3B37" w:rsidP="005948EF">
            <w:pPr>
              <w:rPr>
                <w:rFonts w:ascii="Arial" w:hAnsi="Arial" w:cs="Arial"/>
                <w:color w:val="595959" w:themeColor="text1" w:themeTint="A6"/>
                <w:sz w:val="20"/>
                <w:szCs w:val="20"/>
                <w:lang w:val="en-US"/>
              </w:rPr>
            </w:pPr>
            <w:r w:rsidRPr="00D11A9C">
              <w:rPr>
                <w:rFonts w:ascii="Arial" w:hAnsi="Arial" w:cs="Arial"/>
                <w:color w:val="595959" w:themeColor="text1" w:themeTint="A6"/>
                <w:sz w:val="20"/>
                <w:szCs w:val="20"/>
              </w:rPr>
              <w:t>UK</w:t>
            </w:r>
          </w:p>
        </w:tc>
        <w:tc>
          <w:tcPr>
            <w:tcW w:w="1710" w:type="dxa"/>
            <w:vAlign w:val="center"/>
          </w:tcPr>
          <w:p w14:paraId="3941D6BF"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&lt;CONTINUE&gt;</w:t>
            </w:r>
          </w:p>
        </w:tc>
        <w:tc>
          <w:tcPr>
            <w:tcW w:w="1710" w:type="dxa"/>
            <w:vMerge w:val="restart"/>
            <w:vAlign w:val="center"/>
          </w:tcPr>
          <w:p w14:paraId="2DD8271E"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Europe</w:t>
            </w:r>
          </w:p>
        </w:tc>
        <w:tc>
          <w:tcPr>
            <w:tcW w:w="1101" w:type="dxa"/>
            <w:vAlign w:val="center"/>
          </w:tcPr>
          <w:p w14:paraId="5861798C" w14:textId="77777777" w:rsidR="009C3B37" w:rsidRPr="00D11A9C" w:rsidRDefault="009C3B37" w:rsidP="005948EF">
            <w:pPr>
              <w:jc w:val="center"/>
              <w:rPr>
                <w:rFonts w:ascii="Arial" w:hAnsi="Arial" w:cs="Arial"/>
                <w:color w:val="4472C4" w:themeColor="accent1"/>
                <w:sz w:val="20"/>
                <w:szCs w:val="20"/>
                <w:lang w:val="en-US" w:bidi="de-DE"/>
              </w:rPr>
            </w:pPr>
          </w:p>
        </w:tc>
      </w:tr>
      <w:tr w:rsidR="009C3B37" w:rsidRPr="00D11A9C" w14:paraId="32904091" w14:textId="77777777" w:rsidTr="005948EF">
        <w:trPr>
          <w:trHeight w:val="310"/>
        </w:trPr>
        <w:tc>
          <w:tcPr>
            <w:tcW w:w="3984" w:type="dxa"/>
            <w:vAlign w:val="center"/>
          </w:tcPr>
          <w:p w14:paraId="1E424424" w14:textId="77777777" w:rsidR="009C3B37" w:rsidRPr="00D11A9C" w:rsidRDefault="009C3B37" w:rsidP="005948EF">
            <w:pPr>
              <w:rPr>
                <w:rFonts w:ascii="Arial" w:hAnsi="Arial" w:cs="Arial"/>
                <w:color w:val="595959" w:themeColor="text1" w:themeTint="A6"/>
                <w:sz w:val="20"/>
                <w:szCs w:val="20"/>
                <w:lang w:val="en-US"/>
              </w:rPr>
            </w:pPr>
            <w:r w:rsidRPr="00D11A9C">
              <w:rPr>
                <w:rFonts w:ascii="Arial" w:hAnsi="Arial" w:cs="Arial"/>
                <w:color w:val="595959" w:themeColor="text1" w:themeTint="A6"/>
                <w:sz w:val="20"/>
                <w:szCs w:val="20"/>
              </w:rPr>
              <w:t>Germany</w:t>
            </w:r>
          </w:p>
        </w:tc>
        <w:tc>
          <w:tcPr>
            <w:tcW w:w="1710" w:type="dxa"/>
            <w:vAlign w:val="center"/>
          </w:tcPr>
          <w:p w14:paraId="6F3CDAB6"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&lt;CONTINUE&gt;</w:t>
            </w:r>
          </w:p>
        </w:tc>
        <w:tc>
          <w:tcPr>
            <w:tcW w:w="1710" w:type="dxa"/>
            <w:vMerge/>
            <w:vAlign w:val="center"/>
          </w:tcPr>
          <w:p w14:paraId="0C9F7CD2" w14:textId="77777777" w:rsidR="009C3B37" w:rsidRPr="00D11A9C" w:rsidRDefault="009C3B37" w:rsidP="005948EF">
            <w:pPr>
              <w:jc w:val="center"/>
              <w:rPr>
                <w:rFonts w:ascii="Arial" w:hAnsi="Arial" w:cs="Arial"/>
                <w:color w:val="4472C4" w:themeColor="accent1"/>
                <w:sz w:val="20"/>
                <w:szCs w:val="20"/>
                <w:lang w:val="en-US" w:bidi="de-DE"/>
              </w:rPr>
            </w:pPr>
          </w:p>
        </w:tc>
        <w:tc>
          <w:tcPr>
            <w:tcW w:w="1101" w:type="dxa"/>
            <w:vAlign w:val="center"/>
          </w:tcPr>
          <w:p w14:paraId="5D842BC6" w14:textId="77777777" w:rsidR="009C3B37" w:rsidRPr="00D11A9C" w:rsidRDefault="009C3B37" w:rsidP="005948EF">
            <w:pPr>
              <w:jc w:val="center"/>
              <w:rPr>
                <w:rFonts w:ascii="Arial" w:hAnsi="Arial" w:cs="Arial"/>
                <w:color w:val="4472C4" w:themeColor="accent1"/>
                <w:sz w:val="20"/>
                <w:szCs w:val="20"/>
                <w:lang w:val="en-US" w:bidi="de-DE"/>
              </w:rPr>
            </w:pPr>
          </w:p>
        </w:tc>
      </w:tr>
      <w:tr w:rsidR="009C3B37" w:rsidRPr="00D11A9C" w14:paraId="76E7A1AC" w14:textId="77777777" w:rsidTr="005948EF">
        <w:trPr>
          <w:trHeight w:val="310"/>
        </w:trPr>
        <w:tc>
          <w:tcPr>
            <w:tcW w:w="3984" w:type="dxa"/>
            <w:vAlign w:val="center"/>
          </w:tcPr>
          <w:p w14:paraId="6309DB42" w14:textId="77777777" w:rsidR="009C3B37" w:rsidRPr="00D11A9C" w:rsidRDefault="009C3B37" w:rsidP="005948EF">
            <w:pPr>
              <w:rPr>
                <w:rFonts w:ascii="Arial" w:hAnsi="Arial" w:cs="Arial"/>
                <w:color w:val="595959" w:themeColor="text1" w:themeTint="A6"/>
                <w:sz w:val="20"/>
                <w:szCs w:val="20"/>
                <w:lang w:val="en-US"/>
              </w:rPr>
            </w:pPr>
            <w:r w:rsidRPr="00D11A9C">
              <w:rPr>
                <w:rFonts w:ascii="Arial" w:hAnsi="Arial" w:cs="Arial"/>
                <w:color w:val="595959" w:themeColor="text1" w:themeTint="A6"/>
                <w:sz w:val="20"/>
                <w:szCs w:val="20"/>
              </w:rPr>
              <w:t>Australia</w:t>
            </w:r>
          </w:p>
        </w:tc>
        <w:tc>
          <w:tcPr>
            <w:tcW w:w="1710" w:type="dxa"/>
            <w:vAlign w:val="center"/>
          </w:tcPr>
          <w:p w14:paraId="0C2D51FD"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&lt;CONTINUE&gt;</w:t>
            </w:r>
          </w:p>
        </w:tc>
        <w:tc>
          <w:tcPr>
            <w:tcW w:w="1710" w:type="dxa"/>
            <w:vAlign w:val="center"/>
          </w:tcPr>
          <w:p w14:paraId="41AF16AD"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Australia</w:t>
            </w:r>
          </w:p>
        </w:tc>
        <w:tc>
          <w:tcPr>
            <w:tcW w:w="1101" w:type="dxa"/>
            <w:vAlign w:val="center"/>
          </w:tcPr>
          <w:p w14:paraId="7505B46D" w14:textId="77777777" w:rsidR="009C3B37" w:rsidRPr="00D11A9C" w:rsidRDefault="009C3B37" w:rsidP="005948EF">
            <w:pPr>
              <w:jc w:val="center"/>
              <w:rPr>
                <w:rFonts w:ascii="Arial" w:hAnsi="Arial" w:cs="Arial"/>
                <w:color w:val="4472C4" w:themeColor="accent1"/>
                <w:sz w:val="20"/>
                <w:szCs w:val="20"/>
                <w:lang w:val="en-US" w:bidi="de-DE"/>
              </w:rPr>
            </w:pPr>
          </w:p>
        </w:tc>
      </w:tr>
      <w:tr w:rsidR="009C3B37" w:rsidRPr="00D11A9C" w14:paraId="6DF8837C" w14:textId="77777777" w:rsidTr="005948EF">
        <w:trPr>
          <w:trHeight w:val="310"/>
        </w:trPr>
        <w:tc>
          <w:tcPr>
            <w:tcW w:w="3984" w:type="dxa"/>
            <w:vAlign w:val="center"/>
          </w:tcPr>
          <w:p w14:paraId="2F3228DD" w14:textId="77777777" w:rsidR="009C3B37" w:rsidRPr="00D11A9C" w:rsidRDefault="009C3B37" w:rsidP="005948EF">
            <w:pPr>
              <w:rPr>
                <w:rFonts w:ascii="Arial" w:hAnsi="Arial" w:cs="Arial"/>
                <w:color w:val="595959" w:themeColor="text1" w:themeTint="A6"/>
                <w:sz w:val="20"/>
                <w:szCs w:val="20"/>
                <w:lang w:val="en-US" w:bidi="en-US"/>
              </w:rPr>
            </w:pPr>
            <w:r w:rsidRPr="00D11A9C">
              <w:rPr>
                <w:rFonts w:ascii="Arial" w:hAnsi="Arial" w:cs="Arial"/>
                <w:color w:val="595959" w:themeColor="text1" w:themeTint="A6"/>
                <w:sz w:val="20"/>
                <w:szCs w:val="20"/>
              </w:rPr>
              <w:t>Other (Please specify) _______________</w:t>
            </w:r>
          </w:p>
        </w:tc>
        <w:tc>
          <w:tcPr>
            <w:tcW w:w="1710" w:type="dxa"/>
            <w:vAlign w:val="center"/>
          </w:tcPr>
          <w:p w14:paraId="325676FC" w14:textId="77777777" w:rsidR="009C3B37" w:rsidRPr="00D11A9C" w:rsidRDefault="009C3B37" w:rsidP="005948EF">
            <w:pPr>
              <w:keepNext/>
              <w:keepLines/>
              <w:autoSpaceDE w:val="0"/>
              <w:autoSpaceDN w:val="0"/>
              <w:adjustRightInd w:val="0"/>
              <w:jc w:val="center"/>
              <w:outlineLvl w:val="1"/>
              <w:rPr>
                <w:rFonts w:ascii="Arial" w:hAnsi="Arial" w:cs="Arial"/>
                <w:color w:val="595959" w:themeColor="text1" w:themeTint="A6"/>
                <w:sz w:val="20"/>
                <w:szCs w:val="20"/>
                <w:lang w:val="en-US"/>
              </w:rPr>
            </w:pPr>
            <w:r w:rsidRPr="00D11A9C">
              <w:rPr>
                <w:rFonts w:ascii="Arial" w:hAnsi="Arial" w:cs="Arial"/>
                <w:color w:val="FF0000"/>
                <w:sz w:val="20"/>
                <w:szCs w:val="20"/>
              </w:rPr>
              <w:t>&lt;TERMINATE&gt;</w:t>
            </w:r>
          </w:p>
        </w:tc>
        <w:tc>
          <w:tcPr>
            <w:tcW w:w="1710" w:type="dxa"/>
            <w:vAlign w:val="center"/>
          </w:tcPr>
          <w:p w14:paraId="3A1F6D13" w14:textId="77777777" w:rsidR="009C3B37" w:rsidRPr="00D11A9C" w:rsidRDefault="009C3B37" w:rsidP="005948EF">
            <w:pPr>
              <w:keepNext/>
              <w:keepLines/>
              <w:autoSpaceDE w:val="0"/>
              <w:autoSpaceDN w:val="0"/>
              <w:adjustRightInd w:val="0"/>
              <w:jc w:val="center"/>
              <w:outlineLvl w:val="1"/>
              <w:rPr>
                <w:rFonts w:ascii="Arial" w:hAnsi="Arial" w:cs="Arial"/>
                <w:color w:val="FF0000"/>
                <w:sz w:val="20"/>
                <w:szCs w:val="20"/>
                <w:lang w:val="en-US"/>
              </w:rPr>
            </w:pPr>
          </w:p>
        </w:tc>
        <w:tc>
          <w:tcPr>
            <w:tcW w:w="1101" w:type="dxa"/>
            <w:vAlign w:val="center"/>
          </w:tcPr>
          <w:p w14:paraId="62A84F56" w14:textId="77777777" w:rsidR="009C3B37" w:rsidRPr="00D11A9C" w:rsidRDefault="009C3B37" w:rsidP="005948EF">
            <w:pPr>
              <w:keepNext/>
              <w:keepLines/>
              <w:autoSpaceDE w:val="0"/>
              <w:autoSpaceDN w:val="0"/>
              <w:adjustRightInd w:val="0"/>
              <w:jc w:val="center"/>
              <w:outlineLvl w:val="1"/>
              <w:rPr>
                <w:rFonts w:ascii="Arial" w:hAnsi="Arial" w:cs="Arial"/>
                <w:color w:val="FF0000"/>
                <w:sz w:val="20"/>
                <w:szCs w:val="20"/>
                <w:lang w:val="en-US"/>
              </w:rPr>
            </w:pPr>
          </w:p>
        </w:tc>
      </w:tr>
    </w:tbl>
    <w:p w14:paraId="71D925CD" w14:textId="77777777" w:rsidR="009C3B37" w:rsidRPr="00D11A9C" w:rsidRDefault="009C3B37" w:rsidP="009C3B37">
      <w:pPr>
        <w:tabs>
          <w:tab w:val="left" w:pos="810"/>
        </w:tabs>
        <w:rPr>
          <w:rFonts w:ascii="Arial" w:eastAsia="Arial" w:hAnsi="Arial" w:cs="Arial"/>
          <w:color w:val="595959"/>
          <w:sz w:val="20"/>
          <w:szCs w:val="20"/>
        </w:rPr>
      </w:pPr>
    </w:p>
    <w:p w14:paraId="328C301F" w14:textId="77777777" w:rsidR="009C3B37" w:rsidRPr="00D11A9C" w:rsidRDefault="009C3B37" w:rsidP="009C3B37">
      <w:pPr>
        <w:tabs>
          <w:tab w:val="left" w:pos="810"/>
        </w:tabs>
        <w:rPr>
          <w:rFonts w:ascii="Arial" w:eastAsia="Arial" w:hAnsi="Arial" w:cs="Arial"/>
          <w:color w:val="595959"/>
          <w:sz w:val="20"/>
          <w:szCs w:val="20"/>
        </w:rPr>
      </w:pPr>
    </w:p>
    <w:p w14:paraId="471ED879" w14:textId="468B5A2D" w:rsidR="009C3B37" w:rsidRPr="00D11A9C" w:rsidRDefault="009C3B37" w:rsidP="009C3B37">
      <w:pPr>
        <w:pStyle w:val="ListParagraph"/>
        <w:numPr>
          <w:ilvl w:val="0"/>
          <w:numId w:val="3"/>
        </w:numPr>
        <w:rPr>
          <w:rFonts w:ascii="Arial" w:hAnsi="Arial" w:cs="Arial"/>
          <w:color w:val="595959"/>
          <w:sz w:val="20"/>
          <w:szCs w:val="20"/>
        </w:rPr>
      </w:pPr>
      <w:r w:rsidRPr="00D11A9C">
        <w:rPr>
          <w:rFonts w:ascii="Arial" w:eastAsia="Arial" w:hAnsi="Arial" w:cs="Arial"/>
          <w:color w:val="595959"/>
          <w:sz w:val="20"/>
        </w:rPr>
        <w:lastRenderedPageBreak/>
        <w:t xml:space="preserve">Which </w:t>
      </w:r>
      <w:r w:rsidRPr="00D11A9C">
        <w:rPr>
          <w:rFonts w:ascii="Arial" w:eastAsia="Arial" w:hAnsi="Arial" w:cs="Arial"/>
          <w:b/>
          <w:bCs/>
          <w:color w:val="595959"/>
          <w:sz w:val="20"/>
        </w:rPr>
        <w:t>industry</w:t>
      </w:r>
      <w:r w:rsidRPr="00D11A9C">
        <w:rPr>
          <w:rFonts w:ascii="Arial" w:eastAsia="Arial" w:hAnsi="Arial" w:cs="Arial"/>
          <w:color w:val="595959"/>
          <w:sz w:val="20"/>
        </w:rPr>
        <w:t xml:space="preserve"> does your organization primarily operate in?</w:t>
      </w:r>
    </w:p>
    <w:p w14:paraId="0563712D" w14:textId="77777777" w:rsidR="009C3B37" w:rsidRPr="00D11A9C" w:rsidRDefault="009C3B37" w:rsidP="009C3B37">
      <w:pPr>
        <w:pStyle w:val="ListParagraph"/>
        <w:ind w:left="360"/>
        <w:rPr>
          <w:rFonts w:ascii="Arial" w:hAnsi="Arial" w:cs="Arial"/>
          <w:color w:val="595959"/>
          <w:sz w:val="20"/>
          <w:szCs w:val="20"/>
        </w:rPr>
      </w:pPr>
      <w:r w:rsidRPr="003B49C8">
        <w:rPr>
          <w:rFonts w:ascii="Arial" w:eastAsia="Arial" w:hAnsi="Arial" w:cs="Arial"/>
          <w:color w:val="4472C4" w:themeColor="accent1"/>
          <w:sz w:val="20"/>
          <w:szCs w:val="20"/>
        </w:rPr>
        <w:t>&lt;SINGLE SELECT&gt; &lt;ANCHOR OTHERS AT BOTTOM, TERMINATE IF ‘OTHERS’ IS SELECTED&gt;</w:t>
      </w:r>
      <w:r w:rsidRPr="00D11A9C">
        <w:rPr>
          <w:rFonts w:ascii="Arial" w:hAnsi="Arial" w:cs="Arial"/>
          <w:color w:val="5B9BD5"/>
          <w:sz w:val="20"/>
          <w:szCs w:val="20"/>
          <w:lang w:eastAsia="de-DE"/>
        </w:rPr>
        <w:t xml:space="preserve"> </w:t>
      </w:r>
      <w:r w:rsidRPr="00D11A9C">
        <w:rPr>
          <w:rFonts w:ascii="Arial" w:eastAsia="Arial" w:hAnsi="Arial" w:cs="Arial"/>
          <w:color w:val="4472C4" w:themeColor="accent1"/>
          <w:sz w:val="20"/>
          <w:szCs w:val="20"/>
        </w:rPr>
        <w:t xml:space="preserve">&lt;SHOW INDUSTRIES IN AN ALPHABETICAL ORDER&gt; &lt;MAINTAIN QUOTA AS INDICATED&gt; </w:t>
      </w:r>
    </w:p>
    <w:tbl>
      <w:tblPr>
        <w:tblW w:w="7169" w:type="dxa"/>
        <w:tblInd w:w="445" w:type="dxa"/>
        <w:tblCellMar>
          <w:left w:w="0" w:type="dxa"/>
          <w:right w:w="0" w:type="dxa"/>
        </w:tblCellMar>
        <w:tblLook w:val="04A0" w:firstRow="1" w:lastRow="0" w:firstColumn="1" w:lastColumn="0" w:noHBand="0" w:noVBand="1"/>
      </w:tblPr>
      <w:tblGrid>
        <w:gridCol w:w="5222"/>
        <w:gridCol w:w="1947"/>
      </w:tblGrid>
      <w:tr w:rsidR="009C3B37" w:rsidRPr="00D11A9C" w14:paraId="314AE77D" w14:textId="77777777" w:rsidTr="005948EF">
        <w:trPr>
          <w:trHeight w:val="432"/>
        </w:trPr>
        <w:tc>
          <w:tcPr>
            <w:tcW w:w="5222" w:type="dxa"/>
            <w:tcBorders>
              <w:top w:val="single" w:sz="8" w:space="0" w:color="E7E6E6"/>
              <w:left w:val="single" w:sz="8" w:space="0" w:color="E7E6E6"/>
              <w:bottom w:val="single" w:sz="8" w:space="0" w:color="E7E6E6"/>
              <w:right w:val="single" w:sz="8" w:space="0" w:color="E7E6E6"/>
            </w:tcBorders>
            <w:tcMar>
              <w:top w:w="0" w:type="dxa"/>
              <w:left w:w="108" w:type="dxa"/>
              <w:bottom w:w="0" w:type="dxa"/>
              <w:right w:w="108" w:type="dxa"/>
            </w:tcMar>
            <w:vAlign w:val="center"/>
          </w:tcPr>
          <w:p w14:paraId="52F98F4F" w14:textId="77777777" w:rsidR="009C3B37" w:rsidRPr="00D11A9C" w:rsidRDefault="009C3B37" w:rsidP="005948EF">
            <w:pPr>
              <w:pStyle w:val="Bullet1-Pink"/>
              <w:numPr>
                <w:ilvl w:val="0"/>
                <w:numId w:val="0"/>
              </w:numPr>
              <w:jc w:val="both"/>
              <w:rPr>
                <w:rFonts w:cs="Arial"/>
                <w:b/>
                <w:bCs/>
                <w:szCs w:val="20"/>
              </w:rPr>
            </w:pPr>
            <w:r w:rsidRPr="00D11A9C">
              <w:rPr>
                <w:rFonts w:cs="Arial"/>
                <w:b/>
                <w:bCs/>
                <w:szCs w:val="20"/>
              </w:rPr>
              <w:t>Industry</w:t>
            </w:r>
          </w:p>
        </w:tc>
        <w:tc>
          <w:tcPr>
            <w:tcW w:w="1947" w:type="dxa"/>
            <w:tcBorders>
              <w:top w:val="single" w:sz="8" w:space="0" w:color="E7E6E6"/>
              <w:left w:val="nil"/>
              <w:bottom w:val="single" w:sz="8" w:space="0" w:color="E7E6E6"/>
              <w:right w:val="single" w:sz="8" w:space="0" w:color="E7E6E6"/>
            </w:tcBorders>
            <w:tcMar>
              <w:top w:w="0" w:type="dxa"/>
              <w:left w:w="108" w:type="dxa"/>
              <w:bottom w:w="0" w:type="dxa"/>
              <w:right w:w="108" w:type="dxa"/>
            </w:tcMar>
            <w:vAlign w:val="center"/>
          </w:tcPr>
          <w:p w14:paraId="4AFB99DF" w14:textId="77777777" w:rsidR="009C3B37" w:rsidRPr="00D11A9C" w:rsidRDefault="009C3B37" w:rsidP="005948EF">
            <w:pPr>
              <w:pStyle w:val="Bullet1-Pink"/>
              <w:numPr>
                <w:ilvl w:val="0"/>
                <w:numId w:val="0"/>
              </w:numPr>
              <w:jc w:val="center"/>
              <w:rPr>
                <w:rFonts w:cs="Arial"/>
                <w:b/>
                <w:bCs/>
                <w:szCs w:val="20"/>
              </w:rPr>
            </w:pPr>
            <w:r w:rsidRPr="00D11A9C">
              <w:rPr>
                <w:rFonts w:cs="Arial"/>
                <w:b/>
                <w:bCs/>
                <w:szCs w:val="20"/>
              </w:rPr>
              <w:t>Select</w:t>
            </w:r>
          </w:p>
        </w:tc>
      </w:tr>
      <w:tr w:rsidR="009C3B37" w:rsidRPr="00D11A9C" w14:paraId="65C4D1C2"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vAlign w:val="center"/>
            <w:hideMark/>
          </w:tcPr>
          <w:p w14:paraId="219F7A55" w14:textId="6BD7880D" w:rsidR="009C3B37" w:rsidRPr="00D11A9C" w:rsidRDefault="00EE3C05" w:rsidP="005948EF">
            <w:pPr>
              <w:pStyle w:val="Bullet1-Pink"/>
              <w:numPr>
                <w:ilvl w:val="0"/>
                <w:numId w:val="0"/>
              </w:numPr>
              <w:jc w:val="both"/>
              <w:rPr>
                <w:rFonts w:cs="Arial"/>
                <w:szCs w:val="20"/>
              </w:rPr>
            </w:pPr>
            <w:bookmarkStart w:id="0" w:name="_Hlk57308998"/>
            <w:r>
              <w:rPr>
                <w:rFonts w:cs="Arial"/>
                <w:szCs w:val="20"/>
              </w:rPr>
              <w:t>Financial Services</w:t>
            </w:r>
          </w:p>
        </w:tc>
        <w:tc>
          <w:tcPr>
            <w:tcW w:w="0" w:type="auto"/>
            <w:vMerge w:val="restart"/>
            <w:tcBorders>
              <w:top w:val="single" w:sz="8" w:space="0" w:color="E7E6E6"/>
              <w:left w:val="nil"/>
              <w:bottom w:val="single" w:sz="8" w:space="0" w:color="E7E6E6"/>
              <w:right w:val="single" w:sz="8" w:space="0" w:color="E7E6E6"/>
            </w:tcBorders>
            <w:vAlign w:val="center"/>
            <w:hideMark/>
          </w:tcPr>
          <w:p w14:paraId="7E24D323" w14:textId="77777777" w:rsidR="009C3B37" w:rsidRPr="00D11A9C" w:rsidRDefault="009C3B37" w:rsidP="005948EF">
            <w:pPr>
              <w:rPr>
                <w:rFonts w:ascii="Arial" w:hAnsi="Arial" w:cs="Arial"/>
                <w:color w:val="595959"/>
                <w:sz w:val="20"/>
                <w:szCs w:val="20"/>
                <w:lang w:eastAsia="de-DE"/>
              </w:rPr>
            </w:pPr>
          </w:p>
        </w:tc>
      </w:tr>
      <w:tr w:rsidR="009C3B37" w:rsidRPr="00D11A9C" w14:paraId="10B2DE6E"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vAlign w:val="center"/>
          </w:tcPr>
          <w:p w14:paraId="4AAFFCFB" w14:textId="77777777" w:rsidR="009C3B37" w:rsidRPr="00D11A9C" w:rsidRDefault="009C3B37" w:rsidP="005948EF">
            <w:pPr>
              <w:pStyle w:val="Bullet1-Pink"/>
              <w:numPr>
                <w:ilvl w:val="0"/>
                <w:numId w:val="0"/>
              </w:numPr>
              <w:jc w:val="both"/>
              <w:rPr>
                <w:rFonts w:cs="Arial"/>
                <w:szCs w:val="20"/>
              </w:rPr>
            </w:pPr>
            <w:r w:rsidRPr="00D11A9C">
              <w:rPr>
                <w:rFonts w:cs="Arial"/>
                <w:szCs w:val="20"/>
              </w:rPr>
              <w:t>Government</w:t>
            </w:r>
          </w:p>
        </w:tc>
        <w:tc>
          <w:tcPr>
            <w:tcW w:w="0" w:type="auto"/>
            <w:vMerge/>
            <w:tcBorders>
              <w:top w:val="single" w:sz="8" w:space="0" w:color="E7E6E6"/>
              <w:left w:val="nil"/>
              <w:bottom w:val="single" w:sz="8" w:space="0" w:color="E7E6E6"/>
              <w:right w:val="single" w:sz="8" w:space="0" w:color="E7E6E6"/>
            </w:tcBorders>
            <w:vAlign w:val="center"/>
          </w:tcPr>
          <w:p w14:paraId="5C890C89" w14:textId="77777777" w:rsidR="009C3B37" w:rsidRPr="00D11A9C" w:rsidRDefault="009C3B37" w:rsidP="005948EF">
            <w:pPr>
              <w:rPr>
                <w:rFonts w:ascii="Arial" w:hAnsi="Arial" w:cs="Arial"/>
                <w:color w:val="595959"/>
                <w:sz w:val="20"/>
                <w:szCs w:val="20"/>
                <w:lang w:eastAsia="de-DE"/>
              </w:rPr>
            </w:pPr>
          </w:p>
        </w:tc>
      </w:tr>
      <w:tr w:rsidR="009C3B37" w:rsidRPr="00D11A9C" w14:paraId="09F20876"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vAlign w:val="center"/>
          </w:tcPr>
          <w:p w14:paraId="390BE2B3" w14:textId="77777777" w:rsidR="009C3B37" w:rsidRPr="00D11A9C" w:rsidRDefault="009C3B37" w:rsidP="005948EF">
            <w:pPr>
              <w:pStyle w:val="Bullet1-Pink"/>
              <w:numPr>
                <w:ilvl w:val="0"/>
                <w:numId w:val="0"/>
              </w:numPr>
              <w:jc w:val="both"/>
              <w:rPr>
                <w:rFonts w:cs="Arial"/>
                <w:szCs w:val="20"/>
              </w:rPr>
            </w:pPr>
            <w:r w:rsidRPr="00D11A9C">
              <w:rPr>
                <w:rFonts w:cs="Arial"/>
                <w:szCs w:val="20"/>
              </w:rPr>
              <w:t>Healthcare</w:t>
            </w:r>
          </w:p>
        </w:tc>
        <w:tc>
          <w:tcPr>
            <w:tcW w:w="0" w:type="auto"/>
            <w:vMerge/>
            <w:tcBorders>
              <w:top w:val="single" w:sz="8" w:space="0" w:color="E7E6E6"/>
              <w:left w:val="nil"/>
              <w:bottom w:val="single" w:sz="8" w:space="0" w:color="E7E6E6"/>
              <w:right w:val="single" w:sz="8" w:space="0" w:color="E7E6E6"/>
            </w:tcBorders>
            <w:vAlign w:val="center"/>
          </w:tcPr>
          <w:p w14:paraId="1804C479" w14:textId="77777777" w:rsidR="009C3B37" w:rsidRPr="00D11A9C" w:rsidRDefault="009C3B37" w:rsidP="005948EF">
            <w:pPr>
              <w:rPr>
                <w:rFonts w:ascii="Arial" w:hAnsi="Arial" w:cs="Arial"/>
                <w:color w:val="595959"/>
                <w:sz w:val="20"/>
                <w:szCs w:val="20"/>
                <w:lang w:eastAsia="de-DE"/>
              </w:rPr>
            </w:pPr>
          </w:p>
        </w:tc>
      </w:tr>
      <w:tr w:rsidR="009C3B37" w:rsidRPr="00D11A9C" w14:paraId="6EE31021"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vAlign w:val="center"/>
          </w:tcPr>
          <w:p w14:paraId="253B5AAE" w14:textId="77777777" w:rsidR="009C3B37" w:rsidRPr="00D11A9C" w:rsidRDefault="009C3B37" w:rsidP="005948EF">
            <w:pPr>
              <w:pStyle w:val="Bullet1-Pink"/>
              <w:numPr>
                <w:ilvl w:val="0"/>
                <w:numId w:val="0"/>
              </w:numPr>
              <w:jc w:val="both"/>
              <w:rPr>
                <w:rFonts w:cs="Arial"/>
                <w:szCs w:val="20"/>
              </w:rPr>
            </w:pPr>
            <w:r w:rsidRPr="00D11A9C">
              <w:rPr>
                <w:rFonts w:cs="Arial"/>
                <w:szCs w:val="20"/>
              </w:rPr>
              <w:t>IT Service Providers</w:t>
            </w:r>
          </w:p>
        </w:tc>
        <w:tc>
          <w:tcPr>
            <w:tcW w:w="0" w:type="auto"/>
            <w:vMerge/>
            <w:tcBorders>
              <w:top w:val="single" w:sz="8" w:space="0" w:color="E7E6E6"/>
              <w:left w:val="nil"/>
              <w:bottom w:val="single" w:sz="8" w:space="0" w:color="E7E6E6"/>
              <w:right w:val="single" w:sz="8" w:space="0" w:color="E7E6E6"/>
            </w:tcBorders>
            <w:vAlign w:val="center"/>
          </w:tcPr>
          <w:p w14:paraId="71128772" w14:textId="77777777" w:rsidR="009C3B37" w:rsidRPr="00D11A9C" w:rsidRDefault="009C3B37" w:rsidP="005948EF">
            <w:pPr>
              <w:rPr>
                <w:rFonts w:ascii="Arial" w:hAnsi="Arial" w:cs="Arial"/>
                <w:color w:val="595959"/>
                <w:sz w:val="20"/>
                <w:szCs w:val="20"/>
                <w:lang w:eastAsia="de-DE"/>
              </w:rPr>
            </w:pPr>
          </w:p>
        </w:tc>
      </w:tr>
      <w:tr w:rsidR="009C3B37" w:rsidRPr="00D11A9C" w14:paraId="5506ABD6"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vAlign w:val="center"/>
          </w:tcPr>
          <w:p w14:paraId="17EEBB9A" w14:textId="77777777" w:rsidR="009C3B37" w:rsidRPr="00D11A9C" w:rsidRDefault="009C3B37" w:rsidP="005948EF">
            <w:pPr>
              <w:pStyle w:val="Bullet1-Pink"/>
              <w:numPr>
                <w:ilvl w:val="0"/>
                <w:numId w:val="0"/>
              </w:numPr>
              <w:jc w:val="both"/>
              <w:rPr>
                <w:rFonts w:cs="Arial"/>
                <w:szCs w:val="20"/>
              </w:rPr>
            </w:pPr>
            <w:r w:rsidRPr="00D11A9C">
              <w:rPr>
                <w:rFonts w:cs="Arial"/>
                <w:szCs w:val="20"/>
              </w:rPr>
              <w:t>Manufacturing</w:t>
            </w:r>
          </w:p>
        </w:tc>
        <w:tc>
          <w:tcPr>
            <w:tcW w:w="0" w:type="auto"/>
            <w:vMerge/>
            <w:tcBorders>
              <w:top w:val="single" w:sz="8" w:space="0" w:color="E7E6E6"/>
              <w:left w:val="nil"/>
              <w:bottom w:val="single" w:sz="8" w:space="0" w:color="E7E6E6"/>
              <w:right w:val="single" w:sz="8" w:space="0" w:color="E7E6E6"/>
            </w:tcBorders>
            <w:vAlign w:val="center"/>
          </w:tcPr>
          <w:p w14:paraId="3C9FAEEE" w14:textId="77777777" w:rsidR="009C3B37" w:rsidRPr="00D11A9C" w:rsidRDefault="009C3B37" w:rsidP="005948EF">
            <w:pPr>
              <w:rPr>
                <w:rFonts w:ascii="Arial" w:hAnsi="Arial" w:cs="Arial"/>
                <w:color w:val="595959"/>
                <w:sz w:val="20"/>
                <w:szCs w:val="20"/>
                <w:lang w:eastAsia="de-DE"/>
              </w:rPr>
            </w:pPr>
          </w:p>
        </w:tc>
      </w:tr>
      <w:tr w:rsidR="009C3B37" w:rsidRPr="00D11A9C" w14:paraId="6DC98FF8"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tcPr>
          <w:p w14:paraId="7BFB269A" w14:textId="77777777" w:rsidR="009C3B37" w:rsidRPr="00D11A9C" w:rsidRDefault="009C3B37" w:rsidP="005948EF">
            <w:pPr>
              <w:pStyle w:val="Bullet1-Pink"/>
              <w:numPr>
                <w:ilvl w:val="0"/>
                <w:numId w:val="0"/>
              </w:numPr>
              <w:jc w:val="both"/>
              <w:rPr>
                <w:rFonts w:cs="Arial"/>
                <w:szCs w:val="20"/>
              </w:rPr>
            </w:pPr>
            <w:r w:rsidRPr="00D11A9C">
              <w:rPr>
                <w:rFonts w:cs="Arial"/>
                <w:szCs w:val="20"/>
              </w:rPr>
              <w:t>Media &amp; Entertainment</w:t>
            </w:r>
          </w:p>
        </w:tc>
        <w:tc>
          <w:tcPr>
            <w:tcW w:w="0" w:type="auto"/>
            <w:vMerge/>
            <w:tcBorders>
              <w:top w:val="single" w:sz="8" w:space="0" w:color="E7E6E6"/>
              <w:left w:val="nil"/>
              <w:bottom w:val="single" w:sz="8" w:space="0" w:color="E7E6E6"/>
              <w:right w:val="single" w:sz="8" w:space="0" w:color="E7E6E6"/>
            </w:tcBorders>
          </w:tcPr>
          <w:p w14:paraId="6D04D76E" w14:textId="77777777" w:rsidR="009C3B37" w:rsidRPr="00D11A9C" w:rsidRDefault="009C3B37" w:rsidP="005948EF">
            <w:pPr>
              <w:rPr>
                <w:rFonts w:ascii="Arial" w:hAnsi="Arial" w:cs="Arial"/>
                <w:color w:val="595959"/>
                <w:sz w:val="20"/>
                <w:szCs w:val="20"/>
                <w:lang w:eastAsia="de-DE"/>
              </w:rPr>
            </w:pPr>
          </w:p>
        </w:tc>
      </w:tr>
      <w:tr w:rsidR="009C3B37" w:rsidRPr="00D11A9C" w14:paraId="3A7F35B8"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tcPr>
          <w:p w14:paraId="68A5046B" w14:textId="77777777" w:rsidR="009C3B37" w:rsidRPr="00D11A9C" w:rsidRDefault="009C3B37" w:rsidP="005948EF">
            <w:pPr>
              <w:pStyle w:val="Bullet1-Pink"/>
              <w:numPr>
                <w:ilvl w:val="0"/>
                <w:numId w:val="0"/>
              </w:numPr>
              <w:jc w:val="both"/>
              <w:rPr>
                <w:rFonts w:cs="Arial"/>
                <w:szCs w:val="20"/>
              </w:rPr>
            </w:pPr>
            <w:r w:rsidRPr="00D11A9C">
              <w:rPr>
                <w:rFonts w:cs="Arial"/>
                <w:szCs w:val="20"/>
              </w:rPr>
              <w:t>Retail</w:t>
            </w:r>
          </w:p>
        </w:tc>
        <w:tc>
          <w:tcPr>
            <w:tcW w:w="0" w:type="auto"/>
            <w:vMerge/>
            <w:tcBorders>
              <w:top w:val="single" w:sz="8" w:space="0" w:color="E7E6E6"/>
              <w:left w:val="nil"/>
              <w:bottom w:val="single" w:sz="8" w:space="0" w:color="E7E6E6"/>
              <w:right w:val="single" w:sz="8" w:space="0" w:color="E7E6E6"/>
            </w:tcBorders>
            <w:vAlign w:val="center"/>
          </w:tcPr>
          <w:p w14:paraId="1DA7694B" w14:textId="77777777" w:rsidR="009C3B37" w:rsidRPr="00D11A9C" w:rsidRDefault="009C3B37" w:rsidP="005948EF">
            <w:pPr>
              <w:rPr>
                <w:rFonts w:ascii="Arial" w:hAnsi="Arial" w:cs="Arial"/>
                <w:color w:val="595959"/>
                <w:sz w:val="20"/>
                <w:szCs w:val="20"/>
                <w:lang w:eastAsia="de-DE"/>
              </w:rPr>
            </w:pPr>
          </w:p>
        </w:tc>
      </w:tr>
      <w:tr w:rsidR="009C3B37" w:rsidRPr="00D11A9C" w14:paraId="5765F6CB"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vAlign w:val="center"/>
          </w:tcPr>
          <w:p w14:paraId="3D3C94A8" w14:textId="77777777" w:rsidR="009C3B37" w:rsidRPr="00D11A9C" w:rsidRDefault="009C3B37" w:rsidP="005948EF">
            <w:pPr>
              <w:pStyle w:val="Bullet1-Pink"/>
              <w:numPr>
                <w:ilvl w:val="0"/>
                <w:numId w:val="0"/>
              </w:numPr>
              <w:jc w:val="both"/>
              <w:rPr>
                <w:rFonts w:cs="Arial"/>
                <w:szCs w:val="20"/>
              </w:rPr>
            </w:pPr>
            <w:r w:rsidRPr="00D11A9C">
              <w:rPr>
                <w:rFonts w:cs="Arial"/>
                <w:szCs w:val="20"/>
              </w:rPr>
              <w:t>Telecommunications</w:t>
            </w:r>
          </w:p>
        </w:tc>
        <w:tc>
          <w:tcPr>
            <w:tcW w:w="0" w:type="auto"/>
            <w:vMerge/>
            <w:tcBorders>
              <w:top w:val="single" w:sz="8" w:space="0" w:color="E7E6E6"/>
              <w:left w:val="nil"/>
              <w:bottom w:val="single" w:sz="8" w:space="0" w:color="E7E6E6"/>
              <w:right w:val="single" w:sz="8" w:space="0" w:color="E7E6E6"/>
            </w:tcBorders>
            <w:vAlign w:val="center"/>
          </w:tcPr>
          <w:p w14:paraId="581FCF71" w14:textId="77777777" w:rsidR="009C3B37" w:rsidRPr="00D11A9C" w:rsidRDefault="009C3B37" w:rsidP="005948EF">
            <w:pPr>
              <w:rPr>
                <w:rFonts w:ascii="Arial" w:hAnsi="Arial" w:cs="Arial"/>
                <w:color w:val="595959"/>
                <w:sz w:val="20"/>
                <w:szCs w:val="20"/>
                <w:lang w:eastAsia="de-DE"/>
              </w:rPr>
            </w:pPr>
          </w:p>
        </w:tc>
      </w:tr>
      <w:tr w:rsidR="009C3B37" w:rsidRPr="00D11A9C" w14:paraId="249BF958"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vAlign w:val="center"/>
          </w:tcPr>
          <w:p w14:paraId="7DB9B44A" w14:textId="77777777" w:rsidR="009C3B37" w:rsidRPr="00D11A9C" w:rsidRDefault="009C3B37" w:rsidP="005948EF">
            <w:pPr>
              <w:pStyle w:val="Bullet1-Pink"/>
              <w:numPr>
                <w:ilvl w:val="0"/>
                <w:numId w:val="0"/>
              </w:numPr>
              <w:jc w:val="both"/>
              <w:rPr>
                <w:rFonts w:cs="Arial"/>
                <w:szCs w:val="20"/>
              </w:rPr>
            </w:pPr>
            <w:r w:rsidRPr="00D11A9C">
              <w:rPr>
                <w:rFonts w:cs="Arial"/>
                <w:szCs w:val="20"/>
              </w:rPr>
              <w:t>Travel and Hospitality</w:t>
            </w:r>
          </w:p>
        </w:tc>
        <w:tc>
          <w:tcPr>
            <w:tcW w:w="0" w:type="auto"/>
            <w:vMerge/>
            <w:tcBorders>
              <w:top w:val="single" w:sz="8" w:space="0" w:color="E7E6E6"/>
              <w:left w:val="nil"/>
              <w:bottom w:val="single" w:sz="8" w:space="0" w:color="E7E6E6"/>
              <w:right w:val="single" w:sz="8" w:space="0" w:color="E7E6E6"/>
            </w:tcBorders>
            <w:vAlign w:val="center"/>
          </w:tcPr>
          <w:p w14:paraId="58468653" w14:textId="77777777" w:rsidR="009C3B37" w:rsidRPr="00D11A9C" w:rsidRDefault="009C3B37" w:rsidP="005948EF">
            <w:pPr>
              <w:rPr>
                <w:rFonts w:ascii="Arial" w:hAnsi="Arial" w:cs="Arial"/>
                <w:color w:val="595959"/>
                <w:sz w:val="20"/>
                <w:szCs w:val="20"/>
                <w:lang w:eastAsia="de-DE"/>
              </w:rPr>
            </w:pPr>
          </w:p>
        </w:tc>
      </w:tr>
      <w:tr w:rsidR="009C3B37" w:rsidRPr="00D11A9C" w14:paraId="70AF2735" w14:textId="77777777" w:rsidTr="005948EF">
        <w:trPr>
          <w:trHeight w:val="432"/>
        </w:trPr>
        <w:tc>
          <w:tcPr>
            <w:tcW w:w="5222" w:type="dxa"/>
            <w:tcBorders>
              <w:top w:val="nil"/>
              <w:left w:val="single" w:sz="8" w:space="0" w:color="E7E6E6"/>
              <w:bottom w:val="single" w:sz="8" w:space="0" w:color="E7E6E6"/>
              <w:right w:val="single" w:sz="8" w:space="0" w:color="E7E6E6"/>
            </w:tcBorders>
            <w:tcMar>
              <w:top w:w="0" w:type="dxa"/>
              <w:left w:w="108" w:type="dxa"/>
              <w:bottom w:w="0" w:type="dxa"/>
              <w:right w:w="108" w:type="dxa"/>
            </w:tcMar>
            <w:vAlign w:val="center"/>
            <w:hideMark/>
          </w:tcPr>
          <w:p w14:paraId="0EB95A9F" w14:textId="77777777" w:rsidR="009C3B37" w:rsidRPr="00D11A9C" w:rsidRDefault="009C3B37" w:rsidP="005948EF">
            <w:pPr>
              <w:pStyle w:val="Bullet1-Pink"/>
              <w:numPr>
                <w:ilvl w:val="0"/>
                <w:numId w:val="0"/>
              </w:numPr>
              <w:jc w:val="both"/>
              <w:rPr>
                <w:rFonts w:cs="Arial"/>
                <w:szCs w:val="20"/>
              </w:rPr>
            </w:pPr>
            <w:r w:rsidRPr="00D11A9C">
              <w:rPr>
                <w:rFonts w:cs="Arial"/>
                <w:szCs w:val="20"/>
              </w:rPr>
              <w:t>Others (Please specify) _____________</w:t>
            </w:r>
          </w:p>
        </w:tc>
        <w:tc>
          <w:tcPr>
            <w:tcW w:w="0" w:type="auto"/>
            <w:vMerge/>
            <w:tcBorders>
              <w:top w:val="single" w:sz="8" w:space="0" w:color="E7E6E6"/>
              <w:left w:val="nil"/>
              <w:bottom w:val="single" w:sz="8" w:space="0" w:color="E7E6E6"/>
              <w:right w:val="single" w:sz="8" w:space="0" w:color="E7E6E6"/>
            </w:tcBorders>
            <w:vAlign w:val="center"/>
            <w:hideMark/>
          </w:tcPr>
          <w:p w14:paraId="77D63B55" w14:textId="77777777" w:rsidR="009C3B37" w:rsidRPr="00D11A9C" w:rsidRDefault="009C3B37" w:rsidP="005948EF">
            <w:pPr>
              <w:rPr>
                <w:rFonts w:ascii="Arial" w:hAnsi="Arial" w:cs="Arial"/>
                <w:color w:val="595959"/>
                <w:sz w:val="20"/>
                <w:szCs w:val="20"/>
                <w:lang w:eastAsia="de-DE"/>
              </w:rPr>
            </w:pPr>
          </w:p>
        </w:tc>
      </w:tr>
      <w:bookmarkEnd w:id="0"/>
    </w:tbl>
    <w:p w14:paraId="0A801BDC" w14:textId="77777777" w:rsidR="009C3B37" w:rsidRPr="00D11A9C" w:rsidRDefault="009C3B37" w:rsidP="009C3B37">
      <w:pPr>
        <w:pStyle w:val="ListParagraph"/>
        <w:ind w:left="360"/>
        <w:rPr>
          <w:rFonts w:ascii="Arial" w:eastAsia="Arial" w:hAnsi="Arial" w:cs="Arial"/>
          <w:color w:val="4472C4" w:themeColor="accent1"/>
          <w:sz w:val="20"/>
          <w:szCs w:val="20"/>
        </w:rPr>
      </w:pPr>
    </w:p>
    <w:p w14:paraId="6FB98748" w14:textId="77777777" w:rsidR="009C3B37" w:rsidRPr="00D11A9C" w:rsidRDefault="009C3B37" w:rsidP="009C3B37">
      <w:pPr>
        <w:pStyle w:val="ListParagraph"/>
        <w:ind w:left="360"/>
        <w:rPr>
          <w:rFonts w:ascii="Arial" w:eastAsia="Arial" w:hAnsi="Arial" w:cs="Arial"/>
          <w:color w:val="4472C4" w:themeColor="accent1"/>
          <w:sz w:val="20"/>
          <w:szCs w:val="20"/>
        </w:rPr>
      </w:pPr>
    </w:p>
    <w:p w14:paraId="3B87D67C" w14:textId="77777777" w:rsidR="009C3B37" w:rsidRPr="00EE3C05" w:rsidRDefault="009C3B37" w:rsidP="009C3B37">
      <w:pPr>
        <w:pStyle w:val="ListParagraph"/>
        <w:numPr>
          <w:ilvl w:val="0"/>
          <w:numId w:val="3"/>
        </w:numPr>
        <w:rPr>
          <w:rFonts w:ascii="Arial" w:eastAsia="Arial" w:hAnsi="Arial" w:cs="Arial"/>
          <w:color w:val="4472C4" w:themeColor="accent1"/>
          <w:sz w:val="20"/>
          <w:szCs w:val="20"/>
        </w:rPr>
      </w:pPr>
      <w:r w:rsidRPr="00D11A9C">
        <w:rPr>
          <w:rFonts w:ascii="Arial" w:eastAsia="Arial" w:hAnsi="Arial" w:cs="Arial"/>
          <w:color w:val="595959"/>
          <w:sz w:val="20"/>
        </w:rPr>
        <w:t xml:space="preserve">What was your organization’s </w:t>
      </w:r>
      <w:r w:rsidRPr="00D11A9C">
        <w:rPr>
          <w:rFonts w:ascii="Arial" w:eastAsia="Arial" w:hAnsi="Arial" w:cs="Arial"/>
          <w:b/>
          <w:bCs/>
          <w:color w:val="595959"/>
          <w:sz w:val="20"/>
        </w:rPr>
        <w:t>annual global revenue</w:t>
      </w:r>
      <w:r w:rsidRPr="00D11A9C">
        <w:rPr>
          <w:rFonts w:ascii="Arial" w:eastAsia="Arial" w:hAnsi="Arial" w:cs="Arial"/>
          <w:color w:val="595959"/>
          <w:sz w:val="20"/>
        </w:rPr>
        <w:t xml:space="preserve"> in FY </w:t>
      </w:r>
      <w:r w:rsidRPr="00D11A9C">
        <w:rPr>
          <w:rFonts w:ascii="Arial" w:eastAsia="Arial" w:hAnsi="Arial" w:cs="Arial"/>
          <w:b/>
          <w:bCs/>
          <w:color w:val="595959"/>
          <w:sz w:val="20"/>
        </w:rPr>
        <w:t>2020–21</w:t>
      </w:r>
      <w:r w:rsidRPr="00D11A9C">
        <w:rPr>
          <w:rFonts w:ascii="Arial" w:eastAsia="Arial" w:hAnsi="Arial" w:cs="Arial"/>
          <w:color w:val="595959"/>
          <w:sz w:val="20"/>
        </w:rPr>
        <w:t>?</w:t>
      </w:r>
      <w:r w:rsidRPr="00D11A9C">
        <w:rPr>
          <w:rFonts w:ascii="Arial" w:eastAsia="Arial" w:hAnsi="Arial" w:cs="Arial"/>
          <w:color w:val="595959"/>
          <w:sz w:val="20"/>
          <w:szCs w:val="20"/>
        </w:rPr>
        <w:t xml:space="preserve"> </w:t>
      </w:r>
      <w:r w:rsidRPr="00D11A9C">
        <w:rPr>
          <w:rFonts w:ascii="Arial" w:hAnsi="Arial" w:cs="Arial"/>
          <w:color w:val="4472C4" w:themeColor="accent1"/>
          <w:sz w:val="20"/>
          <w:szCs w:val="20"/>
          <w:lang w:bidi="de-DE"/>
        </w:rPr>
        <w:t xml:space="preserve">&lt;SINGLE SELECT&gt; </w:t>
      </w:r>
      <w:r w:rsidRPr="00EE3C05">
        <w:rPr>
          <w:rFonts w:ascii="Arial" w:hAnsi="Arial" w:cs="Arial"/>
          <w:color w:val="4472C4" w:themeColor="accent1"/>
          <w:sz w:val="20"/>
          <w:szCs w:val="20"/>
          <w:lang w:bidi="de-DE"/>
        </w:rPr>
        <w:t>&lt;MAINTAIN QUOTA AS INDICATED&gt;</w:t>
      </w:r>
    </w:p>
    <w:p w14:paraId="653C1A4D" w14:textId="625BBCD9" w:rsidR="009C3B37" w:rsidRPr="00D11A9C" w:rsidRDefault="009C3B37" w:rsidP="009C3B37">
      <w:pPr>
        <w:ind w:left="450"/>
        <w:rPr>
          <w:rFonts w:ascii="Arial" w:eastAsia="Arial" w:hAnsi="Arial" w:cs="Arial"/>
          <w:i/>
          <w:color w:val="595959"/>
          <w:sz w:val="20"/>
        </w:rPr>
      </w:pPr>
      <w:r w:rsidRPr="00EE3C05">
        <w:rPr>
          <w:rFonts w:ascii="Arial" w:eastAsia="Arial" w:hAnsi="Arial" w:cs="Arial"/>
          <w:i/>
          <w:color w:val="595959"/>
          <w:sz w:val="20"/>
        </w:rPr>
        <w:t>This information is being collected only for the classification of organizations into different segments</w:t>
      </w:r>
      <w:r w:rsidR="0094713C" w:rsidRPr="00EE3C05">
        <w:rPr>
          <w:rFonts w:ascii="Arial" w:eastAsia="Arial" w:hAnsi="Arial" w:cs="Arial"/>
          <w:i/>
          <w:color w:val="595959"/>
          <w:sz w:val="20"/>
        </w:rPr>
        <w:t xml:space="preserve"> and analysis purposes.</w:t>
      </w:r>
      <w:r w:rsidRPr="00EE3C05">
        <w:rPr>
          <w:rFonts w:ascii="Arial" w:eastAsia="Arial" w:hAnsi="Arial" w:cs="Arial"/>
          <w:i/>
          <w:color w:val="595959"/>
          <w:sz w:val="20"/>
        </w:rPr>
        <w:t xml:space="preserve"> Your closest estimate will be helpful.</w:t>
      </w:r>
    </w:p>
    <w:tbl>
      <w:tblPr>
        <w:tblStyle w:val="TableGrid"/>
        <w:tblW w:w="8640" w:type="dxa"/>
        <w:tblInd w:w="44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3510"/>
        <w:gridCol w:w="2610"/>
        <w:gridCol w:w="2520"/>
      </w:tblGrid>
      <w:tr w:rsidR="009C3B37" w:rsidRPr="00D11A9C" w14:paraId="6693A582" w14:textId="77777777" w:rsidTr="005948EF">
        <w:trPr>
          <w:trHeight w:val="621"/>
        </w:trPr>
        <w:tc>
          <w:tcPr>
            <w:tcW w:w="3510" w:type="dxa"/>
            <w:vAlign w:val="center"/>
          </w:tcPr>
          <w:p w14:paraId="4DC9F235" w14:textId="77777777" w:rsidR="009C3B37" w:rsidRPr="00D11A9C" w:rsidRDefault="009C3B37" w:rsidP="005948EF">
            <w:pPr>
              <w:rPr>
                <w:rFonts w:ascii="Arial" w:hAnsi="Arial" w:cs="Arial"/>
                <w:b/>
                <w:bCs/>
                <w:szCs w:val="20"/>
                <w:lang w:val="en-US"/>
              </w:rPr>
            </w:pPr>
            <w:r w:rsidRPr="00D11A9C">
              <w:rPr>
                <w:rFonts w:ascii="Arial" w:eastAsia="Arial" w:hAnsi="Arial" w:cs="Arial"/>
                <w:b/>
                <w:bCs/>
                <w:color w:val="595959"/>
                <w:sz w:val="20"/>
              </w:rPr>
              <w:t>Annual Global Revenue</w:t>
            </w:r>
          </w:p>
        </w:tc>
        <w:tc>
          <w:tcPr>
            <w:tcW w:w="2610" w:type="dxa"/>
          </w:tcPr>
          <w:p w14:paraId="575DCD38" w14:textId="77777777" w:rsidR="009C3B37" w:rsidRPr="00D11A9C" w:rsidRDefault="009C3B37" w:rsidP="005948EF">
            <w:pPr>
              <w:jc w:val="center"/>
              <w:rPr>
                <w:rFonts w:ascii="Arial" w:eastAsia="Arial" w:hAnsi="Arial" w:cs="Arial"/>
                <w:b/>
                <w:bCs/>
                <w:color w:val="595959"/>
                <w:sz w:val="20"/>
                <w:lang w:val="en-US"/>
              </w:rPr>
            </w:pPr>
          </w:p>
        </w:tc>
        <w:tc>
          <w:tcPr>
            <w:tcW w:w="2520" w:type="dxa"/>
            <w:vAlign w:val="center"/>
          </w:tcPr>
          <w:p w14:paraId="4496C1BF" w14:textId="77777777" w:rsidR="009C3B37" w:rsidRPr="00D11A9C" w:rsidRDefault="009C3B37" w:rsidP="005948EF">
            <w:pPr>
              <w:jc w:val="center"/>
              <w:rPr>
                <w:rFonts w:ascii="Arial" w:eastAsia="Arial" w:hAnsi="Arial" w:cs="Arial"/>
                <w:b/>
                <w:bCs/>
                <w:color w:val="595959"/>
                <w:sz w:val="20"/>
                <w:lang w:val="en-US"/>
              </w:rPr>
            </w:pPr>
            <w:r w:rsidRPr="00D11A9C">
              <w:rPr>
                <w:rFonts w:ascii="Arial" w:eastAsia="Arial" w:hAnsi="Arial" w:cs="Arial"/>
                <w:b/>
                <w:bCs/>
                <w:color w:val="595959"/>
                <w:sz w:val="20"/>
              </w:rPr>
              <w:t>Select</w:t>
            </w:r>
          </w:p>
        </w:tc>
      </w:tr>
      <w:tr w:rsidR="009C3B37" w:rsidRPr="00D11A9C" w14:paraId="5CAEE953" w14:textId="77777777" w:rsidTr="005948EF">
        <w:trPr>
          <w:trHeight w:val="621"/>
        </w:trPr>
        <w:tc>
          <w:tcPr>
            <w:tcW w:w="3510" w:type="dxa"/>
            <w:vAlign w:val="center"/>
          </w:tcPr>
          <w:p w14:paraId="4941665C"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Less than USD 250 Million</w:t>
            </w:r>
          </w:p>
        </w:tc>
        <w:tc>
          <w:tcPr>
            <w:tcW w:w="2610" w:type="dxa"/>
          </w:tcPr>
          <w:p w14:paraId="6D00B41B" w14:textId="77777777" w:rsidR="009C3B37" w:rsidRPr="00D11A9C" w:rsidRDefault="009C3B37" w:rsidP="005948EF">
            <w:pPr>
              <w:jc w:val="center"/>
              <w:rPr>
                <w:rFonts w:ascii="Arial" w:hAnsi="Arial" w:cs="Arial"/>
                <w:color w:val="FF0000"/>
                <w:sz w:val="20"/>
                <w:szCs w:val="20"/>
                <w:lang w:val="en-US"/>
              </w:rPr>
            </w:pPr>
          </w:p>
        </w:tc>
        <w:tc>
          <w:tcPr>
            <w:tcW w:w="2520" w:type="dxa"/>
            <w:vAlign w:val="center"/>
          </w:tcPr>
          <w:p w14:paraId="4F0A6419" w14:textId="77777777" w:rsidR="009C3B37" w:rsidRPr="00D11A9C" w:rsidRDefault="009C3B37" w:rsidP="005948EF">
            <w:pPr>
              <w:jc w:val="center"/>
              <w:rPr>
                <w:rFonts w:ascii="Arial" w:hAnsi="Arial" w:cs="Arial"/>
                <w:color w:val="FF0000"/>
                <w:sz w:val="20"/>
                <w:szCs w:val="20"/>
                <w:lang w:val="en-US"/>
              </w:rPr>
            </w:pPr>
            <w:r w:rsidRPr="00D11A9C">
              <w:rPr>
                <w:rFonts w:ascii="Arial" w:hAnsi="Arial" w:cs="Arial"/>
                <w:color w:val="FF0000"/>
                <w:sz w:val="20"/>
                <w:szCs w:val="20"/>
              </w:rPr>
              <w:t>&lt;TERMINATE&gt;</w:t>
            </w:r>
          </w:p>
        </w:tc>
      </w:tr>
      <w:tr w:rsidR="009C3B37" w:rsidRPr="00D11A9C" w14:paraId="21CE4DA9" w14:textId="77777777" w:rsidTr="005948EF">
        <w:trPr>
          <w:trHeight w:val="621"/>
        </w:trPr>
        <w:tc>
          <w:tcPr>
            <w:tcW w:w="3510" w:type="dxa"/>
            <w:vAlign w:val="center"/>
          </w:tcPr>
          <w:p w14:paraId="3D39F19D"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USD 250 Million to USD 499 Million</w:t>
            </w:r>
          </w:p>
        </w:tc>
        <w:tc>
          <w:tcPr>
            <w:tcW w:w="2610" w:type="dxa"/>
            <w:vAlign w:val="center"/>
          </w:tcPr>
          <w:p w14:paraId="72F6F36B" w14:textId="77777777" w:rsidR="009C3B37" w:rsidRPr="00D11A9C" w:rsidRDefault="009C3B37" w:rsidP="005948EF">
            <w:pPr>
              <w:pStyle w:val="Bullet1-Pink"/>
              <w:numPr>
                <w:ilvl w:val="0"/>
                <w:numId w:val="0"/>
              </w:numPr>
              <w:spacing w:before="0" w:after="0" w:line="240" w:lineRule="auto"/>
              <w:jc w:val="center"/>
              <w:rPr>
                <w:rFonts w:cs="Arial"/>
                <w:szCs w:val="20"/>
                <w:lang w:val="en-US"/>
              </w:rPr>
            </w:pPr>
            <w:r w:rsidRPr="00D11A9C">
              <w:rPr>
                <w:rFonts w:cs="Arial"/>
                <w:szCs w:val="20"/>
              </w:rPr>
              <w:t>Commercial</w:t>
            </w:r>
          </w:p>
        </w:tc>
        <w:tc>
          <w:tcPr>
            <w:tcW w:w="2520" w:type="dxa"/>
            <w:vAlign w:val="center"/>
          </w:tcPr>
          <w:p w14:paraId="06E5327B" w14:textId="77777777" w:rsidR="009C3B37" w:rsidRPr="00D11A9C" w:rsidRDefault="009C3B37" w:rsidP="005948EF">
            <w:pPr>
              <w:jc w:val="center"/>
              <w:rPr>
                <w:rFonts w:ascii="Arial" w:hAnsi="Arial" w:cs="Arial"/>
                <w:sz w:val="20"/>
                <w:szCs w:val="20"/>
                <w:lang w:val="en-US"/>
              </w:rPr>
            </w:pPr>
            <w:r w:rsidRPr="00D11A9C">
              <w:rPr>
                <w:rFonts w:ascii="Arial" w:hAnsi="Arial" w:cs="Arial"/>
                <w:color w:val="4472C4" w:themeColor="accent1"/>
                <w:sz w:val="20"/>
                <w:szCs w:val="20"/>
                <w:lang w:bidi="de-DE"/>
              </w:rPr>
              <w:t>&lt;CONTINUE&gt;</w:t>
            </w:r>
          </w:p>
        </w:tc>
      </w:tr>
      <w:tr w:rsidR="009C3B37" w:rsidRPr="00D11A9C" w14:paraId="3095E5A1" w14:textId="77777777" w:rsidTr="005948EF">
        <w:trPr>
          <w:trHeight w:val="621"/>
        </w:trPr>
        <w:tc>
          <w:tcPr>
            <w:tcW w:w="3510" w:type="dxa"/>
            <w:vAlign w:val="center"/>
          </w:tcPr>
          <w:p w14:paraId="02860FFC"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USD 500 Million to USD 749 Million</w:t>
            </w:r>
          </w:p>
        </w:tc>
        <w:tc>
          <w:tcPr>
            <w:tcW w:w="2610" w:type="dxa"/>
            <w:vMerge w:val="restart"/>
            <w:vAlign w:val="center"/>
          </w:tcPr>
          <w:p w14:paraId="6C1FE3E0" w14:textId="77777777" w:rsidR="009C3B37" w:rsidRPr="00D11A9C" w:rsidRDefault="009C3B37" w:rsidP="005948EF">
            <w:pPr>
              <w:pStyle w:val="Bullet1-Pink"/>
              <w:numPr>
                <w:ilvl w:val="0"/>
                <w:numId w:val="0"/>
              </w:numPr>
              <w:spacing w:before="0" w:after="0" w:line="240" w:lineRule="auto"/>
              <w:jc w:val="center"/>
              <w:rPr>
                <w:rFonts w:cs="Arial"/>
                <w:szCs w:val="20"/>
                <w:lang w:val="en-US"/>
              </w:rPr>
            </w:pPr>
            <w:r w:rsidRPr="00D11A9C">
              <w:rPr>
                <w:rFonts w:cs="Arial"/>
                <w:szCs w:val="20"/>
              </w:rPr>
              <w:t>Small Enterprise</w:t>
            </w:r>
          </w:p>
        </w:tc>
        <w:tc>
          <w:tcPr>
            <w:tcW w:w="2520" w:type="dxa"/>
            <w:vAlign w:val="center"/>
          </w:tcPr>
          <w:p w14:paraId="1E760476"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&lt;CONTINUE&gt;</w:t>
            </w:r>
          </w:p>
        </w:tc>
      </w:tr>
      <w:tr w:rsidR="009C3B37" w:rsidRPr="00D11A9C" w14:paraId="13115F52" w14:textId="77777777" w:rsidTr="005948EF">
        <w:trPr>
          <w:trHeight w:val="621"/>
        </w:trPr>
        <w:tc>
          <w:tcPr>
            <w:tcW w:w="3510" w:type="dxa"/>
            <w:vAlign w:val="center"/>
          </w:tcPr>
          <w:p w14:paraId="01972543"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USD 750 Million to USD 1 Billion</w:t>
            </w:r>
          </w:p>
        </w:tc>
        <w:tc>
          <w:tcPr>
            <w:tcW w:w="2610" w:type="dxa"/>
            <w:vMerge/>
            <w:vAlign w:val="center"/>
          </w:tcPr>
          <w:p w14:paraId="1E7D31AA" w14:textId="77777777" w:rsidR="009C3B37" w:rsidRPr="00D11A9C" w:rsidRDefault="009C3B37" w:rsidP="005948EF">
            <w:pPr>
              <w:pStyle w:val="Bullet1-Pink"/>
              <w:numPr>
                <w:ilvl w:val="0"/>
                <w:numId w:val="0"/>
              </w:numPr>
              <w:spacing w:before="0" w:after="0" w:line="240" w:lineRule="auto"/>
              <w:jc w:val="center"/>
              <w:rPr>
                <w:rFonts w:cs="Arial"/>
                <w:szCs w:val="20"/>
                <w:lang w:val="en-US"/>
              </w:rPr>
            </w:pPr>
          </w:p>
        </w:tc>
        <w:tc>
          <w:tcPr>
            <w:tcW w:w="2520" w:type="dxa"/>
            <w:vAlign w:val="center"/>
          </w:tcPr>
          <w:p w14:paraId="43E714AF"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&lt;CONTINUE&gt;</w:t>
            </w:r>
          </w:p>
        </w:tc>
      </w:tr>
      <w:tr w:rsidR="009C3B37" w:rsidRPr="00D11A9C" w14:paraId="3AD73BC5" w14:textId="77777777" w:rsidTr="005948EF">
        <w:trPr>
          <w:trHeight w:val="621"/>
        </w:trPr>
        <w:tc>
          <w:tcPr>
            <w:tcW w:w="3510" w:type="dxa"/>
            <w:vAlign w:val="center"/>
          </w:tcPr>
          <w:p w14:paraId="1C829193"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USD 1 Billion and above</w:t>
            </w:r>
          </w:p>
        </w:tc>
        <w:tc>
          <w:tcPr>
            <w:tcW w:w="2610" w:type="dxa"/>
            <w:vAlign w:val="center"/>
          </w:tcPr>
          <w:p w14:paraId="58178480" w14:textId="77777777" w:rsidR="009C3B37" w:rsidRPr="00D11A9C" w:rsidRDefault="009C3B37" w:rsidP="005948EF">
            <w:pPr>
              <w:pStyle w:val="Bullet1-Pink"/>
              <w:numPr>
                <w:ilvl w:val="0"/>
                <w:numId w:val="0"/>
              </w:numPr>
              <w:spacing w:before="0" w:after="0" w:line="240" w:lineRule="auto"/>
              <w:jc w:val="center"/>
              <w:rPr>
                <w:rFonts w:cs="Arial"/>
                <w:szCs w:val="20"/>
                <w:lang w:val="en-US"/>
              </w:rPr>
            </w:pPr>
            <w:r w:rsidRPr="00D11A9C">
              <w:rPr>
                <w:rFonts w:cs="Arial"/>
                <w:szCs w:val="20"/>
              </w:rPr>
              <w:t>Large Enterprise</w:t>
            </w:r>
          </w:p>
        </w:tc>
        <w:tc>
          <w:tcPr>
            <w:tcW w:w="2520" w:type="dxa"/>
            <w:vAlign w:val="center"/>
          </w:tcPr>
          <w:p w14:paraId="19430303"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&lt;CONTINUE&gt;</w:t>
            </w:r>
          </w:p>
        </w:tc>
      </w:tr>
    </w:tbl>
    <w:p w14:paraId="6E1CB873"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5EDD0358"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5FD632A4"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37619818"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36149461"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4E8D27E7"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18409A85"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01748C61"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6F3A1138"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21B38317"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7EB8BE07"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105F06FC"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289BAF84" w14:textId="77777777" w:rsidR="009C3B37" w:rsidRPr="00D11A9C" w:rsidRDefault="009C3B37" w:rsidP="009C3B37">
      <w:pPr>
        <w:pStyle w:val="ListParagraph"/>
        <w:numPr>
          <w:ilvl w:val="0"/>
          <w:numId w:val="2"/>
        </w:numPr>
        <w:ind w:left="851" w:hanging="491"/>
        <w:rPr>
          <w:rFonts w:ascii="Arial" w:eastAsia="Arial" w:hAnsi="Arial" w:cs="Arial"/>
          <w:vanish/>
          <w:color w:val="595959"/>
          <w:sz w:val="20"/>
          <w:szCs w:val="20"/>
        </w:rPr>
      </w:pPr>
    </w:p>
    <w:p w14:paraId="77A916BE" w14:textId="66C67598" w:rsidR="009C3B37" w:rsidRDefault="009C3B37" w:rsidP="009C3B37">
      <w:pPr>
        <w:rPr>
          <w:rFonts w:ascii="Arial" w:eastAsia="Times New Roman" w:hAnsi="Arial" w:cs="Arial"/>
          <w:bCs/>
          <w:color w:val="EA3376"/>
          <w:sz w:val="20"/>
          <w:szCs w:val="20"/>
        </w:rPr>
      </w:pPr>
    </w:p>
    <w:p w14:paraId="669A3AEF" w14:textId="45D3C02F" w:rsidR="005C6849" w:rsidRDefault="005C6849" w:rsidP="009C3B37">
      <w:pPr>
        <w:rPr>
          <w:rFonts w:ascii="Arial" w:eastAsia="Times New Roman" w:hAnsi="Arial" w:cs="Arial"/>
          <w:bCs/>
          <w:color w:val="EA3376"/>
          <w:sz w:val="20"/>
          <w:szCs w:val="20"/>
        </w:rPr>
      </w:pPr>
    </w:p>
    <w:p w14:paraId="6780B159" w14:textId="77777777" w:rsidR="005C6849" w:rsidRPr="00D11A9C" w:rsidRDefault="005C6849" w:rsidP="009C3B37">
      <w:pPr>
        <w:rPr>
          <w:rFonts w:ascii="Arial" w:eastAsia="Times New Roman" w:hAnsi="Arial" w:cs="Arial"/>
          <w:bCs/>
          <w:color w:val="EA3376"/>
          <w:sz w:val="20"/>
          <w:szCs w:val="20"/>
        </w:rPr>
      </w:pPr>
    </w:p>
    <w:p w14:paraId="2CDA7547" w14:textId="77777777" w:rsidR="009C3B37" w:rsidRPr="00D11A9C" w:rsidRDefault="009C3B37" w:rsidP="009C3B37">
      <w:pPr>
        <w:pStyle w:val="ListParagraph"/>
        <w:numPr>
          <w:ilvl w:val="0"/>
          <w:numId w:val="3"/>
        </w:numPr>
        <w:rPr>
          <w:rFonts w:ascii="Arial" w:eastAsia="Arial" w:hAnsi="Arial" w:cs="Arial"/>
          <w:color w:val="4472C4" w:themeColor="accent1"/>
          <w:sz w:val="20"/>
          <w:szCs w:val="20"/>
        </w:rPr>
      </w:pPr>
      <w:r w:rsidRPr="00D11A9C">
        <w:rPr>
          <w:rFonts w:ascii="Arial" w:eastAsia="Arial" w:hAnsi="Arial" w:cs="Arial"/>
          <w:color w:val="595959"/>
          <w:sz w:val="20"/>
        </w:rPr>
        <w:lastRenderedPageBreak/>
        <w:t xml:space="preserve">How many </w:t>
      </w:r>
      <w:r w:rsidRPr="00D11A9C">
        <w:rPr>
          <w:rFonts w:ascii="Arial" w:eastAsia="Arial" w:hAnsi="Arial" w:cs="Arial"/>
          <w:b/>
          <w:bCs/>
          <w:color w:val="595959"/>
          <w:sz w:val="20"/>
        </w:rPr>
        <w:t>employees</w:t>
      </w:r>
      <w:r w:rsidRPr="00D11A9C">
        <w:rPr>
          <w:rFonts w:ascii="Arial" w:eastAsia="Arial" w:hAnsi="Arial" w:cs="Arial"/>
          <w:color w:val="595959"/>
          <w:sz w:val="20"/>
        </w:rPr>
        <w:t xml:space="preserve"> does your organization have across different locations?</w:t>
      </w:r>
      <w:r w:rsidRPr="00D11A9C">
        <w:rPr>
          <w:rFonts w:ascii="Arial" w:eastAsia="Arial" w:hAnsi="Arial" w:cs="Arial"/>
          <w:color w:val="595959"/>
          <w:sz w:val="20"/>
          <w:szCs w:val="20"/>
        </w:rPr>
        <w:t xml:space="preserve"> </w:t>
      </w:r>
      <w:r w:rsidRPr="00D11A9C">
        <w:rPr>
          <w:rFonts w:ascii="Arial" w:eastAsia="Arial" w:hAnsi="Arial" w:cs="Arial"/>
          <w:color w:val="4472C4" w:themeColor="accent1"/>
          <w:sz w:val="20"/>
          <w:szCs w:val="20"/>
        </w:rPr>
        <w:t xml:space="preserve">&lt;ASK ALL&gt; </w:t>
      </w:r>
      <w:r w:rsidRPr="00D11A9C">
        <w:rPr>
          <w:rFonts w:ascii="Arial" w:hAnsi="Arial" w:cs="Arial"/>
          <w:color w:val="4472C4" w:themeColor="accent1"/>
          <w:sz w:val="20"/>
          <w:szCs w:val="20"/>
          <w:lang w:bidi="de-DE"/>
        </w:rPr>
        <w:t xml:space="preserve">&lt;SINGLE SELECT&gt; </w:t>
      </w:r>
    </w:p>
    <w:p w14:paraId="53D2012E" w14:textId="6F2BD15C" w:rsidR="009C3B37" w:rsidRPr="00D11A9C" w:rsidRDefault="0094713C" w:rsidP="009C3B37">
      <w:pPr>
        <w:pStyle w:val="ListParagraph"/>
        <w:ind w:left="360"/>
        <w:rPr>
          <w:rFonts w:ascii="Arial" w:eastAsia="Arial" w:hAnsi="Arial" w:cs="Arial"/>
          <w:color w:val="4472C4" w:themeColor="accent1"/>
          <w:sz w:val="20"/>
          <w:szCs w:val="20"/>
        </w:rPr>
      </w:pPr>
      <w:r w:rsidRPr="00EE3C05">
        <w:rPr>
          <w:rFonts w:ascii="Arial" w:eastAsia="Arial" w:hAnsi="Arial" w:cs="Arial"/>
          <w:i/>
          <w:color w:val="595959"/>
          <w:sz w:val="20"/>
        </w:rPr>
        <w:t>This information is being collected only for the classification of organizations into different segments and analysis purposes. Your closest estimate will be helpful.</w:t>
      </w:r>
    </w:p>
    <w:tbl>
      <w:tblPr>
        <w:tblStyle w:val="TableGrid"/>
        <w:tblW w:w="8564" w:type="dxa"/>
        <w:tblInd w:w="44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6066"/>
        <w:gridCol w:w="2498"/>
      </w:tblGrid>
      <w:tr w:rsidR="009C3B37" w:rsidRPr="00D11A9C" w14:paraId="6FDE6BA8" w14:textId="77777777" w:rsidTr="005C6849">
        <w:trPr>
          <w:trHeight w:val="393"/>
        </w:trPr>
        <w:tc>
          <w:tcPr>
            <w:tcW w:w="6066" w:type="dxa"/>
            <w:vAlign w:val="center"/>
          </w:tcPr>
          <w:p w14:paraId="3A841A21" w14:textId="77777777" w:rsidR="009C3B37" w:rsidRPr="00D11A9C" w:rsidRDefault="009C3B37" w:rsidP="005948EF">
            <w:pPr>
              <w:rPr>
                <w:rFonts w:ascii="Arial" w:hAnsi="Arial" w:cs="Arial"/>
                <w:b/>
                <w:bCs/>
                <w:szCs w:val="20"/>
                <w:lang w:val="en-US"/>
              </w:rPr>
            </w:pPr>
            <w:r w:rsidRPr="00D11A9C">
              <w:rPr>
                <w:rFonts w:ascii="Arial" w:eastAsia="Arial" w:hAnsi="Arial" w:cs="Arial"/>
                <w:b/>
                <w:bCs/>
                <w:color w:val="595959"/>
                <w:sz w:val="20"/>
              </w:rPr>
              <w:t>Number of Employees</w:t>
            </w:r>
          </w:p>
        </w:tc>
        <w:tc>
          <w:tcPr>
            <w:tcW w:w="2498" w:type="dxa"/>
            <w:vAlign w:val="center"/>
          </w:tcPr>
          <w:p w14:paraId="78EB2459" w14:textId="77777777" w:rsidR="009C3B37" w:rsidRPr="00D11A9C" w:rsidRDefault="009C3B37" w:rsidP="005948EF">
            <w:pPr>
              <w:jc w:val="center"/>
              <w:rPr>
                <w:rFonts w:ascii="Arial" w:hAnsi="Arial" w:cs="Arial"/>
                <w:b/>
                <w:bCs/>
                <w:color w:val="FF0000"/>
                <w:sz w:val="20"/>
                <w:szCs w:val="20"/>
                <w:lang w:val="en-US"/>
              </w:rPr>
            </w:pPr>
            <w:r w:rsidRPr="00D11A9C">
              <w:rPr>
                <w:rFonts w:ascii="Arial" w:eastAsia="Arial" w:hAnsi="Arial" w:cs="Arial"/>
                <w:b/>
                <w:bCs/>
                <w:color w:val="595959"/>
                <w:sz w:val="20"/>
              </w:rPr>
              <w:t>Select</w:t>
            </w:r>
          </w:p>
        </w:tc>
      </w:tr>
      <w:tr w:rsidR="009C3B37" w:rsidRPr="00D11A9C" w14:paraId="11B3BEF9" w14:textId="77777777" w:rsidTr="005C6849">
        <w:trPr>
          <w:trHeight w:val="393"/>
        </w:trPr>
        <w:tc>
          <w:tcPr>
            <w:tcW w:w="6066" w:type="dxa"/>
            <w:vAlign w:val="center"/>
          </w:tcPr>
          <w:p w14:paraId="42D4F9A7"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 xml:space="preserve">Less than 100 </w:t>
            </w:r>
          </w:p>
        </w:tc>
        <w:tc>
          <w:tcPr>
            <w:tcW w:w="2498" w:type="dxa"/>
            <w:vAlign w:val="center"/>
          </w:tcPr>
          <w:p w14:paraId="7F7A4B9D" w14:textId="77777777" w:rsidR="009C3B37" w:rsidRPr="00D11A9C" w:rsidRDefault="009C3B37" w:rsidP="005948EF">
            <w:pPr>
              <w:jc w:val="center"/>
              <w:rPr>
                <w:rFonts w:ascii="Arial" w:hAnsi="Arial" w:cs="Arial"/>
                <w:color w:val="FF0000"/>
                <w:sz w:val="20"/>
                <w:szCs w:val="20"/>
                <w:lang w:val="en-US"/>
              </w:rPr>
            </w:pPr>
            <w:r w:rsidRPr="00D11A9C">
              <w:rPr>
                <w:rFonts w:ascii="Arial" w:hAnsi="Arial" w:cs="Arial"/>
                <w:color w:val="FF0000"/>
                <w:sz w:val="20"/>
                <w:szCs w:val="20"/>
              </w:rPr>
              <w:t>&lt;TERMINATE&gt;</w:t>
            </w:r>
          </w:p>
        </w:tc>
      </w:tr>
      <w:tr w:rsidR="009C3B37" w:rsidRPr="00D11A9C" w14:paraId="7E7932E7" w14:textId="77777777" w:rsidTr="005C6849">
        <w:trPr>
          <w:trHeight w:val="393"/>
        </w:trPr>
        <w:tc>
          <w:tcPr>
            <w:tcW w:w="6066" w:type="dxa"/>
            <w:vAlign w:val="center"/>
          </w:tcPr>
          <w:p w14:paraId="37B21087"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 xml:space="preserve">100–499 </w:t>
            </w:r>
          </w:p>
        </w:tc>
        <w:tc>
          <w:tcPr>
            <w:tcW w:w="2498" w:type="dxa"/>
            <w:vAlign w:val="center"/>
          </w:tcPr>
          <w:p w14:paraId="4530DC1E" w14:textId="77777777" w:rsidR="009C3B37" w:rsidRPr="00D11A9C" w:rsidRDefault="009C3B37" w:rsidP="005948EF">
            <w:pPr>
              <w:jc w:val="center"/>
              <w:rPr>
                <w:rFonts w:ascii="Arial" w:hAnsi="Arial" w:cs="Arial"/>
                <w:sz w:val="20"/>
                <w:szCs w:val="20"/>
                <w:lang w:val="en-US"/>
              </w:rPr>
            </w:pPr>
            <w:r w:rsidRPr="00D11A9C">
              <w:rPr>
                <w:rFonts w:ascii="Arial" w:hAnsi="Arial" w:cs="Arial"/>
                <w:color w:val="4472C4" w:themeColor="accent1"/>
                <w:sz w:val="20"/>
                <w:szCs w:val="20"/>
                <w:lang w:bidi="de-DE"/>
              </w:rPr>
              <w:t>&lt;CONTINUE&gt;</w:t>
            </w:r>
          </w:p>
        </w:tc>
      </w:tr>
      <w:tr w:rsidR="009C3B37" w:rsidRPr="00D11A9C" w14:paraId="7F13AB08" w14:textId="77777777" w:rsidTr="005C6849">
        <w:trPr>
          <w:trHeight w:val="393"/>
        </w:trPr>
        <w:tc>
          <w:tcPr>
            <w:tcW w:w="6066" w:type="dxa"/>
            <w:vAlign w:val="center"/>
          </w:tcPr>
          <w:p w14:paraId="0AA2B71D"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 xml:space="preserve">500–999 </w:t>
            </w:r>
          </w:p>
        </w:tc>
        <w:tc>
          <w:tcPr>
            <w:tcW w:w="2498" w:type="dxa"/>
            <w:vAlign w:val="center"/>
          </w:tcPr>
          <w:p w14:paraId="1F579C4B" w14:textId="77777777" w:rsidR="009C3B37" w:rsidRPr="00D11A9C" w:rsidRDefault="009C3B37" w:rsidP="005948EF">
            <w:pPr>
              <w:jc w:val="center"/>
              <w:rPr>
                <w:rFonts w:ascii="Arial" w:hAnsi="Arial" w:cs="Arial"/>
                <w:sz w:val="20"/>
                <w:szCs w:val="20"/>
                <w:lang w:val="en-US"/>
              </w:rPr>
            </w:pPr>
            <w:r w:rsidRPr="00D11A9C">
              <w:rPr>
                <w:rFonts w:ascii="Arial" w:hAnsi="Arial" w:cs="Arial"/>
                <w:color w:val="4472C4" w:themeColor="accent1"/>
                <w:sz w:val="20"/>
                <w:szCs w:val="20"/>
                <w:lang w:bidi="de-DE"/>
              </w:rPr>
              <w:t>&lt;CONTINUE&gt;</w:t>
            </w:r>
          </w:p>
        </w:tc>
      </w:tr>
      <w:tr w:rsidR="009C3B37" w:rsidRPr="00D11A9C" w14:paraId="726D89CF" w14:textId="77777777" w:rsidTr="005C6849">
        <w:trPr>
          <w:trHeight w:val="393"/>
        </w:trPr>
        <w:tc>
          <w:tcPr>
            <w:tcW w:w="6066" w:type="dxa"/>
            <w:vAlign w:val="center"/>
          </w:tcPr>
          <w:p w14:paraId="30953E2E"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 xml:space="preserve">1,000–2,499 </w:t>
            </w:r>
          </w:p>
        </w:tc>
        <w:tc>
          <w:tcPr>
            <w:tcW w:w="2498" w:type="dxa"/>
            <w:vAlign w:val="center"/>
          </w:tcPr>
          <w:p w14:paraId="687F3051"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&lt;CONTINUE&gt;</w:t>
            </w:r>
          </w:p>
        </w:tc>
      </w:tr>
      <w:tr w:rsidR="009C3B37" w:rsidRPr="00D11A9C" w14:paraId="374FBB21" w14:textId="77777777" w:rsidTr="005C6849">
        <w:trPr>
          <w:trHeight w:val="393"/>
        </w:trPr>
        <w:tc>
          <w:tcPr>
            <w:tcW w:w="6066" w:type="dxa"/>
            <w:vAlign w:val="center"/>
          </w:tcPr>
          <w:p w14:paraId="6F4CCA19"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 xml:space="preserve">2,500–4,999 </w:t>
            </w:r>
          </w:p>
        </w:tc>
        <w:tc>
          <w:tcPr>
            <w:tcW w:w="2498" w:type="dxa"/>
            <w:vAlign w:val="center"/>
          </w:tcPr>
          <w:p w14:paraId="6FF223AE" w14:textId="77777777" w:rsidR="009C3B37" w:rsidRPr="00D11A9C" w:rsidRDefault="009C3B37" w:rsidP="005948EF">
            <w:pPr>
              <w:jc w:val="center"/>
              <w:rPr>
                <w:rFonts w:ascii="Arial" w:hAnsi="Arial" w:cs="Arial"/>
                <w:color w:val="FF0000"/>
                <w:sz w:val="20"/>
                <w:szCs w:val="20"/>
                <w:lang w:val="en-US"/>
              </w:rPr>
            </w:pPr>
            <w:r w:rsidRPr="00D11A9C">
              <w:rPr>
                <w:rFonts w:ascii="Arial" w:hAnsi="Arial" w:cs="Arial"/>
                <w:color w:val="4472C4" w:themeColor="accent1"/>
                <w:sz w:val="20"/>
                <w:szCs w:val="20"/>
                <w:lang w:bidi="de-DE"/>
              </w:rPr>
              <w:t>&lt;CONTINUE&gt;</w:t>
            </w:r>
          </w:p>
        </w:tc>
      </w:tr>
      <w:tr w:rsidR="009C3B37" w:rsidRPr="00D11A9C" w14:paraId="5BB38032" w14:textId="77777777" w:rsidTr="005C6849">
        <w:trPr>
          <w:trHeight w:val="393"/>
        </w:trPr>
        <w:tc>
          <w:tcPr>
            <w:tcW w:w="6066" w:type="dxa"/>
            <w:vAlign w:val="center"/>
          </w:tcPr>
          <w:p w14:paraId="08CAB0A4"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5,000–9,999</w:t>
            </w:r>
          </w:p>
        </w:tc>
        <w:tc>
          <w:tcPr>
            <w:tcW w:w="2498" w:type="dxa"/>
            <w:vAlign w:val="center"/>
          </w:tcPr>
          <w:p w14:paraId="62E73A46" w14:textId="77777777" w:rsidR="009C3B37" w:rsidRPr="00D11A9C" w:rsidRDefault="009C3B37" w:rsidP="005948EF">
            <w:pPr>
              <w:jc w:val="center"/>
              <w:rPr>
                <w:rFonts w:ascii="Arial" w:hAnsi="Arial" w:cs="Arial"/>
                <w:color w:val="FF0000"/>
                <w:sz w:val="20"/>
                <w:szCs w:val="20"/>
                <w:lang w:val="en-US"/>
              </w:rPr>
            </w:pPr>
            <w:r w:rsidRPr="00D11A9C">
              <w:rPr>
                <w:rFonts w:ascii="Arial" w:hAnsi="Arial" w:cs="Arial"/>
                <w:color w:val="4472C4" w:themeColor="accent1"/>
                <w:sz w:val="20"/>
                <w:szCs w:val="20"/>
                <w:lang w:bidi="de-DE"/>
              </w:rPr>
              <w:t>&lt;CONTINUE&gt;</w:t>
            </w:r>
          </w:p>
        </w:tc>
      </w:tr>
      <w:tr w:rsidR="009C3B37" w:rsidRPr="00D11A9C" w14:paraId="3C030FFF" w14:textId="77777777" w:rsidTr="005C6849">
        <w:trPr>
          <w:trHeight w:val="393"/>
        </w:trPr>
        <w:tc>
          <w:tcPr>
            <w:tcW w:w="6066" w:type="dxa"/>
            <w:vAlign w:val="center"/>
          </w:tcPr>
          <w:p w14:paraId="1049E62B"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10,000+</w:t>
            </w:r>
          </w:p>
        </w:tc>
        <w:tc>
          <w:tcPr>
            <w:tcW w:w="2498" w:type="dxa"/>
            <w:vAlign w:val="center"/>
          </w:tcPr>
          <w:p w14:paraId="7E0FB797" w14:textId="77777777" w:rsidR="009C3B37" w:rsidRPr="00D11A9C" w:rsidRDefault="009C3B37" w:rsidP="005948EF">
            <w:pPr>
              <w:jc w:val="center"/>
              <w:rPr>
                <w:rFonts w:ascii="Arial" w:hAnsi="Arial" w:cs="Arial"/>
                <w:color w:val="FF0000"/>
                <w:sz w:val="20"/>
                <w:szCs w:val="20"/>
                <w:lang w:val="en-US"/>
              </w:rPr>
            </w:pPr>
            <w:r w:rsidRPr="00D11A9C">
              <w:rPr>
                <w:rFonts w:ascii="Arial" w:hAnsi="Arial" w:cs="Arial"/>
                <w:color w:val="4472C4" w:themeColor="accent1"/>
                <w:sz w:val="20"/>
                <w:szCs w:val="20"/>
                <w:lang w:bidi="de-DE"/>
              </w:rPr>
              <w:t>&lt;CONTINUE&gt;</w:t>
            </w:r>
          </w:p>
        </w:tc>
      </w:tr>
    </w:tbl>
    <w:p w14:paraId="5C897217" w14:textId="77777777" w:rsidR="009C3B37" w:rsidRPr="00D11A9C" w:rsidRDefault="009C3B37" w:rsidP="009C3B37">
      <w:pPr>
        <w:rPr>
          <w:rFonts w:ascii="Arial" w:hAnsi="Arial" w:cs="Arial"/>
          <w:color w:val="1F497D"/>
          <w:sz w:val="20"/>
          <w:szCs w:val="20"/>
        </w:rPr>
      </w:pPr>
    </w:p>
    <w:p w14:paraId="1FEACEFF" w14:textId="664395ED" w:rsidR="009C3B37" w:rsidRPr="00D11A9C" w:rsidRDefault="009C3B37" w:rsidP="009C3B37">
      <w:pPr>
        <w:pStyle w:val="ListParagraph"/>
        <w:numPr>
          <w:ilvl w:val="0"/>
          <w:numId w:val="3"/>
        </w:numPr>
        <w:rPr>
          <w:rFonts w:ascii="Arial" w:eastAsia="Arial" w:hAnsi="Arial" w:cs="Arial"/>
          <w:color w:val="595959"/>
          <w:sz w:val="20"/>
          <w:szCs w:val="20"/>
        </w:rPr>
      </w:pPr>
      <w:r w:rsidRPr="00D11A9C">
        <w:rPr>
          <w:rFonts w:ascii="Arial" w:eastAsia="Arial" w:hAnsi="Arial" w:cs="Arial"/>
          <w:color w:val="595959"/>
          <w:sz w:val="20"/>
          <w:szCs w:val="20"/>
        </w:rPr>
        <w:t>How does your organization currently manage its data center needs?</w:t>
      </w:r>
    </w:p>
    <w:p w14:paraId="0E13E308" w14:textId="77777777" w:rsidR="009C3B37" w:rsidRPr="00D11A9C" w:rsidRDefault="009C3B37" w:rsidP="009C3B37">
      <w:pPr>
        <w:pStyle w:val="ListParagraph"/>
        <w:ind w:left="360"/>
        <w:rPr>
          <w:rFonts w:ascii="Arial" w:eastAsia="Arial" w:hAnsi="Arial" w:cs="Arial"/>
          <w:color w:val="595959"/>
          <w:sz w:val="20"/>
          <w:szCs w:val="20"/>
        </w:rPr>
      </w:pPr>
      <w:r w:rsidRPr="00D11A9C">
        <w:rPr>
          <w:rFonts w:ascii="Arial" w:eastAsia="Arial" w:hAnsi="Arial" w:cs="Arial"/>
          <w:color w:val="4472C4" w:themeColor="accent1"/>
          <w:sz w:val="20"/>
          <w:szCs w:val="20"/>
        </w:rPr>
        <w:t xml:space="preserve">&lt;ASK ALL&gt; </w:t>
      </w:r>
      <w:r w:rsidRPr="00D11A9C">
        <w:rPr>
          <w:rFonts w:ascii="Arial" w:hAnsi="Arial" w:cs="Arial"/>
          <w:color w:val="4472C4" w:themeColor="accent1"/>
          <w:sz w:val="20"/>
          <w:szCs w:val="20"/>
          <w:lang w:bidi="de-DE"/>
        </w:rPr>
        <w:t>&lt;SINGLE SELECT&gt; &lt;INCLUDE DEFINITION OF “</w:t>
      </w:r>
      <w:proofErr w:type="spellStart"/>
      <w:r w:rsidRPr="00D11A9C">
        <w:rPr>
          <w:rFonts w:ascii="Arial" w:hAnsi="Arial" w:cs="Arial"/>
          <w:color w:val="4472C4" w:themeColor="accent1"/>
          <w:sz w:val="20"/>
          <w:szCs w:val="20"/>
          <w:lang w:bidi="de-DE"/>
        </w:rPr>
        <w:t>DCaaS</w:t>
      </w:r>
      <w:proofErr w:type="spellEnd"/>
      <w:r w:rsidRPr="00D11A9C">
        <w:rPr>
          <w:rFonts w:ascii="Arial" w:hAnsi="Arial" w:cs="Arial"/>
          <w:color w:val="4472C4" w:themeColor="accent1"/>
          <w:sz w:val="20"/>
          <w:szCs w:val="20"/>
          <w:lang w:bidi="de-DE"/>
        </w:rPr>
        <w:t>” ON HOVER&gt;</w:t>
      </w:r>
    </w:p>
    <w:tbl>
      <w:tblPr>
        <w:tblpPr w:leftFromText="180" w:rightFromText="180" w:vertAnchor="text" w:horzAnchor="page" w:tblpX="1917" w:tblpY="121"/>
        <w:tblW w:w="8635" w:type="dxa"/>
        <w:tblBorders>
          <w:top w:val="single" w:sz="4" w:space="0" w:color="BEBFC1"/>
          <w:left w:val="single" w:sz="4" w:space="0" w:color="BEBFC1"/>
          <w:bottom w:val="single" w:sz="4" w:space="0" w:color="BEBFC1"/>
          <w:right w:val="single" w:sz="4" w:space="0" w:color="BEBFC1"/>
          <w:insideH w:val="single" w:sz="4" w:space="0" w:color="BEBFC1"/>
          <w:insideV w:val="single" w:sz="4" w:space="0" w:color="BEBFC1"/>
        </w:tblBorders>
        <w:tblLayout w:type="fixed"/>
        <w:tblCellMar>
          <w:top w:w="100" w:type="dxa"/>
          <w:left w:w="100" w:type="dxa"/>
          <w:bottom w:w="100" w:type="dxa"/>
          <w:right w:w="100" w:type="dxa"/>
        </w:tblCellMar>
        <w:tblLook w:val="0400" w:firstRow="0" w:lastRow="0" w:firstColumn="0" w:lastColumn="0" w:noHBand="0" w:noVBand="1"/>
      </w:tblPr>
      <w:tblGrid>
        <w:gridCol w:w="6115"/>
        <w:gridCol w:w="2520"/>
      </w:tblGrid>
      <w:tr w:rsidR="009C3B37" w:rsidRPr="00D11A9C" w14:paraId="3F77A2A8" w14:textId="77777777" w:rsidTr="005948EF">
        <w:trPr>
          <w:trHeight w:val="15"/>
        </w:trPr>
        <w:tc>
          <w:tcPr>
            <w:tcW w:w="6115" w:type="dxa"/>
            <w:shd w:val="clear" w:color="auto" w:fill="auto"/>
            <w:vAlign w:val="center"/>
          </w:tcPr>
          <w:p w14:paraId="2BF96DF1" w14:textId="0A5B1700" w:rsidR="009C3B37" w:rsidRPr="005C6849" w:rsidRDefault="009C3B37" w:rsidP="005948EF">
            <w:pPr>
              <w:keepNext/>
              <w:keepLines/>
              <w:autoSpaceDE w:val="0"/>
              <w:autoSpaceDN w:val="0"/>
              <w:adjustRightInd w:val="0"/>
              <w:spacing w:after="0" w:line="240" w:lineRule="auto"/>
              <w:outlineLvl w:val="1"/>
              <w:rPr>
                <w:rFonts w:ascii="Arial" w:hAnsi="Arial" w:cs="Arial"/>
                <w:color w:val="4472C4" w:themeColor="accent1"/>
                <w:sz w:val="20"/>
                <w:szCs w:val="20"/>
                <w:lang w:bidi="de-DE"/>
              </w:rPr>
            </w:pPr>
            <w:r w:rsidRPr="005C6849">
              <w:rPr>
                <w:rFonts w:ascii="Arial" w:eastAsia="Arial" w:hAnsi="Arial" w:cs="Arial"/>
                <w:b/>
                <w:bCs/>
                <w:color w:val="595959"/>
                <w:sz w:val="20"/>
                <w:szCs w:val="20"/>
              </w:rPr>
              <w:t>Managing data center needs</w:t>
            </w:r>
          </w:p>
        </w:tc>
        <w:tc>
          <w:tcPr>
            <w:tcW w:w="2520" w:type="dxa"/>
            <w:vAlign w:val="center"/>
          </w:tcPr>
          <w:p w14:paraId="1AFB8DB2" w14:textId="77777777" w:rsidR="009C3B37" w:rsidRPr="00D11A9C" w:rsidRDefault="009C3B37" w:rsidP="005948EF">
            <w:pPr>
              <w:keepNext/>
              <w:keepLines/>
              <w:autoSpaceDE w:val="0"/>
              <w:autoSpaceDN w:val="0"/>
              <w:adjustRightInd w:val="0"/>
              <w:spacing w:after="0" w:line="240" w:lineRule="auto"/>
              <w:jc w:val="center"/>
              <w:outlineLvl w:val="1"/>
              <w:rPr>
                <w:rFonts w:ascii="Arial" w:eastAsia="Arial" w:hAnsi="Arial" w:cs="Arial"/>
                <w:b/>
                <w:bCs/>
                <w:color w:val="595959"/>
                <w:sz w:val="20"/>
                <w:szCs w:val="20"/>
              </w:rPr>
            </w:pPr>
            <w:r w:rsidRPr="00D11A9C">
              <w:rPr>
                <w:rFonts w:ascii="Arial" w:eastAsia="Arial" w:hAnsi="Arial" w:cs="Arial"/>
                <w:b/>
                <w:bCs/>
                <w:color w:val="595959"/>
                <w:sz w:val="20"/>
                <w:szCs w:val="20"/>
              </w:rPr>
              <w:t>Select</w:t>
            </w:r>
          </w:p>
        </w:tc>
      </w:tr>
      <w:tr w:rsidR="009C3B37" w:rsidRPr="00D11A9C" w14:paraId="0EAF230F" w14:textId="77777777" w:rsidTr="005948EF">
        <w:trPr>
          <w:trHeight w:val="78"/>
        </w:trPr>
        <w:tc>
          <w:tcPr>
            <w:tcW w:w="6115" w:type="dxa"/>
            <w:shd w:val="clear" w:color="auto" w:fill="auto"/>
            <w:vAlign w:val="center"/>
          </w:tcPr>
          <w:p w14:paraId="6BA7DB53" w14:textId="77777777" w:rsidR="009C3B37" w:rsidRPr="005C6849"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5C6849">
              <w:rPr>
                <w:rFonts w:ascii="Arial" w:eastAsia="Arial" w:hAnsi="Arial" w:cs="Arial"/>
                <w:color w:val="595959"/>
                <w:sz w:val="20"/>
                <w:szCs w:val="20"/>
              </w:rPr>
              <w:t>On-premise data center solutions</w:t>
            </w:r>
          </w:p>
        </w:tc>
        <w:tc>
          <w:tcPr>
            <w:tcW w:w="2520" w:type="dxa"/>
            <w:vAlign w:val="center"/>
          </w:tcPr>
          <w:p w14:paraId="2195E641" w14:textId="77777777" w:rsidR="009C3B37" w:rsidRPr="00D11A9C" w:rsidRDefault="009C3B37" w:rsidP="005948EF">
            <w:pPr>
              <w:keepNext/>
              <w:keepLines/>
              <w:autoSpaceDE w:val="0"/>
              <w:autoSpaceDN w:val="0"/>
              <w:adjustRightInd w:val="0"/>
              <w:spacing w:after="0" w:line="240" w:lineRule="auto"/>
              <w:jc w:val="center"/>
              <w:outlineLvl w:val="1"/>
              <w:rPr>
                <w:rFonts w:ascii="Arial" w:eastAsia="Arial" w:hAnsi="Arial" w:cs="Arial"/>
                <w:color w:val="595959"/>
                <w:sz w:val="20"/>
                <w:szCs w:val="20"/>
              </w:rPr>
            </w:pPr>
            <w:r w:rsidRPr="00D11A9C">
              <w:rPr>
                <w:rFonts w:ascii="Arial" w:hAnsi="Arial" w:cs="Arial"/>
                <w:color w:val="4472C4" w:themeColor="accent1"/>
                <w:sz w:val="20"/>
                <w:szCs w:val="20"/>
                <w:lang w:bidi="de-DE"/>
              </w:rPr>
              <w:t>&lt;CONTINUE&gt;</w:t>
            </w:r>
          </w:p>
        </w:tc>
      </w:tr>
      <w:tr w:rsidR="009C3B37" w:rsidRPr="00D11A9C" w14:paraId="59ED9073" w14:textId="77777777" w:rsidTr="005948EF">
        <w:trPr>
          <w:trHeight w:val="15"/>
        </w:trPr>
        <w:tc>
          <w:tcPr>
            <w:tcW w:w="6115" w:type="dxa"/>
            <w:shd w:val="clear" w:color="auto" w:fill="auto"/>
          </w:tcPr>
          <w:p w14:paraId="6FE0A8F3" w14:textId="77777777" w:rsidR="009C3B37" w:rsidRPr="005C6849"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5C6849">
              <w:rPr>
                <w:rFonts w:ascii="Arial" w:eastAsia="Arial" w:hAnsi="Arial" w:cs="Arial"/>
                <w:color w:val="595959"/>
                <w:sz w:val="20"/>
                <w:szCs w:val="20"/>
              </w:rPr>
              <w:t>Via Public cloud only</w:t>
            </w:r>
          </w:p>
        </w:tc>
        <w:tc>
          <w:tcPr>
            <w:tcW w:w="2520" w:type="dxa"/>
          </w:tcPr>
          <w:p w14:paraId="18BE5C74" w14:textId="77777777" w:rsidR="009C3B37" w:rsidRPr="00D11A9C" w:rsidRDefault="009C3B37" w:rsidP="005948EF">
            <w:pPr>
              <w:keepNext/>
              <w:keepLines/>
              <w:autoSpaceDE w:val="0"/>
              <w:autoSpaceDN w:val="0"/>
              <w:adjustRightInd w:val="0"/>
              <w:spacing w:after="0" w:line="240" w:lineRule="auto"/>
              <w:jc w:val="center"/>
              <w:outlineLvl w:val="1"/>
              <w:rPr>
                <w:rFonts w:ascii="Arial" w:hAnsi="Arial" w:cs="Arial"/>
                <w:color w:val="4472C4" w:themeColor="accent1"/>
                <w:sz w:val="20"/>
                <w:szCs w:val="20"/>
                <w:lang w:bidi="de-DE"/>
              </w:rPr>
            </w:pPr>
            <w:r w:rsidRPr="00D11A9C">
              <w:rPr>
                <w:rFonts w:ascii="Arial" w:hAnsi="Arial" w:cs="Arial"/>
                <w:color w:val="4472C4" w:themeColor="accent1"/>
                <w:sz w:val="20"/>
                <w:szCs w:val="20"/>
                <w:lang w:bidi="de-DE"/>
              </w:rPr>
              <w:t>&lt;CONTINUE&gt;</w:t>
            </w:r>
          </w:p>
        </w:tc>
      </w:tr>
      <w:tr w:rsidR="009C3B37" w:rsidRPr="00D11A9C" w14:paraId="6F543BD5" w14:textId="77777777" w:rsidTr="005948EF">
        <w:trPr>
          <w:trHeight w:val="15"/>
        </w:trPr>
        <w:tc>
          <w:tcPr>
            <w:tcW w:w="6115" w:type="dxa"/>
            <w:shd w:val="clear" w:color="auto" w:fill="auto"/>
          </w:tcPr>
          <w:p w14:paraId="09CB8278" w14:textId="77777777" w:rsidR="009C3B37" w:rsidRPr="005C6849"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5C6849">
              <w:rPr>
                <w:rFonts w:ascii="Arial" w:eastAsia="Arial" w:hAnsi="Arial" w:cs="Arial"/>
                <w:color w:val="595959"/>
                <w:sz w:val="20"/>
                <w:szCs w:val="20"/>
              </w:rPr>
              <w:t>Via Private cloud only</w:t>
            </w:r>
          </w:p>
        </w:tc>
        <w:tc>
          <w:tcPr>
            <w:tcW w:w="2520" w:type="dxa"/>
          </w:tcPr>
          <w:p w14:paraId="5F58DE47" w14:textId="77777777" w:rsidR="009C3B37" w:rsidRPr="00D11A9C" w:rsidRDefault="009C3B37" w:rsidP="005948EF">
            <w:pPr>
              <w:keepNext/>
              <w:keepLines/>
              <w:autoSpaceDE w:val="0"/>
              <w:autoSpaceDN w:val="0"/>
              <w:adjustRightInd w:val="0"/>
              <w:spacing w:after="0" w:line="240" w:lineRule="auto"/>
              <w:jc w:val="center"/>
              <w:outlineLvl w:val="1"/>
              <w:rPr>
                <w:rFonts w:ascii="Arial" w:hAnsi="Arial" w:cs="Arial"/>
                <w:color w:val="4472C4" w:themeColor="accent1"/>
                <w:sz w:val="20"/>
                <w:szCs w:val="20"/>
                <w:lang w:bidi="de-DE"/>
              </w:rPr>
            </w:pPr>
            <w:r w:rsidRPr="00D11A9C">
              <w:rPr>
                <w:rFonts w:ascii="Arial" w:hAnsi="Arial" w:cs="Arial"/>
                <w:color w:val="4472C4" w:themeColor="accent1"/>
                <w:sz w:val="20"/>
                <w:szCs w:val="20"/>
                <w:lang w:bidi="de-DE"/>
              </w:rPr>
              <w:t>&lt;CONTINUE&gt;</w:t>
            </w:r>
          </w:p>
        </w:tc>
      </w:tr>
      <w:tr w:rsidR="009C3B37" w:rsidRPr="00D11A9C" w14:paraId="5E7A8F20" w14:textId="77777777" w:rsidTr="005948EF">
        <w:trPr>
          <w:trHeight w:val="15"/>
        </w:trPr>
        <w:tc>
          <w:tcPr>
            <w:tcW w:w="6115" w:type="dxa"/>
            <w:shd w:val="clear" w:color="auto" w:fill="auto"/>
          </w:tcPr>
          <w:p w14:paraId="0D8845C1" w14:textId="77777777" w:rsidR="009C3B37" w:rsidRPr="005C6849"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5C6849">
              <w:rPr>
                <w:rFonts w:ascii="Arial" w:eastAsia="Arial" w:hAnsi="Arial" w:cs="Arial"/>
                <w:color w:val="595959"/>
                <w:sz w:val="20"/>
                <w:szCs w:val="20"/>
              </w:rPr>
              <w:t>Via Hybrid cloud</w:t>
            </w:r>
          </w:p>
        </w:tc>
        <w:tc>
          <w:tcPr>
            <w:tcW w:w="2520" w:type="dxa"/>
          </w:tcPr>
          <w:p w14:paraId="3FE8BBD4" w14:textId="77777777" w:rsidR="009C3B37" w:rsidRPr="00D11A9C" w:rsidRDefault="009C3B37" w:rsidP="005948EF">
            <w:pPr>
              <w:keepNext/>
              <w:keepLines/>
              <w:autoSpaceDE w:val="0"/>
              <w:autoSpaceDN w:val="0"/>
              <w:adjustRightInd w:val="0"/>
              <w:spacing w:after="0" w:line="240" w:lineRule="auto"/>
              <w:jc w:val="center"/>
              <w:outlineLvl w:val="1"/>
              <w:rPr>
                <w:rFonts w:ascii="Arial" w:hAnsi="Arial" w:cs="Arial"/>
                <w:color w:val="4472C4" w:themeColor="accent1"/>
                <w:sz w:val="20"/>
                <w:szCs w:val="20"/>
                <w:lang w:bidi="de-DE"/>
              </w:rPr>
            </w:pPr>
            <w:r w:rsidRPr="00D11A9C">
              <w:rPr>
                <w:rFonts w:ascii="Arial" w:hAnsi="Arial" w:cs="Arial"/>
                <w:color w:val="4472C4" w:themeColor="accent1"/>
                <w:sz w:val="20"/>
                <w:szCs w:val="20"/>
                <w:lang w:bidi="de-DE"/>
              </w:rPr>
              <w:t>&lt;CONTINUE&gt;</w:t>
            </w:r>
          </w:p>
        </w:tc>
      </w:tr>
      <w:tr w:rsidR="009C3B37" w:rsidRPr="00D11A9C" w14:paraId="54F76C53" w14:textId="77777777" w:rsidTr="005948EF">
        <w:trPr>
          <w:trHeight w:val="15"/>
        </w:trPr>
        <w:tc>
          <w:tcPr>
            <w:tcW w:w="6115" w:type="dxa"/>
            <w:shd w:val="clear" w:color="auto" w:fill="auto"/>
            <w:vAlign w:val="center"/>
          </w:tcPr>
          <w:p w14:paraId="1ED1BA09" w14:textId="77777777" w:rsidR="009C3B37" w:rsidRPr="005C6849" w:rsidRDefault="009C3B37" w:rsidP="005948EF">
            <w:pPr>
              <w:keepNext/>
              <w:keepLines/>
              <w:autoSpaceDE w:val="0"/>
              <w:autoSpaceDN w:val="0"/>
              <w:adjustRightInd w:val="0"/>
              <w:spacing w:after="0" w:line="240" w:lineRule="auto"/>
              <w:outlineLvl w:val="1"/>
              <w:rPr>
                <w:rFonts w:ascii="Arial" w:hAnsi="Arial" w:cs="Arial"/>
                <w:color w:val="4472C4" w:themeColor="accent1"/>
                <w:sz w:val="20"/>
                <w:szCs w:val="20"/>
                <w:lang w:bidi="de-DE"/>
              </w:rPr>
            </w:pPr>
            <w:r w:rsidRPr="005C6849">
              <w:rPr>
                <w:rFonts w:ascii="Arial" w:eastAsia="Arial" w:hAnsi="Arial" w:cs="Arial"/>
                <w:color w:val="595959"/>
                <w:sz w:val="20"/>
                <w:szCs w:val="20"/>
              </w:rPr>
              <w:t xml:space="preserve">On-premise </w:t>
            </w:r>
            <w:proofErr w:type="spellStart"/>
            <w:r w:rsidRPr="005C6849">
              <w:rPr>
                <w:rFonts w:ascii="Arial" w:eastAsia="Arial" w:hAnsi="Arial" w:cs="Arial"/>
                <w:b/>
                <w:bCs/>
                <w:color w:val="595959"/>
                <w:sz w:val="20"/>
                <w:szCs w:val="20"/>
              </w:rPr>
              <w:t>DCaaS</w:t>
            </w:r>
            <w:proofErr w:type="spellEnd"/>
            <w:r w:rsidRPr="005C6849">
              <w:rPr>
                <w:rFonts w:ascii="Arial" w:eastAsia="Arial" w:hAnsi="Arial" w:cs="Arial"/>
                <w:color w:val="595959"/>
                <w:sz w:val="20"/>
                <w:szCs w:val="20"/>
              </w:rPr>
              <w:t xml:space="preserve"> solutions only</w:t>
            </w:r>
          </w:p>
        </w:tc>
        <w:tc>
          <w:tcPr>
            <w:tcW w:w="2520" w:type="dxa"/>
            <w:vAlign w:val="center"/>
          </w:tcPr>
          <w:p w14:paraId="6EDAA4F6" w14:textId="77777777" w:rsidR="009C3B37" w:rsidRPr="00D11A9C" w:rsidRDefault="009C3B37" w:rsidP="005948EF">
            <w:pPr>
              <w:keepNext/>
              <w:keepLines/>
              <w:autoSpaceDE w:val="0"/>
              <w:autoSpaceDN w:val="0"/>
              <w:adjustRightInd w:val="0"/>
              <w:spacing w:after="0" w:line="240" w:lineRule="auto"/>
              <w:jc w:val="center"/>
              <w:outlineLvl w:val="1"/>
              <w:rPr>
                <w:rFonts w:ascii="Arial" w:hAnsi="Arial" w:cs="Arial"/>
                <w:color w:val="4472C4" w:themeColor="accent1"/>
                <w:sz w:val="20"/>
                <w:szCs w:val="20"/>
                <w:lang w:bidi="de-DE"/>
              </w:rPr>
            </w:pPr>
            <w:r w:rsidRPr="00D11A9C">
              <w:rPr>
                <w:rFonts w:ascii="Arial" w:hAnsi="Arial" w:cs="Arial"/>
                <w:color w:val="4472C4" w:themeColor="accent1"/>
                <w:sz w:val="20"/>
                <w:szCs w:val="20"/>
                <w:lang w:bidi="de-DE"/>
              </w:rPr>
              <w:t>&lt;CONTINUE&gt;</w:t>
            </w:r>
          </w:p>
        </w:tc>
      </w:tr>
    </w:tbl>
    <w:p w14:paraId="330388D7" w14:textId="77777777" w:rsidR="009C3B37" w:rsidRPr="00D11A9C" w:rsidRDefault="009C3B37" w:rsidP="009C3B37">
      <w:pPr>
        <w:pStyle w:val="ListParagraph"/>
        <w:ind w:left="360"/>
        <w:rPr>
          <w:rFonts w:ascii="Arial" w:eastAsia="Arial" w:hAnsi="Arial" w:cs="Arial"/>
          <w:color w:val="595959"/>
          <w:sz w:val="20"/>
          <w:szCs w:val="20"/>
        </w:rPr>
      </w:pPr>
    </w:p>
    <w:p w14:paraId="29A56E08" w14:textId="77777777" w:rsidR="009C3B37" w:rsidRPr="00D11A9C" w:rsidRDefault="009C3B37" w:rsidP="009C3B37">
      <w:pPr>
        <w:pStyle w:val="ListParagraph"/>
        <w:ind w:left="360"/>
        <w:rPr>
          <w:rFonts w:ascii="Arial" w:hAnsi="Arial" w:cs="Arial"/>
          <w:color w:val="4472C4" w:themeColor="accent1"/>
          <w:sz w:val="20"/>
          <w:szCs w:val="20"/>
          <w:lang w:bidi="de-DE"/>
        </w:rPr>
      </w:pPr>
    </w:p>
    <w:p w14:paraId="4A7AFF26" w14:textId="77777777" w:rsidR="009C3B37" w:rsidRPr="00D11A9C" w:rsidRDefault="009C3B37" w:rsidP="009C3B37">
      <w:pPr>
        <w:pStyle w:val="ListParagraph"/>
        <w:tabs>
          <w:tab w:val="left" w:pos="851"/>
        </w:tabs>
        <w:ind w:left="360"/>
        <w:rPr>
          <w:rFonts w:ascii="Arial" w:eastAsia="Arial" w:hAnsi="Arial" w:cs="Arial"/>
          <w:color w:val="595959"/>
          <w:sz w:val="20"/>
          <w:szCs w:val="20"/>
        </w:rPr>
      </w:pPr>
      <w:r w:rsidRPr="00D11A9C">
        <w:rPr>
          <w:rFonts w:ascii="Arial" w:eastAsia="Arial" w:hAnsi="Arial" w:cs="Arial"/>
          <w:color w:val="4472C4" w:themeColor="accent1"/>
          <w:sz w:val="20"/>
          <w:szCs w:val="20"/>
        </w:rPr>
        <w:t xml:space="preserve">&lt;ASK S6 FOR ALL OPTIONS EXCEPT “Via On-premise </w:t>
      </w:r>
      <w:proofErr w:type="spellStart"/>
      <w:r w:rsidRPr="00D11A9C">
        <w:rPr>
          <w:rFonts w:ascii="Arial" w:eastAsia="Arial" w:hAnsi="Arial" w:cs="Arial"/>
          <w:color w:val="4472C4" w:themeColor="accent1"/>
          <w:sz w:val="20"/>
          <w:szCs w:val="20"/>
        </w:rPr>
        <w:t>DCaaS</w:t>
      </w:r>
      <w:proofErr w:type="spellEnd"/>
      <w:r w:rsidRPr="00D11A9C">
        <w:rPr>
          <w:rFonts w:ascii="Arial" w:eastAsia="Arial" w:hAnsi="Arial" w:cs="Arial"/>
          <w:color w:val="4472C4" w:themeColor="accent1"/>
          <w:sz w:val="20"/>
          <w:szCs w:val="20"/>
        </w:rPr>
        <w:t xml:space="preserve"> solutions”– IF SELECTED in S5&gt;</w:t>
      </w:r>
    </w:p>
    <w:p w14:paraId="6B9B3144" w14:textId="77777777" w:rsidR="009C3B37" w:rsidRPr="00D11A9C" w:rsidRDefault="009C3B37" w:rsidP="009C3B37">
      <w:pPr>
        <w:pStyle w:val="ListParagraph"/>
        <w:tabs>
          <w:tab w:val="left" w:pos="851"/>
        </w:tabs>
        <w:ind w:left="360"/>
        <w:rPr>
          <w:rFonts w:ascii="Arial" w:eastAsia="Arial" w:hAnsi="Arial" w:cs="Arial"/>
          <w:color w:val="595959"/>
          <w:sz w:val="20"/>
          <w:szCs w:val="20"/>
        </w:rPr>
      </w:pPr>
    </w:p>
    <w:p w14:paraId="3BBDDD16" w14:textId="77777777" w:rsidR="009C3B37" w:rsidRPr="00D11A9C" w:rsidRDefault="009C3B37" w:rsidP="009C3B37">
      <w:pPr>
        <w:pStyle w:val="ListParagraph"/>
        <w:numPr>
          <w:ilvl w:val="0"/>
          <w:numId w:val="3"/>
        </w:numPr>
        <w:tabs>
          <w:tab w:val="left" w:pos="851"/>
        </w:tabs>
        <w:rPr>
          <w:rFonts w:ascii="Arial" w:eastAsia="Arial" w:hAnsi="Arial" w:cs="Arial"/>
          <w:color w:val="595959"/>
          <w:sz w:val="20"/>
          <w:szCs w:val="20"/>
        </w:rPr>
      </w:pPr>
      <w:r w:rsidRPr="00D11A9C">
        <w:rPr>
          <w:rFonts w:ascii="Arial" w:eastAsia="Arial" w:hAnsi="Arial" w:cs="Arial"/>
          <w:color w:val="595959"/>
          <w:sz w:val="20"/>
          <w:szCs w:val="20"/>
        </w:rPr>
        <w:t xml:space="preserve">Which of the following options best describe your organization’s outlook about the evaluation and acquisition of </w:t>
      </w:r>
      <w:proofErr w:type="spellStart"/>
      <w:r w:rsidRPr="00D11A9C">
        <w:rPr>
          <w:rFonts w:ascii="Arial" w:eastAsia="Arial" w:hAnsi="Arial" w:cs="Arial"/>
          <w:b/>
          <w:bCs/>
          <w:color w:val="595959"/>
          <w:sz w:val="20"/>
          <w:szCs w:val="20"/>
        </w:rPr>
        <w:t>DCaaS</w:t>
      </w:r>
      <w:proofErr w:type="spellEnd"/>
      <w:r w:rsidRPr="00D11A9C">
        <w:rPr>
          <w:rFonts w:ascii="Arial" w:eastAsia="Arial" w:hAnsi="Arial" w:cs="Arial"/>
          <w:color w:val="595959"/>
          <w:sz w:val="20"/>
          <w:szCs w:val="20"/>
        </w:rPr>
        <w:t xml:space="preserve"> solutions? </w:t>
      </w:r>
      <w:r w:rsidRPr="00D11A9C">
        <w:rPr>
          <w:rFonts w:ascii="Arial" w:eastAsia="Arial" w:hAnsi="Arial" w:cs="Arial"/>
          <w:color w:val="4472C4" w:themeColor="accent1"/>
          <w:sz w:val="20"/>
          <w:szCs w:val="20"/>
        </w:rPr>
        <w:t xml:space="preserve">&lt;SINGLE SELECT&gt; </w:t>
      </w:r>
      <w:r w:rsidRPr="00D11A9C">
        <w:rPr>
          <w:rFonts w:ascii="Arial" w:hAnsi="Arial" w:cs="Arial"/>
          <w:color w:val="4472C4" w:themeColor="accent1"/>
          <w:sz w:val="20"/>
          <w:szCs w:val="20"/>
          <w:lang w:bidi="de-DE"/>
        </w:rPr>
        <w:t>&lt;INCLUDE DEFINITION OF “</w:t>
      </w:r>
      <w:proofErr w:type="spellStart"/>
      <w:r w:rsidRPr="00D11A9C">
        <w:rPr>
          <w:rFonts w:ascii="Arial" w:hAnsi="Arial" w:cs="Arial"/>
          <w:color w:val="4472C4" w:themeColor="accent1"/>
          <w:sz w:val="20"/>
          <w:szCs w:val="20"/>
          <w:lang w:bidi="de-DE"/>
        </w:rPr>
        <w:t>DCaaS</w:t>
      </w:r>
      <w:proofErr w:type="spellEnd"/>
      <w:r w:rsidRPr="00D11A9C">
        <w:rPr>
          <w:rFonts w:ascii="Arial" w:hAnsi="Arial" w:cs="Arial"/>
          <w:color w:val="4472C4" w:themeColor="accent1"/>
          <w:sz w:val="20"/>
          <w:szCs w:val="20"/>
          <w:lang w:bidi="de-DE"/>
        </w:rPr>
        <w:t>” ON HOVER&gt;</w:t>
      </w:r>
    </w:p>
    <w:tbl>
      <w:tblPr>
        <w:tblpPr w:leftFromText="180" w:rightFromText="180" w:vertAnchor="text" w:horzAnchor="page" w:tblpX="1917" w:tblpY="121"/>
        <w:tblW w:w="8635" w:type="dxa"/>
        <w:tblBorders>
          <w:top w:val="single" w:sz="4" w:space="0" w:color="BEBFC1"/>
          <w:left w:val="single" w:sz="4" w:space="0" w:color="BEBFC1"/>
          <w:bottom w:val="single" w:sz="4" w:space="0" w:color="BEBFC1"/>
          <w:right w:val="single" w:sz="4" w:space="0" w:color="BEBFC1"/>
          <w:insideH w:val="single" w:sz="4" w:space="0" w:color="BEBFC1"/>
          <w:insideV w:val="single" w:sz="4" w:space="0" w:color="BEBFC1"/>
        </w:tblBorders>
        <w:tblLayout w:type="fixed"/>
        <w:tblCellMar>
          <w:top w:w="100" w:type="dxa"/>
          <w:left w:w="100" w:type="dxa"/>
          <w:bottom w:w="100" w:type="dxa"/>
          <w:right w:w="100" w:type="dxa"/>
        </w:tblCellMar>
        <w:tblLook w:val="0400" w:firstRow="0" w:lastRow="0" w:firstColumn="0" w:lastColumn="0" w:noHBand="0" w:noVBand="1"/>
      </w:tblPr>
      <w:tblGrid>
        <w:gridCol w:w="6115"/>
        <w:gridCol w:w="2520"/>
      </w:tblGrid>
      <w:tr w:rsidR="009C3B37" w:rsidRPr="00D11A9C" w14:paraId="5F2DA235" w14:textId="77777777" w:rsidTr="005948EF">
        <w:trPr>
          <w:trHeight w:val="15"/>
        </w:trPr>
        <w:tc>
          <w:tcPr>
            <w:tcW w:w="6115" w:type="dxa"/>
            <w:shd w:val="clear" w:color="auto" w:fill="auto"/>
            <w:vAlign w:val="center"/>
          </w:tcPr>
          <w:p w14:paraId="7DD777AB" w14:textId="77777777" w:rsidR="009C3B37" w:rsidRPr="00D11A9C" w:rsidRDefault="009C3B37" w:rsidP="005948EF">
            <w:pPr>
              <w:keepNext/>
              <w:keepLines/>
              <w:autoSpaceDE w:val="0"/>
              <w:autoSpaceDN w:val="0"/>
              <w:adjustRightInd w:val="0"/>
              <w:spacing w:after="0" w:line="240" w:lineRule="auto"/>
              <w:outlineLvl w:val="1"/>
              <w:rPr>
                <w:rFonts w:ascii="Arial" w:hAnsi="Arial" w:cs="Arial"/>
                <w:color w:val="4472C4" w:themeColor="accent1"/>
                <w:sz w:val="20"/>
                <w:szCs w:val="20"/>
                <w:lang w:bidi="de-DE"/>
              </w:rPr>
            </w:pPr>
            <w:r w:rsidRPr="00D11A9C">
              <w:rPr>
                <w:rFonts w:ascii="Arial" w:eastAsia="Arial" w:hAnsi="Arial" w:cs="Arial"/>
                <w:b/>
                <w:bCs/>
                <w:color w:val="595959"/>
                <w:sz w:val="20"/>
                <w:szCs w:val="20"/>
              </w:rPr>
              <w:t xml:space="preserve">Outlook with regards to </w:t>
            </w:r>
            <w:proofErr w:type="spellStart"/>
            <w:r w:rsidRPr="00D11A9C">
              <w:rPr>
                <w:rFonts w:ascii="Arial" w:eastAsia="Arial" w:hAnsi="Arial" w:cs="Arial"/>
                <w:b/>
                <w:bCs/>
                <w:color w:val="595959"/>
                <w:sz w:val="20"/>
                <w:szCs w:val="20"/>
              </w:rPr>
              <w:t>DCaaS</w:t>
            </w:r>
            <w:proofErr w:type="spellEnd"/>
            <w:r w:rsidRPr="00D11A9C">
              <w:rPr>
                <w:rFonts w:ascii="Arial" w:eastAsia="Arial" w:hAnsi="Arial" w:cs="Arial"/>
                <w:b/>
                <w:bCs/>
                <w:color w:val="595959"/>
                <w:sz w:val="20"/>
                <w:szCs w:val="20"/>
              </w:rPr>
              <w:t xml:space="preserve"> Solutions</w:t>
            </w:r>
          </w:p>
        </w:tc>
        <w:tc>
          <w:tcPr>
            <w:tcW w:w="2520" w:type="dxa"/>
            <w:vAlign w:val="center"/>
          </w:tcPr>
          <w:p w14:paraId="4E16E3CA" w14:textId="77777777" w:rsidR="009C3B37" w:rsidRPr="00D11A9C" w:rsidRDefault="009C3B37" w:rsidP="005948EF">
            <w:pPr>
              <w:keepNext/>
              <w:keepLines/>
              <w:autoSpaceDE w:val="0"/>
              <w:autoSpaceDN w:val="0"/>
              <w:adjustRightInd w:val="0"/>
              <w:spacing w:after="0" w:line="240" w:lineRule="auto"/>
              <w:jc w:val="center"/>
              <w:outlineLvl w:val="1"/>
              <w:rPr>
                <w:rFonts w:ascii="Arial" w:eastAsia="Arial" w:hAnsi="Arial" w:cs="Arial"/>
                <w:b/>
                <w:bCs/>
                <w:color w:val="595959"/>
                <w:sz w:val="20"/>
                <w:szCs w:val="20"/>
              </w:rPr>
            </w:pPr>
            <w:r w:rsidRPr="00D11A9C">
              <w:rPr>
                <w:rFonts w:ascii="Arial" w:eastAsia="Arial" w:hAnsi="Arial" w:cs="Arial"/>
                <w:b/>
                <w:bCs/>
                <w:color w:val="595959"/>
                <w:sz w:val="20"/>
                <w:szCs w:val="20"/>
              </w:rPr>
              <w:t>Select</w:t>
            </w:r>
          </w:p>
        </w:tc>
      </w:tr>
      <w:tr w:rsidR="009C3B37" w:rsidRPr="00D11A9C" w14:paraId="5C1AD33B" w14:textId="77777777" w:rsidTr="005948EF">
        <w:trPr>
          <w:trHeight w:val="15"/>
        </w:trPr>
        <w:tc>
          <w:tcPr>
            <w:tcW w:w="6115" w:type="dxa"/>
            <w:shd w:val="clear" w:color="auto" w:fill="auto"/>
          </w:tcPr>
          <w:p w14:paraId="74B4C5AF"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 xml:space="preserve">Has </w:t>
            </w:r>
            <w:r w:rsidRPr="00D11A9C">
              <w:rPr>
                <w:rFonts w:ascii="Arial" w:eastAsia="Arial" w:hAnsi="Arial" w:cs="Arial"/>
                <w:color w:val="595959"/>
                <w:sz w:val="20"/>
                <w:szCs w:val="20"/>
                <w:u w:val="single"/>
              </w:rPr>
              <w:t>evaluated</w:t>
            </w:r>
            <w:r w:rsidRPr="00D11A9C">
              <w:rPr>
                <w:rFonts w:ascii="Arial" w:eastAsia="Arial" w:hAnsi="Arial" w:cs="Arial"/>
                <w:color w:val="595959"/>
                <w:sz w:val="20"/>
                <w:szCs w:val="20"/>
              </w:rPr>
              <w:t xml:space="preserve"> </w:t>
            </w:r>
            <w:proofErr w:type="spellStart"/>
            <w:r w:rsidRPr="00D11A9C">
              <w:rPr>
                <w:rFonts w:ascii="Arial" w:eastAsia="Arial" w:hAnsi="Arial" w:cs="Arial"/>
                <w:color w:val="595959"/>
                <w:sz w:val="20"/>
                <w:szCs w:val="20"/>
              </w:rPr>
              <w:t>DCaaS</w:t>
            </w:r>
            <w:proofErr w:type="spellEnd"/>
            <w:r w:rsidRPr="00D11A9C">
              <w:rPr>
                <w:rFonts w:ascii="Arial" w:eastAsia="Arial" w:hAnsi="Arial" w:cs="Arial"/>
                <w:color w:val="595959"/>
                <w:sz w:val="20"/>
                <w:szCs w:val="20"/>
              </w:rPr>
              <w:t xml:space="preserve"> solutions and is </w:t>
            </w:r>
            <w:r w:rsidRPr="00D11A9C">
              <w:rPr>
                <w:rFonts w:ascii="Arial" w:eastAsia="Arial" w:hAnsi="Arial" w:cs="Arial"/>
                <w:color w:val="595959"/>
                <w:sz w:val="20"/>
                <w:szCs w:val="20"/>
                <w:u w:val="single"/>
              </w:rPr>
              <w:t>likely to purchase</w:t>
            </w:r>
            <w:r w:rsidRPr="00D11A9C">
              <w:rPr>
                <w:rFonts w:ascii="Arial" w:eastAsia="Arial" w:hAnsi="Arial" w:cs="Arial"/>
                <w:color w:val="595959"/>
                <w:sz w:val="20"/>
                <w:szCs w:val="20"/>
              </w:rPr>
              <w:t xml:space="preserve"> a </w:t>
            </w:r>
            <w:proofErr w:type="spellStart"/>
            <w:r w:rsidRPr="00D11A9C">
              <w:rPr>
                <w:rFonts w:ascii="Arial" w:eastAsia="Arial" w:hAnsi="Arial" w:cs="Arial"/>
                <w:color w:val="595959"/>
                <w:sz w:val="20"/>
                <w:szCs w:val="20"/>
              </w:rPr>
              <w:t>DCaaS</w:t>
            </w:r>
            <w:proofErr w:type="spellEnd"/>
            <w:r w:rsidRPr="00D11A9C">
              <w:rPr>
                <w:rFonts w:ascii="Arial" w:eastAsia="Arial" w:hAnsi="Arial" w:cs="Arial"/>
                <w:color w:val="595959"/>
                <w:sz w:val="20"/>
                <w:szCs w:val="20"/>
              </w:rPr>
              <w:t xml:space="preserve"> solution in the next 6–12 months</w:t>
            </w:r>
          </w:p>
        </w:tc>
        <w:tc>
          <w:tcPr>
            <w:tcW w:w="2520" w:type="dxa"/>
            <w:vAlign w:val="center"/>
          </w:tcPr>
          <w:p w14:paraId="5610C322" w14:textId="77777777" w:rsidR="009C3B37" w:rsidRPr="00D11A9C" w:rsidRDefault="009C3B37" w:rsidP="005948EF">
            <w:pPr>
              <w:keepNext/>
              <w:keepLines/>
              <w:autoSpaceDE w:val="0"/>
              <w:autoSpaceDN w:val="0"/>
              <w:adjustRightInd w:val="0"/>
              <w:spacing w:after="0" w:line="240" w:lineRule="auto"/>
              <w:jc w:val="center"/>
              <w:outlineLvl w:val="1"/>
              <w:rPr>
                <w:rFonts w:ascii="Arial" w:hAnsi="Arial" w:cs="Arial"/>
                <w:color w:val="FF0000"/>
                <w:sz w:val="20"/>
                <w:szCs w:val="20"/>
                <w:lang w:bidi="de-DE"/>
              </w:rPr>
            </w:pPr>
            <w:r w:rsidRPr="00D11A9C">
              <w:rPr>
                <w:rFonts w:ascii="Arial" w:hAnsi="Arial" w:cs="Arial"/>
                <w:color w:val="4472C4" w:themeColor="accent1"/>
                <w:sz w:val="20"/>
                <w:szCs w:val="20"/>
                <w:lang w:bidi="de-DE"/>
              </w:rPr>
              <w:t>&lt;CONTINUE&gt;</w:t>
            </w:r>
          </w:p>
        </w:tc>
      </w:tr>
      <w:tr w:rsidR="009C3B37" w:rsidRPr="00D11A9C" w14:paraId="69366CBA" w14:textId="77777777" w:rsidTr="005948EF">
        <w:trPr>
          <w:trHeight w:val="15"/>
        </w:trPr>
        <w:tc>
          <w:tcPr>
            <w:tcW w:w="6115" w:type="dxa"/>
            <w:shd w:val="clear" w:color="auto" w:fill="auto"/>
          </w:tcPr>
          <w:p w14:paraId="0C265D25"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 xml:space="preserve">Has </w:t>
            </w:r>
            <w:r w:rsidRPr="00D11A9C">
              <w:rPr>
                <w:rFonts w:ascii="Arial" w:eastAsia="Arial" w:hAnsi="Arial" w:cs="Arial"/>
                <w:color w:val="595959"/>
                <w:sz w:val="20"/>
                <w:szCs w:val="20"/>
                <w:u w:val="single"/>
              </w:rPr>
              <w:t>not evaluated</w:t>
            </w:r>
            <w:r w:rsidRPr="00D11A9C">
              <w:rPr>
                <w:rFonts w:ascii="Arial" w:eastAsia="Arial" w:hAnsi="Arial" w:cs="Arial"/>
                <w:color w:val="595959"/>
                <w:sz w:val="20"/>
                <w:szCs w:val="20"/>
              </w:rPr>
              <w:t xml:space="preserve"> </w:t>
            </w:r>
            <w:proofErr w:type="spellStart"/>
            <w:r w:rsidRPr="00D11A9C">
              <w:rPr>
                <w:rFonts w:ascii="Arial" w:eastAsia="Arial" w:hAnsi="Arial" w:cs="Arial"/>
                <w:color w:val="595959"/>
                <w:sz w:val="20"/>
                <w:szCs w:val="20"/>
              </w:rPr>
              <w:t>DCaaS</w:t>
            </w:r>
            <w:proofErr w:type="spellEnd"/>
            <w:r w:rsidRPr="00D11A9C">
              <w:rPr>
                <w:rFonts w:ascii="Arial" w:eastAsia="Arial" w:hAnsi="Arial" w:cs="Arial"/>
                <w:color w:val="595959"/>
                <w:sz w:val="20"/>
                <w:szCs w:val="20"/>
              </w:rPr>
              <w:t xml:space="preserve"> solutions but is </w:t>
            </w:r>
            <w:r w:rsidRPr="00D11A9C">
              <w:rPr>
                <w:rFonts w:ascii="Arial" w:eastAsia="Arial" w:hAnsi="Arial" w:cs="Arial"/>
                <w:color w:val="595959"/>
                <w:sz w:val="20"/>
                <w:szCs w:val="20"/>
                <w:u w:val="single"/>
              </w:rPr>
              <w:t>likely to evaluate / purchase</w:t>
            </w:r>
            <w:r w:rsidRPr="00D11A9C">
              <w:rPr>
                <w:rFonts w:ascii="Arial" w:eastAsia="Arial" w:hAnsi="Arial" w:cs="Arial"/>
                <w:color w:val="595959"/>
                <w:sz w:val="20"/>
                <w:szCs w:val="20"/>
              </w:rPr>
              <w:t xml:space="preserve"> a </w:t>
            </w:r>
            <w:proofErr w:type="spellStart"/>
            <w:r w:rsidRPr="00D11A9C">
              <w:rPr>
                <w:rFonts w:ascii="Arial" w:eastAsia="Arial" w:hAnsi="Arial" w:cs="Arial"/>
                <w:color w:val="595959"/>
                <w:sz w:val="20"/>
                <w:szCs w:val="20"/>
              </w:rPr>
              <w:t>DCaaS</w:t>
            </w:r>
            <w:proofErr w:type="spellEnd"/>
            <w:r w:rsidRPr="00D11A9C">
              <w:rPr>
                <w:rFonts w:ascii="Arial" w:eastAsia="Arial" w:hAnsi="Arial" w:cs="Arial"/>
                <w:color w:val="595959"/>
                <w:sz w:val="20"/>
                <w:szCs w:val="20"/>
              </w:rPr>
              <w:t xml:space="preserve"> solution in the next 6–12 months</w:t>
            </w:r>
          </w:p>
        </w:tc>
        <w:tc>
          <w:tcPr>
            <w:tcW w:w="2520" w:type="dxa"/>
            <w:vAlign w:val="center"/>
          </w:tcPr>
          <w:p w14:paraId="36D01EB2" w14:textId="77777777" w:rsidR="009C3B37" w:rsidRPr="00D11A9C" w:rsidRDefault="009C3B37" w:rsidP="005948EF">
            <w:pPr>
              <w:keepNext/>
              <w:keepLines/>
              <w:autoSpaceDE w:val="0"/>
              <w:autoSpaceDN w:val="0"/>
              <w:adjustRightInd w:val="0"/>
              <w:spacing w:after="0" w:line="240" w:lineRule="auto"/>
              <w:jc w:val="center"/>
              <w:outlineLvl w:val="1"/>
              <w:rPr>
                <w:rFonts w:ascii="Arial" w:hAnsi="Arial" w:cs="Arial"/>
                <w:color w:val="4472C4" w:themeColor="accent1"/>
                <w:sz w:val="20"/>
                <w:szCs w:val="20"/>
                <w:lang w:bidi="de-DE"/>
              </w:rPr>
            </w:pPr>
            <w:r w:rsidRPr="00D11A9C">
              <w:rPr>
                <w:rFonts w:ascii="Arial" w:hAnsi="Arial" w:cs="Arial"/>
                <w:color w:val="4472C4" w:themeColor="accent1"/>
                <w:sz w:val="20"/>
                <w:szCs w:val="20"/>
                <w:lang w:bidi="de-DE"/>
              </w:rPr>
              <w:t>&lt;CONTINUE&gt;</w:t>
            </w:r>
          </w:p>
        </w:tc>
      </w:tr>
      <w:tr w:rsidR="009C3B37" w:rsidRPr="00D11A9C" w14:paraId="6D3A12BA" w14:textId="77777777" w:rsidTr="005948EF">
        <w:trPr>
          <w:trHeight w:val="15"/>
        </w:trPr>
        <w:tc>
          <w:tcPr>
            <w:tcW w:w="6115" w:type="dxa"/>
            <w:shd w:val="clear" w:color="auto" w:fill="auto"/>
          </w:tcPr>
          <w:p w14:paraId="67F60225"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 xml:space="preserve">Has </w:t>
            </w:r>
            <w:r w:rsidRPr="00D11A9C">
              <w:rPr>
                <w:rFonts w:ascii="Arial" w:eastAsia="Arial" w:hAnsi="Arial" w:cs="Arial"/>
                <w:color w:val="595959"/>
                <w:sz w:val="20"/>
                <w:szCs w:val="20"/>
                <w:u w:val="single"/>
              </w:rPr>
              <w:t>not evaluated</w:t>
            </w:r>
            <w:r w:rsidRPr="00D11A9C">
              <w:rPr>
                <w:rFonts w:ascii="Arial" w:eastAsia="Arial" w:hAnsi="Arial" w:cs="Arial"/>
                <w:color w:val="595959"/>
                <w:sz w:val="20"/>
                <w:szCs w:val="20"/>
              </w:rPr>
              <w:t xml:space="preserve"> </w:t>
            </w:r>
            <w:proofErr w:type="spellStart"/>
            <w:r w:rsidRPr="00D11A9C">
              <w:rPr>
                <w:rFonts w:ascii="Arial" w:eastAsia="Arial" w:hAnsi="Arial" w:cs="Arial"/>
                <w:color w:val="595959"/>
                <w:sz w:val="20"/>
                <w:szCs w:val="20"/>
              </w:rPr>
              <w:t>DCaaS</w:t>
            </w:r>
            <w:proofErr w:type="spellEnd"/>
            <w:r w:rsidRPr="00D11A9C">
              <w:rPr>
                <w:rFonts w:ascii="Arial" w:eastAsia="Arial" w:hAnsi="Arial" w:cs="Arial"/>
                <w:color w:val="595959"/>
                <w:sz w:val="20"/>
                <w:szCs w:val="20"/>
              </w:rPr>
              <w:t xml:space="preserve"> solutions and is </w:t>
            </w:r>
            <w:r w:rsidRPr="00D11A9C">
              <w:rPr>
                <w:rFonts w:ascii="Arial" w:eastAsia="Arial" w:hAnsi="Arial" w:cs="Arial"/>
                <w:color w:val="595959"/>
                <w:sz w:val="20"/>
                <w:szCs w:val="20"/>
                <w:u w:val="single"/>
              </w:rPr>
              <w:t>unlikely to purchase</w:t>
            </w:r>
            <w:r w:rsidRPr="00D11A9C">
              <w:rPr>
                <w:rFonts w:ascii="Arial" w:eastAsia="Arial" w:hAnsi="Arial" w:cs="Arial"/>
                <w:color w:val="595959"/>
                <w:sz w:val="20"/>
                <w:szCs w:val="20"/>
              </w:rPr>
              <w:t xml:space="preserve"> a </w:t>
            </w:r>
            <w:proofErr w:type="spellStart"/>
            <w:r w:rsidRPr="00D11A9C">
              <w:rPr>
                <w:rFonts w:ascii="Arial" w:eastAsia="Arial" w:hAnsi="Arial" w:cs="Arial"/>
                <w:color w:val="595959"/>
                <w:sz w:val="20"/>
                <w:szCs w:val="20"/>
              </w:rPr>
              <w:t>DCaaS</w:t>
            </w:r>
            <w:proofErr w:type="spellEnd"/>
            <w:r w:rsidRPr="00D11A9C">
              <w:rPr>
                <w:rFonts w:ascii="Arial" w:eastAsia="Arial" w:hAnsi="Arial" w:cs="Arial"/>
                <w:color w:val="595959"/>
                <w:sz w:val="20"/>
                <w:szCs w:val="20"/>
              </w:rPr>
              <w:t xml:space="preserve"> solution in the next 6–12 months</w:t>
            </w:r>
          </w:p>
        </w:tc>
        <w:tc>
          <w:tcPr>
            <w:tcW w:w="2520" w:type="dxa"/>
            <w:vAlign w:val="center"/>
          </w:tcPr>
          <w:p w14:paraId="63BD38D4" w14:textId="77777777" w:rsidR="009C3B37" w:rsidRPr="00D11A9C" w:rsidRDefault="009C3B37" w:rsidP="005948EF">
            <w:pPr>
              <w:keepNext/>
              <w:keepLines/>
              <w:autoSpaceDE w:val="0"/>
              <w:autoSpaceDN w:val="0"/>
              <w:adjustRightInd w:val="0"/>
              <w:spacing w:after="0" w:line="240" w:lineRule="auto"/>
              <w:jc w:val="center"/>
              <w:outlineLvl w:val="1"/>
              <w:rPr>
                <w:rFonts w:ascii="Arial" w:hAnsi="Arial" w:cs="Arial"/>
                <w:color w:val="4472C4" w:themeColor="accent1"/>
                <w:sz w:val="20"/>
                <w:szCs w:val="20"/>
                <w:lang w:bidi="de-DE"/>
              </w:rPr>
            </w:pPr>
            <w:r w:rsidRPr="00D11A9C">
              <w:rPr>
                <w:rFonts w:ascii="Arial" w:hAnsi="Arial" w:cs="Arial"/>
                <w:color w:val="FF0000"/>
                <w:sz w:val="20"/>
                <w:szCs w:val="20"/>
                <w:lang w:bidi="de-DE"/>
              </w:rPr>
              <w:t>&lt;TERMINATE&gt;</w:t>
            </w:r>
          </w:p>
        </w:tc>
      </w:tr>
    </w:tbl>
    <w:p w14:paraId="67ED511E" w14:textId="77777777" w:rsidR="009C3B37" w:rsidRPr="00D11A9C" w:rsidRDefault="009C3B37" w:rsidP="009C3B37">
      <w:pPr>
        <w:pStyle w:val="ListParagraph"/>
        <w:tabs>
          <w:tab w:val="left" w:pos="851"/>
        </w:tabs>
        <w:ind w:left="360"/>
        <w:rPr>
          <w:rFonts w:ascii="Arial" w:eastAsia="Arial" w:hAnsi="Arial" w:cs="Arial"/>
          <w:color w:val="595959"/>
          <w:sz w:val="20"/>
          <w:szCs w:val="20"/>
        </w:rPr>
      </w:pPr>
    </w:p>
    <w:p w14:paraId="164DED4D" w14:textId="77777777" w:rsidR="009C3B37" w:rsidRPr="00B61FB7" w:rsidRDefault="009C3B37" w:rsidP="009C3B37">
      <w:pPr>
        <w:pStyle w:val="ListParagraph"/>
        <w:numPr>
          <w:ilvl w:val="0"/>
          <w:numId w:val="3"/>
        </w:numPr>
        <w:tabs>
          <w:tab w:val="left" w:pos="851"/>
        </w:tabs>
        <w:rPr>
          <w:rFonts w:ascii="Arial" w:eastAsia="Arial" w:hAnsi="Arial" w:cs="Arial"/>
          <w:color w:val="595959"/>
          <w:sz w:val="20"/>
          <w:szCs w:val="20"/>
        </w:rPr>
      </w:pPr>
      <w:r w:rsidRPr="00D11A9C">
        <w:rPr>
          <w:rFonts w:ascii="Arial" w:eastAsia="Arial" w:hAnsi="Arial" w:cs="Arial"/>
          <w:color w:val="595959"/>
          <w:sz w:val="20"/>
        </w:rPr>
        <w:lastRenderedPageBreak/>
        <w:t xml:space="preserve">Which of the following companies do you </w:t>
      </w:r>
      <w:r w:rsidRPr="00D11A9C">
        <w:rPr>
          <w:rFonts w:ascii="Arial" w:eastAsia="Arial" w:hAnsi="Arial" w:cs="Arial"/>
          <w:color w:val="595959"/>
          <w:sz w:val="20"/>
          <w:u w:val="single"/>
        </w:rPr>
        <w:t>currently engage</w:t>
      </w:r>
      <w:r w:rsidRPr="00D11A9C">
        <w:rPr>
          <w:rFonts w:ascii="Arial" w:eastAsia="Arial" w:hAnsi="Arial" w:cs="Arial"/>
          <w:color w:val="595959"/>
          <w:sz w:val="20"/>
        </w:rPr>
        <w:t xml:space="preserve"> </w:t>
      </w:r>
      <w:r w:rsidRPr="00D11A9C">
        <w:rPr>
          <w:rFonts w:ascii="Arial" w:hAnsi="Arial" w:cs="Arial"/>
          <w:color w:val="4472C4" w:themeColor="accent1"/>
          <w:sz w:val="20"/>
          <w:szCs w:val="20"/>
          <w:lang w:bidi="de-DE"/>
        </w:rPr>
        <w:t xml:space="preserve">&lt;SHOW if “Via On-premise </w:t>
      </w:r>
      <w:proofErr w:type="spellStart"/>
      <w:r w:rsidRPr="00D11A9C">
        <w:rPr>
          <w:rFonts w:ascii="Arial" w:hAnsi="Arial" w:cs="Arial"/>
          <w:color w:val="4472C4" w:themeColor="accent1"/>
          <w:sz w:val="20"/>
          <w:szCs w:val="20"/>
          <w:lang w:bidi="de-DE"/>
        </w:rPr>
        <w:t>DCaaS</w:t>
      </w:r>
      <w:proofErr w:type="spellEnd"/>
      <w:r w:rsidRPr="00D11A9C">
        <w:rPr>
          <w:rFonts w:ascii="Arial" w:hAnsi="Arial" w:cs="Arial"/>
          <w:color w:val="4472C4" w:themeColor="accent1"/>
          <w:sz w:val="20"/>
          <w:szCs w:val="20"/>
          <w:lang w:bidi="de-DE"/>
        </w:rPr>
        <w:t xml:space="preserve"> solutions”&gt;</w:t>
      </w:r>
      <w:r w:rsidRPr="00D11A9C">
        <w:rPr>
          <w:rFonts w:ascii="Arial" w:eastAsia="Arial" w:hAnsi="Arial" w:cs="Arial"/>
          <w:color w:val="595959"/>
          <w:sz w:val="20"/>
        </w:rPr>
        <w:t xml:space="preserve"> / </w:t>
      </w:r>
      <w:r w:rsidRPr="00D11A9C">
        <w:rPr>
          <w:rFonts w:ascii="Arial" w:eastAsia="Arial" w:hAnsi="Arial" w:cs="Arial"/>
          <w:color w:val="595959"/>
          <w:sz w:val="20"/>
          <w:u w:val="single"/>
        </w:rPr>
        <w:t>intend to engage</w:t>
      </w:r>
      <w:r w:rsidRPr="00D11A9C">
        <w:rPr>
          <w:rFonts w:ascii="Arial" w:eastAsia="Arial" w:hAnsi="Arial" w:cs="Arial"/>
          <w:color w:val="595959"/>
          <w:sz w:val="20"/>
        </w:rPr>
        <w:t xml:space="preserve"> </w:t>
      </w:r>
      <w:r w:rsidRPr="00D11A9C">
        <w:rPr>
          <w:rFonts w:ascii="Arial" w:hAnsi="Arial" w:cs="Arial"/>
          <w:color w:val="4472C4" w:themeColor="accent1"/>
          <w:sz w:val="20"/>
          <w:szCs w:val="20"/>
          <w:lang w:bidi="de-DE"/>
        </w:rPr>
        <w:t>&lt;SHOW if S</w:t>
      </w:r>
      <w:r w:rsidRPr="00B61FB7">
        <w:rPr>
          <w:rFonts w:ascii="Arial" w:hAnsi="Arial" w:cs="Arial"/>
          <w:color w:val="4472C4" w:themeColor="accent1"/>
          <w:sz w:val="20"/>
          <w:szCs w:val="20"/>
          <w:lang w:bidi="de-DE"/>
        </w:rPr>
        <w:t>6=1 or 2&gt;</w:t>
      </w:r>
      <w:r w:rsidRPr="00B61FB7">
        <w:rPr>
          <w:rFonts w:ascii="Arial" w:eastAsia="Arial" w:hAnsi="Arial" w:cs="Arial"/>
          <w:color w:val="595959"/>
          <w:sz w:val="20"/>
        </w:rPr>
        <w:t xml:space="preserve"> with for </w:t>
      </w:r>
      <w:proofErr w:type="spellStart"/>
      <w:r w:rsidRPr="00B61FB7">
        <w:rPr>
          <w:rFonts w:ascii="Arial" w:eastAsia="Arial" w:hAnsi="Arial" w:cs="Arial"/>
          <w:b/>
          <w:bCs/>
          <w:color w:val="595959"/>
          <w:sz w:val="20"/>
        </w:rPr>
        <w:t>DCaaS</w:t>
      </w:r>
      <w:proofErr w:type="spellEnd"/>
      <w:r w:rsidRPr="00B61FB7">
        <w:rPr>
          <w:rFonts w:ascii="Arial" w:eastAsia="Arial" w:hAnsi="Arial" w:cs="Arial"/>
          <w:color w:val="595959"/>
          <w:sz w:val="20"/>
        </w:rPr>
        <w:t xml:space="preserve"> solution(s)? </w:t>
      </w:r>
    </w:p>
    <w:p w14:paraId="4695710C" w14:textId="77777777" w:rsidR="009C3B37" w:rsidRPr="00D11A9C" w:rsidRDefault="009C3B37" w:rsidP="009C3B37">
      <w:pPr>
        <w:pStyle w:val="ListParagraph"/>
        <w:tabs>
          <w:tab w:val="left" w:pos="851"/>
        </w:tabs>
        <w:ind w:left="360"/>
        <w:rPr>
          <w:rFonts w:ascii="Arial" w:eastAsia="Arial" w:hAnsi="Arial" w:cs="Arial"/>
          <w:color w:val="595959"/>
          <w:sz w:val="20"/>
          <w:szCs w:val="20"/>
        </w:rPr>
      </w:pPr>
      <w:r w:rsidRPr="00B61FB7">
        <w:rPr>
          <w:rFonts w:ascii="Arial" w:eastAsia="Arial" w:hAnsi="Arial" w:cs="Arial"/>
          <w:i/>
          <w:color w:val="595959"/>
          <w:sz w:val="20"/>
        </w:rPr>
        <w:t>Please select all applicable names.</w:t>
      </w:r>
    </w:p>
    <w:p w14:paraId="6E1EBD89" w14:textId="77777777" w:rsidR="009C3B37" w:rsidRPr="00D11A9C" w:rsidRDefault="009C3B37" w:rsidP="009C3B37">
      <w:pPr>
        <w:pStyle w:val="ListParagraph"/>
        <w:ind w:left="360"/>
        <w:rPr>
          <w:rFonts w:ascii="Arial" w:eastAsia="Arial" w:hAnsi="Arial" w:cs="Arial"/>
          <w:color w:val="4472C4" w:themeColor="accent1"/>
          <w:sz w:val="20"/>
          <w:szCs w:val="20"/>
        </w:rPr>
      </w:pPr>
      <w:r w:rsidRPr="00D11A9C">
        <w:rPr>
          <w:rFonts w:ascii="Arial" w:hAnsi="Arial" w:cs="Arial"/>
          <w:color w:val="4472C4" w:themeColor="accent1"/>
          <w:sz w:val="20"/>
          <w:szCs w:val="20"/>
          <w:lang w:bidi="de-DE"/>
        </w:rPr>
        <w:t>&lt;ASK ALL&gt;&lt;MULTIPLE SELECT&gt;</w:t>
      </w:r>
      <w:r w:rsidRPr="00D11A9C">
        <w:rPr>
          <w:rFonts w:ascii="Arial" w:eastAsia="Arial" w:hAnsi="Arial" w:cs="Arial"/>
          <w:color w:val="4472C4" w:themeColor="accent1"/>
          <w:sz w:val="20"/>
        </w:rPr>
        <w:t xml:space="preserve">&lt;LIST BRANDS IN ALPHABETICAL ORDER&gt; </w:t>
      </w:r>
      <w:r w:rsidRPr="00D11A9C">
        <w:rPr>
          <w:rFonts w:ascii="Arial" w:hAnsi="Arial" w:cs="Arial"/>
          <w:color w:val="4472C4" w:themeColor="accent1"/>
          <w:sz w:val="20"/>
          <w:szCs w:val="20"/>
          <w:lang w:bidi="de-DE"/>
        </w:rPr>
        <w:t>&lt;INCLUDE DEFINITION OF “</w:t>
      </w:r>
      <w:proofErr w:type="spellStart"/>
      <w:r w:rsidRPr="00D11A9C">
        <w:rPr>
          <w:rFonts w:ascii="Arial" w:hAnsi="Arial" w:cs="Arial"/>
          <w:color w:val="4472C4" w:themeColor="accent1"/>
          <w:sz w:val="20"/>
          <w:szCs w:val="20"/>
          <w:lang w:bidi="de-DE"/>
        </w:rPr>
        <w:t>DCaaS</w:t>
      </w:r>
      <w:proofErr w:type="spellEnd"/>
      <w:r w:rsidRPr="00D11A9C">
        <w:rPr>
          <w:rFonts w:ascii="Arial" w:hAnsi="Arial" w:cs="Arial"/>
          <w:color w:val="4472C4" w:themeColor="accent1"/>
          <w:sz w:val="20"/>
          <w:szCs w:val="20"/>
          <w:lang w:bidi="de-DE"/>
        </w:rPr>
        <w:t>” ON HOVER&gt;</w:t>
      </w:r>
    </w:p>
    <w:tbl>
      <w:tblPr>
        <w:tblpPr w:leftFromText="180" w:rightFromText="180" w:vertAnchor="text" w:horzAnchor="page" w:tblpX="1917" w:tblpY="121"/>
        <w:tblW w:w="8635" w:type="dxa"/>
        <w:tblBorders>
          <w:top w:val="single" w:sz="4" w:space="0" w:color="BEBFC1"/>
          <w:left w:val="single" w:sz="4" w:space="0" w:color="BEBFC1"/>
          <w:bottom w:val="single" w:sz="4" w:space="0" w:color="BEBFC1"/>
          <w:right w:val="single" w:sz="4" w:space="0" w:color="BEBFC1"/>
          <w:insideH w:val="single" w:sz="4" w:space="0" w:color="BEBFC1"/>
          <w:insideV w:val="single" w:sz="4" w:space="0" w:color="BEBFC1"/>
        </w:tblBorders>
        <w:tblLayout w:type="fixed"/>
        <w:tblCellMar>
          <w:top w:w="100" w:type="dxa"/>
          <w:left w:w="100" w:type="dxa"/>
          <w:bottom w:w="100" w:type="dxa"/>
          <w:right w:w="100" w:type="dxa"/>
        </w:tblCellMar>
        <w:tblLook w:val="0400" w:firstRow="0" w:lastRow="0" w:firstColumn="0" w:lastColumn="0" w:noHBand="0" w:noVBand="1"/>
      </w:tblPr>
      <w:tblGrid>
        <w:gridCol w:w="5305"/>
        <w:gridCol w:w="3330"/>
      </w:tblGrid>
      <w:tr w:rsidR="009C3B37" w:rsidRPr="00D11A9C" w14:paraId="56F2CF94" w14:textId="77777777" w:rsidTr="005948EF">
        <w:trPr>
          <w:trHeight w:val="15"/>
        </w:trPr>
        <w:tc>
          <w:tcPr>
            <w:tcW w:w="5305" w:type="dxa"/>
            <w:shd w:val="clear" w:color="auto" w:fill="auto"/>
            <w:vAlign w:val="center"/>
          </w:tcPr>
          <w:p w14:paraId="2C5A2B5B"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b/>
                <w:bCs/>
                <w:color w:val="595959"/>
                <w:sz w:val="20"/>
                <w:szCs w:val="20"/>
              </w:rPr>
            </w:pPr>
            <w:proofErr w:type="spellStart"/>
            <w:r w:rsidRPr="00D11A9C">
              <w:rPr>
                <w:rFonts w:ascii="Arial" w:eastAsia="Arial" w:hAnsi="Arial" w:cs="Arial"/>
                <w:b/>
                <w:bCs/>
                <w:color w:val="595959"/>
                <w:sz w:val="20"/>
                <w:szCs w:val="20"/>
              </w:rPr>
              <w:t>DCaaS</w:t>
            </w:r>
            <w:proofErr w:type="spellEnd"/>
            <w:r w:rsidRPr="00D11A9C">
              <w:rPr>
                <w:rFonts w:ascii="Arial" w:eastAsia="Arial" w:hAnsi="Arial" w:cs="Arial"/>
                <w:b/>
                <w:bCs/>
                <w:color w:val="595959"/>
                <w:sz w:val="20"/>
                <w:szCs w:val="20"/>
              </w:rPr>
              <w:t xml:space="preserve"> Solution Provider</w:t>
            </w:r>
          </w:p>
        </w:tc>
        <w:tc>
          <w:tcPr>
            <w:tcW w:w="3330" w:type="dxa"/>
          </w:tcPr>
          <w:p w14:paraId="1A3DFBD5" w14:textId="77777777" w:rsidR="009C3B37" w:rsidRPr="00D11A9C" w:rsidRDefault="009C3B37" w:rsidP="005948EF">
            <w:pPr>
              <w:keepNext/>
              <w:keepLines/>
              <w:autoSpaceDE w:val="0"/>
              <w:autoSpaceDN w:val="0"/>
              <w:adjustRightInd w:val="0"/>
              <w:spacing w:after="0" w:line="240" w:lineRule="auto"/>
              <w:jc w:val="center"/>
              <w:outlineLvl w:val="1"/>
              <w:rPr>
                <w:rFonts w:ascii="Arial" w:eastAsia="Arial" w:hAnsi="Arial" w:cs="Arial"/>
                <w:b/>
                <w:bCs/>
                <w:color w:val="595959"/>
                <w:sz w:val="20"/>
                <w:szCs w:val="20"/>
              </w:rPr>
            </w:pPr>
            <w:r w:rsidRPr="00D11A9C">
              <w:rPr>
                <w:rFonts w:ascii="Arial" w:eastAsia="Arial" w:hAnsi="Arial" w:cs="Arial"/>
                <w:b/>
                <w:bCs/>
                <w:color w:val="595959"/>
                <w:sz w:val="20"/>
                <w:szCs w:val="20"/>
              </w:rPr>
              <w:t>Select</w:t>
            </w:r>
          </w:p>
        </w:tc>
      </w:tr>
      <w:tr w:rsidR="009C3B37" w:rsidRPr="00D11A9C" w14:paraId="751A8D8A" w14:textId="77777777" w:rsidTr="005948EF">
        <w:trPr>
          <w:trHeight w:val="15"/>
        </w:trPr>
        <w:tc>
          <w:tcPr>
            <w:tcW w:w="5305" w:type="dxa"/>
            <w:shd w:val="clear" w:color="auto" w:fill="auto"/>
            <w:vAlign w:val="center"/>
          </w:tcPr>
          <w:p w14:paraId="3C123942"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AWS</w:t>
            </w:r>
          </w:p>
        </w:tc>
        <w:tc>
          <w:tcPr>
            <w:tcW w:w="3330" w:type="dxa"/>
          </w:tcPr>
          <w:p w14:paraId="222B604F"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9C3B37" w:rsidRPr="00D11A9C" w14:paraId="767515EC" w14:textId="77777777" w:rsidTr="005948EF">
        <w:trPr>
          <w:trHeight w:val="15"/>
        </w:trPr>
        <w:tc>
          <w:tcPr>
            <w:tcW w:w="5305" w:type="dxa"/>
            <w:shd w:val="clear" w:color="auto" w:fill="auto"/>
            <w:vAlign w:val="center"/>
          </w:tcPr>
          <w:p w14:paraId="16B4D4FB"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Cisco</w:t>
            </w:r>
          </w:p>
        </w:tc>
        <w:tc>
          <w:tcPr>
            <w:tcW w:w="3330" w:type="dxa"/>
          </w:tcPr>
          <w:p w14:paraId="325B5FC0"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9C3B37" w:rsidRPr="00D11A9C" w14:paraId="1293CE28" w14:textId="77777777" w:rsidTr="005948EF">
        <w:trPr>
          <w:trHeight w:val="15"/>
        </w:trPr>
        <w:tc>
          <w:tcPr>
            <w:tcW w:w="5305" w:type="dxa"/>
            <w:shd w:val="clear" w:color="auto" w:fill="auto"/>
            <w:vAlign w:val="center"/>
          </w:tcPr>
          <w:p w14:paraId="04D70263"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Dell</w:t>
            </w:r>
          </w:p>
        </w:tc>
        <w:tc>
          <w:tcPr>
            <w:tcW w:w="3330" w:type="dxa"/>
          </w:tcPr>
          <w:p w14:paraId="478348FC"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9C3B37" w:rsidRPr="00D11A9C" w14:paraId="7BBF1641" w14:textId="77777777" w:rsidTr="005948EF">
        <w:trPr>
          <w:trHeight w:val="15"/>
        </w:trPr>
        <w:tc>
          <w:tcPr>
            <w:tcW w:w="5305" w:type="dxa"/>
            <w:shd w:val="clear" w:color="auto" w:fill="auto"/>
            <w:vAlign w:val="center"/>
          </w:tcPr>
          <w:p w14:paraId="4B588981"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HPE</w:t>
            </w:r>
          </w:p>
        </w:tc>
        <w:tc>
          <w:tcPr>
            <w:tcW w:w="3330" w:type="dxa"/>
          </w:tcPr>
          <w:p w14:paraId="1EA003D0"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9C3B37" w:rsidRPr="00D11A9C" w14:paraId="3D8C910F" w14:textId="77777777" w:rsidTr="005948EF">
        <w:trPr>
          <w:trHeight w:val="15"/>
        </w:trPr>
        <w:tc>
          <w:tcPr>
            <w:tcW w:w="5305" w:type="dxa"/>
            <w:shd w:val="clear" w:color="auto" w:fill="auto"/>
            <w:vAlign w:val="center"/>
          </w:tcPr>
          <w:p w14:paraId="6CC5B7B1"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Lenovo</w:t>
            </w:r>
          </w:p>
        </w:tc>
        <w:tc>
          <w:tcPr>
            <w:tcW w:w="3330" w:type="dxa"/>
          </w:tcPr>
          <w:p w14:paraId="7824F9B5"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9C3B37" w:rsidRPr="00D11A9C" w14:paraId="6300ABBB" w14:textId="77777777" w:rsidTr="005948EF">
        <w:trPr>
          <w:trHeight w:val="15"/>
        </w:trPr>
        <w:tc>
          <w:tcPr>
            <w:tcW w:w="5305" w:type="dxa"/>
            <w:shd w:val="clear" w:color="auto" w:fill="auto"/>
            <w:vAlign w:val="center"/>
          </w:tcPr>
          <w:p w14:paraId="54A5D37A"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Nutanix</w:t>
            </w:r>
          </w:p>
        </w:tc>
        <w:tc>
          <w:tcPr>
            <w:tcW w:w="3330" w:type="dxa"/>
          </w:tcPr>
          <w:p w14:paraId="78AEBFCA"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9C3B37" w:rsidRPr="00D11A9C" w14:paraId="3D5348F0" w14:textId="77777777" w:rsidTr="005948EF">
        <w:trPr>
          <w:trHeight w:val="15"/>
        </w:trPr>
        <w:tc>
          <w:tcPr>
            <w:tcW w:w="5305" w:type="dxa"/>
            <w:shd w:val="clear" w:color="auto" w:fill="auto"/>
            <w:vAlign w:val="center"/>
          </w:tcPr>
          <w:p w14:paraId="2BC90ECF"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VMware</w:t>
            </w:r>
          </w:p>
        </w:tc>
        <w:tc>
          <w:tcPr>
            <w:tcW w:w="3330" w:type="dxa"/>
          </w:tcPr>
          <w:p w14:paraId="5B49E7ED"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9C3B37" w:rsidRPr="00D11A9C" w14:paraId="77992849" w14:textId="77777777" w:rsidTr="005948EF">
        <w:trPr>
          <w:trHeight w:val="15"/>
        </w:trPr>
        <w:tc>
          <w:tcPr>
            <w:tcW w:w="5305" w:type="dxa"/>
            <w:shd w:val="clear" w:color="auto" w:fill="auto"/>
            <w:vAlign w:val="center"/>
          </w:tcPr>
          <w:p w14:paraId="3F21F0DC"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Others (Please Specify)</w:t>
            </w:r>
          </w:p>
        </w:tc>
        <w:tc>
          <w:tcPr>
            <w:tcW w:w="3330" w:type="dxa"/>
          </w:tcPr>
          <w:p w14:paraId="14220150"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bl>
    <w:p w14:paraId="49AB6AA3" w14:textId="77777777" w:rsidR="009C3B37" w:rsidRPr="00D11A9C" w:rsidRDefault="009C3B37" w:rsidP="009C3B37">
      <w:pPr>
        <w:pStyle w:val="ListParagraph"/>
        <w:tabs>
          <w:tab w:val="left" w:pos="851"/>
        </w:tabs>
        <w:ind w:left="360"/>
        <w:rPr>
          <w:rFonts w:ascii="Arial" w:eastAsia="Arial" w:hAnsi="Arial" w:cs="Arial"/>
          <w:color w:val="595959"/>
          <w:sz w:val="20"/>
          <w:szCs w:val="20"/>
        </w:rPr>
      </w:pPr>
    </w:p>
    <w:p w14:paraId="5026BB44" w14:textId="77777777" w:rsidR="009C3B37" w:rsidRPr="00D11A9C" w:rsidRDefault="009C3B37" w:rsidP="009C3B37">
      <w:pPr>
        <w:pStyle w:val="ListParagraph"/>
        <w:tabs>
          <w:tab w:val="left" w:pos="851"/>
        </w:tabs>
        <w:ind w:left="360"/>
        <w:rPr>
          <w:rFonts w:ascii="Arial" w:eastAsia="Arial" w:hAnsi="Arial" w:cs="Arial"/>
          <w:color w:val="595959"/>
          <w:sz w:val="20"/>
          <w:szCs w:val="20"/>
        </w:rPr>
      </w:pPr>
    </w:p>
    <w:p w14:paraId="78EB078D" w14:textId="25761598" w:rsidR="009C3B37" w:rsidRPr="00D11A9C" w:rsidRDefault="009C3B37" w:rsidP="009C3B37">
      <w:pPr>
        <w:pStyle w:val="ListParagraph"/>
        <w:numPr>
          <w:ilvl w:val="0"/>
          <w:numId w:val="3"/>
        </w:numPr>
        <w:tabs>
          <w:tab w:val="left" w:pos="851"/>
        </w:tabs>
        <w:rPr>
          <w:rFonts w:ascii="Arial" w:eastAsia="Arial" w:hAnsi="Arial" w:cs="Arial"/>
          <w:color w:val="595959"/>
          <w:sz w:val="20"/>
          <w:szCs w:val="20"/>
        </w:rPr>
      </w:pPr>
      <w:r w:rsidRPr="00D11A9C">
        <w:rPr>
          <w:rFonts w:ascii="Arial" w:eastAsia="Arial" w:hAnsi="Arial" w:cs="Arial"/>
          <w:color w:val="595959"/>
          <w:sz w:val="20"/>
          <w:szCs w:val="20"/>
        </w:rPr>
        <w:t xml:space="preserve">Which of the following statements best describe your involvement in the evaluation, implementation, and decision-making processes related </w:t>
      </w:r>
      <w:r w:rsidRPr="00137F26">
        <w:rPr>
          <w:rFonts w:ascii="Arial" w:eastAsia="Arial" w:hAnsi="Arial" w:cs="Arial"/>
          <w:color w:val="595959"/>
          <w:sz w:val="20"/>
          <w:szCs w:val="20"/>
        </w:rPr>
        <w:t xml:space="preserve">to </w:t>
      </w:r>
      <w:proofErr w:type="spellStart"/>
      <w:r w:rsidR="00E45E17" w:rsidRPr="00137F26">
        <w:rPr>
          <w:rFonts w:ascii="Arial" w:eastAsia="Arial" w:hAnsi="Arial" w:cs="Arial"/>
          <w:b/>
          <w:bCs/>
          <w:color w:val="595959"/>
          <w:sz w:val="20"/>
          <w:szCs w:val="20"/>
          <w:u w:val="single"/>
        </w:rPr>
        <w:t>DCaaS</w:t>
      </w:r>
      <w:proofErr w:type="spellEnd"/>
      <w:r w:rsidR="00E45E17" w:rsidRPr="00137F26">
        <w:rPr>
          <w:rFonts w:ascii="Arial" w:eastAsia="Arial" w:hAnsi="Arial" w:cs="Arial"/>
          <w:color w:val="595959"/>
          <w:sz w:val="20"/>
          <w:szCs w:val="20"/>
        </w:rPr>
        <w:t xml:space="preserve"> </w:t>
      </w:r>
      <w:r w:rsidRPr="00137F26">
        <w:rPr>
          <w:rFonts w:ascii="Arial" w:eastAsia="Arial" w:hAnsi="Arial" w:cs="Arial"/>
          <w:color w:val="595959"/>
          <w:sz w:val="20"/>
          <w:szCs w:val="20"/>
        </w:rPr>
        <w:t>s</w:t>
      </w:r>
      <w:r w:rsidRPr="00D11A9C">
        <w:rPr>
          <w:rFonts w:ascii="Arial" w:eastAsia="Arial" w:hAnsi="Arial" w:cs="Arial"/>
          <w:color w:val="595959"/>
          <w:sz w:val="20"/>
          <w:szCs w:val="20"/>
        </w:rPr>
        <w:t xml:space="preserve">olutions in your organization? </w:t>
      </w:r>
      <w:r w:rsidRPr="00D11A9C">
        <w:rPr>
          <w:rFonts w:ascii="Arial" w:eastAsia="Arial" w:hAnsi="Arial" w:cs="Arial"/>
          <w:color w:val="4472C4" w:themeColor="accent1"/>
          <w:sz w:val="20"/>
          <w:szCs w:val="20"/>
        </w:rPr>
        <w:t xml:space="preserve">&lt;ASK ALL&gt; &lt;SINGLE SELECT&gt; &lt;MAINTAIN QUOTA AS INDICATED&gt; </w:t>
      </w:r>
    </w:p>
    <w:tbl>
      <w:tblPr>
        <w:tblStyle w:val="TableGrid"/>
        <w:tblW w:w="9564" w:type="dxa"/>
        <w:tblInd w:w="421"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1914"/>
        <w:gridCol w:w="5670"/>
        <w:gridCol w:w="1980"/>
      </w:tblGrid>
      <w:tr w:rsidR="009C3B37" w:rsidRPr="00D11A9C" w14:paraId="273791F2" w14:textId="77777777" w:rsidTr="005948EF">
        <w:trPr>
          <w:trHeight w:val="762"/>
        </w:trPr>
        <w:tc>
          <w:tcPr>
            <w:tcW w:w="1914" w:type="dxa"/>
            <w:vAlign w:val="center"/>
          </w:tcPr>
          <w:p w14:paraId="6B8DA2FB" w14:textId="77777777" w:rsidR="009C3B37" w:rsidRPr="00D11A9C" w:rsidRDefault="009C3B37" w:rsidP="005948EF">
            <w:pPr>
              <w:pStyle w:val="Bullet1-Pink"/>
              <w:numPr>
                <w:ilvl w:val="0"/>
                <w:numId w:val="0"/>
              </w:numPr>
              <w:spacing w:before="0" w:after="0" w:line="240" w:lineRule="auto"/>
              <w:rPr>
                <w:rFonts w:cs="Arial"/>
                <w:b/>
                <w:bCs/>
                <w:szCs w:val="20"/>
                <w:lang w:val="en-US"/>
              </w:rPr>
            </w:pPr>
            <w:r w:rsidRPr="00D11A9C">
              <w:rPr>
                <w:rFonts w:cs="Arial"/>
                <w:b/>
                <w:bCs/>
                <w:szCs w:val="20"/>
              </w:rPr>
              <w:t>Role</w:t>
            </w:r>
          </w:p>
        </w:tc>
        <w:tc>
          <w:tcPr>
            <w:tcW w:w="5670" w:type="dxa"/>
            <w:vAlign w:val="center"/>
          </w:tcPr>
          <w:p w14:paraId="33B273A4" w14:textId="77777777" w:rsidR="009C3B37" w:rsidRPr="00D11A9C" w:rsidRDefault="009C3B37" w:rsidP="005948EF">
            <w:pPr>
              <w:pStyle w:val="Bullet1-Pink"/>
              <w:numPr>
                <w:ilvl w:val="0"/>
                <w:numId w:val="0"/>
              </w:numPr>
              <w:spacing w:before="0" w:after="0" w:line="240" w:lineRule="auto"/>
              <w:rPr>
                <w:rFonts w:cs="Arial"/>
                <w:b/>
                <w:bCs/>
                <w:szCs w:val="20"/>
                <w:lang w:val="en-US"/>
              </w:rPr>
            </w:pPr>
            <w:r w:rsidRPr="00D11A9C">
              <w:rPr>
                <w:rFonts w:cs="Arial"/>
                <w:b/>
                <w:bCs/>
                <w:szCs w:val="20"/>
              </w:rPr>
              <w:t>Description</w:t>
            </w:r>
          </w:p>
        </w:tc>
        <w:tc>
          <w:tcPr>
            <w:tcW w:w="1980" w:type="dxa"/>
            <w:vAlign w:val="center"/>
          </w:tcPr>
          <w:p w14:paraId="600B292D" w14:textId="77777777" w:rsidR="009C3B37" w:rsidRPr="00D11A9C" w:rsidRDefault="009C3B37" w:rsidP="005948EF">
            <w:pPr>
              <w:jc w:val="center"/>
              <w:rPr>
                <w:rFonts w:ascii="Arial" w:hAnsi="Arial" w:cs="Arial"/>
                <w:color w:val="4472C4" w:themeColor="accent1"/>
                <w:sz w:val="20"/>
                <w:szCs w:val="20"/>
                <w:lang w:val="en-US" w:bidi="de-DE"/>
              </w:rPr>
            </w:pPr>
          </w:p>
        </w:tc>
      </w:tr>
      <w:tr w:rsidR="009C3B37" w:rsidRPr="00D11A9C" w14:paraId="6208DC18" w14:textId="77777777" w:rsidTr="005948EF">
        <w:trPr>
          <w:trHeight w:val="762"/>
        </w:trPr>
        <w:tc>
          <w:tcPr>
            <w:tcW w:w="1914" w:type="dxa"/>
            <w:vAlign w:val="center"/>
          </w:tcPr>
          <w:p w14:paraId="19E6A84A" w14:textId="77777777" w:rsidR="009C3B37" w:rsidRPr="00D11A9C" w:rsidRDefault="009C3B37" w:rsidP="005948EF">
            <w:pPr>
              <w:pStyle w:val="Bullet1-Pink"/>
              <w:numPr>
                <w:ilvl w:val="0"/>
                <w:numId w:val="0"/>
              </w:numPr>
              <w:spacing w:before="0" w:after="0" w:line="240" w:lineRule="auto"/>
              <w:rPr>
                <w:rFonts w:cs="Arial"/>
                <w:b/>
                <w:bCs/>
                <w:szCs w:val="20"/>
                <w:lang w:val="en-US"/>
              </w:rPr>
            </w:pPr>
            <w:r w:rsidRPr="00D11A9C">
              <w:rPr>
                <w:rFonts w:cs="Arial"/>
                <w:b/>
                <w:bCs/>
                <w:szCs w:val="20"/>
              </w:rPr>
              <w:t>Decision maker</w:t>
            </w:r>
          </w:p>
        </w:tc>
        <w:tc>
          <w:tcPr>
            <w:tcW w:w="5670" w:type="dxa"/>
            <w:vAlign w:val="center"/>
          </w:tcPr>
          <w:p w14:paraId="40D2DB46" w14:textId="77777777" w:rsidR="009C3B37" w:rsidRPr="00D11A9C" w:rsidRDefault="009C3B37" w:rsidP="005948EF">
            <w:pPr>
              <w:pStyle w:val="Bullet1-Pink"/>
              <w:numPr>
                <w:ilvl w:val="0"/>
                <w:numId w:val="0"/>
              </w:numPr>
              <w:spacing w:before="0" w:after="0" w:line="240" w:lineRule="auto"/>
              <w:rPr>
                <w:rFonts w:cs="Arial"/>
                <w:szCs w:val="20"/>
                <w:lang w:val="en-US"/>
              </w:rPr>
            </w:pPr>
            <w:bookmarkStart w:id="1" w:name="_Hlk57309482"/>
            <w:r w:rsidRPr="00D11A9C">
              <w:rPr>
                <w:rFonts w:cs="Arial"/>
                <w:szCs w:val="20"/>
              </w:rPr>
              <w:t xml:space="preserve">Management role and final decision-maker, responsible for purchase of </w:t>
            </w:r>
            <w:proofErr w:type="spellStart"/>
            <w:r w:rsidRPr="00D11A9C">
              <w:rPr>
                <w:rFonts w:cs="Arial"/>
                <w:szCs w:val="20"/>
              </w:rPr>
              <w:t>DCaaS</w:t>
            </w:r>
            <w:proofErr w:type="spellEnd"/>
            <w:r w:rsidRPr="00D11A9C">
              <w:rPr>
                <w:rFonts w:cs="Arial"/>
                <w:szCs w:val="20"/>
              </w:rPr>
              <w:t xml:space="preserve"> solutions </w:t>
            </w:r>
          </w:p>
        </w:tc>
        <w:tc>
          <w:tcPr>
            <w:tcW w:w="1980" w:type="dxa"/>
            <w:vAlign w:val="center"/>
          </w:tcPr>
          <w:p w14:paraId="7432F5B3" w14:textId="77777777" w:rsidR="009C3B37" w:rsidRPr="00D11A9C" w:rsidRDefault="009C3B37" w:rsidP="005948EF">
            <w:pPr>
              <w:jc w:val="center"/>
              <w:rPr>
                <w:rFonts w:ascii="Arial" w:hAnsi="Arial" w:cs="Arial"/>
                <w:color w:val="595959" w:themeColor="text1" w:themeTint="A6"/>
                <w:sz w:val="20"/>
                <w:szCs w:val="20"/>
                <w:lang w:val="en-US"/>
              </w:rPr>
            </w:pPr>
            <w:r w:rsidRPr="00D11A9C">
              <w:rPr>
                <w:rFonts w:ascii="Arial" w:hAnsi="Arial" w:cs="Arial"/>
                <w:color w:val="4472C4" w:themeColor="accent1"/>
                <w:sz w:val="20"/>
                <w:szCs w:val="20"/>
                <w:lang w:bidi="de-DE"/>
              </w:rPr>
              <w:t>&lt;CONTINUE&gt;</w:t>
            </w:r>
          </w:p>
        </w:tc>
      </w:tr>
      <w:tr w:rsidR="009C3B37" w:rsidRPr="00D11A9C" w14:paraId="1BC5A59D" w14:textId="77777777" w:rsidTr="005948EF">
        <w:trPr>
          <w:trHeight w:val="762"/>
        </w:trPr>
        <w:tc>
          <w:tcPr>
            <w:tcW w:w="1914" w:type="dxa"/>
            <w:vAlign w:val="center"/>
          </w:tcPr>
          <w:p w14:paraId="08F07F88" w14:textId="77777777" w:rsidR="009C3B37" w:rsidRPr="00D11A9C" w:rsidRDefault="009C3B37" w:rsidP="005948EF">
            <w:pPr>
              <w:pStyle w:val="Bullet1-Pink"/>
              <w:numPr>
                <w:ilvl w:val="0"/>
                <w:numId w:val="0"/>
              </w:numPr>
              <w:spacing w:before="0" w:after="0" w:line="240" w:lineRule="auto"/>
              <w:rPr>
                <w:rFonts w:cs="Arial"/>
                <w:b/>
                <w:bCs/>
                <w:szCs w:val="20"/>
              </w:rPr>
            </w:pPr>
            <w:r w:rsidRPr="00D11A9C">
              <w:rPr>
                <w:rFonts w:cs="Arial"/>
                <w:b/>
                <w:bCs/>
                <w:szCs w:val="20"/>
              </w:rPr>
              <w:t>Influencer</w:t>
            </w:r>
          </w:p>
        </w:tc>
        <w:tc>
          <w:tcPr>
            <w:tcW w:w="5670" w:type="dxa"/>
            <w:vAlign w:val="center"/>
          </w:tcPr>
          <w:p w14:paraId="0D592CB9" w14:textId="2D7F5266" w:rsidR="009C3B37" w:rsidRPr="00D11A9C" w:rsidRDefault="0018313F" w:rsidP="005948EF">
            <w:pPr>
              <w:pStyle w:val="Bullet1-Pink"/>
              <w:numPr>
                <w:ilvl w:val="0"/>
                <w:numId w:val="0"/>
              </w:numPr>
              <w:spacing w:before="0" w:after="0" w:line="240" w:lineRule="auto"/>
              <w:rPr>
                <w:rFonts w:cs="Arial"/>
                <w:szCs w:val="20"/>
              </w:rPr>
            </w:pPr>
            <w:ins w:id="2" w:author="Gourav Shaw" w:date="2021-06-14T18:48:00Z">
              <w:r w:rsidRPr="0018313F">
                <w:rPr>
                  <w:rFonts w:cs="Arial"/>
                  <w:szCs w:val="20"/>
                </w:rPr>
                <w:t xml:space="preserve">Influencer / Technical Architect / Advisor, providing inputs in the selection and purchase of </w:t>
              </w:r>
              <w:proofErr w:type="spellStart"/>
              <w:r w:rsidRPr="0018313F">
                <w:rPr>
                  <w:rFonts w:cs="Arial"/>
                  <w:szCs w:val="20"/>
                </w:rPr>
                <w:t>DCaaS</w:t>
              </w:r>
              <w:proofErr w:type="spellEnd"/>
              <w:r w:rsidRPr="0018313F">
                <w:rPr>
                  <w:rFonts w:cs="Arial"/>
                  <w:szCs w:val="20"/>
                </w:rPr>
                <w:t xml:space="preserve"> solutions, responsible for making recommendations on vendor selection</w:t>
              </w:r>
            </w:ins>
            <w:del w:id="3" w:author="Gourav Shaw" w:date="2021-06-14T18:48:00Z">
              <w:r w:rsidR="009C3B37" w:rsidRPr="00D11A9C" w:rsidDel="0018313F">
                <w:rPr>
                  <w:rFonts w:cs="Arial"/>
                  <w:szCs w:val="20"/>
                </w:rPr>
                <w:delText>Influencer in the selection and purchase of DCaaS solutions, responsible for making recommendations on vendor selection</w:delText>
              </w:r>
            </w:del>
          </w:p>
        </w:tc>
        <w:tc>
          <w:tcPr>
            <w:tcW w:w="1980" w:type="dxa"/>
            <w:vAlign w:val="center"/>
          </w:tcPr>
          <w:p w14:paraId="31155E0B" w14:textId="77777777" w:rsidR="009C3B37" w:rsidRPr="00D11A9C" w:rsidRDefault="009C3B37" w:rsidP="005948EF">
            <w:pPr>
              <w:jc w:val="center"/>
              <w:rPr>
                <w:rFonts w:ascii="Arial" w:hAnsi="Arial" w:cs="Arial"/>
                <w:color w:val="4472C4" w:themeColor="accent1"/>
                <w:sz w:val="20"/>
                <w:szCs w:val="20"/>
                <w:lang w:bidi="de-DE"/>
              </w:rPr>
            </w:pPr>
          </w:p>
        </w:tc>
      </w:tr>
      <w:tr w:rsidR="009C3B37" w:rsidRPr="00D11A9C" w14:paraId="7447464D" w14:textId="77777777" w:rsidTr="005948EF">
        <w:trPr>
          <w:trHeight w:val="762"/>
        </w:trPr>
        <w:tc>
          <w:tcPr>
            <w:tcW w:w="1914" w:type="dxa"/>
            <w:vAlign w:val="center"/>
          </w:tcPr>
          <w:p w14:paraId="086F34CE" w14:textId="77777777" w:rsidR="009C3B37" w:rsidRPr="00D11A9C" w:rsidRDefault="009C3B37" w:rsidP="005948EF">
            <w:pPr>
              <w:pStyle w:val="Bullet1-Pink"/>
              <w:numPr>
                <w:ilvl w:val="0"/>
                <w:numId w:val="0"/>
              </w:numPr>
              <w:spacing w:before="0" w:after="0" w:line="240" w:lineRule="auto"/>
              <w:rPr>
                <w:rFonts w:cs="Arial"/>
                <w:b/>
                <w:bCs/>
                <w:szCs w:val="20"/>
                <w:lang w:val="en-US"/>
              </w:rPr>
            </w:pPr>
            <w:r w:rsidRPr="00D11A9C">
              <w:rPr>
                <w:rFonts w:cs="Arial"/>
                <w:b/>
                <w:szCs w:val="20"/>
              </w:rPr>
              <w:t xml:space="preserve">Implementation </w:t>
            </w:r>
          </w:p>
        </w:tc>
        <w:tc>
          <w:tcPr>
            <w:tcW w:w="5670" w:type="dxa"/>
            <w:vAlign w:val="center"/>
          </w:tcPr>
          <w:p w14:paraId="2D49823A" w14:textId="77777777" w:rsidR="009C3B37" w:rsidRPr="00D11A9C" w:rsidRDefault="009C3B37" w:rsidP="005948EF">
            <w:pPr>
              <w:pStyle w:val="Bullet1-Pink"/>
              <w:numPr>
                <w:ilvl w:val="0"/>
                <w:numId w:val="0"/>
              </w:numPr>
              <w:spacing w:before="0" w:after="0" w:line="240" w:lineRule="auto"/>
              <w:rPr>
                <w:rFonts w:cs="Arial"/>
                <w:lang w:val="en-US"/>
              </w:rPr>
            </w:pPr>
            <w:bookmarkStart w:id="4" w:name="_Hlk57309537"/>
            <w:bookmarkEnd w:id="1"/>
            <w:r w:rsidRPr="00D11A9C">
              <w:rPr>
                <w:rFonts w:cs="Arial"/>
                <w:lang w:val="en-US"/>
              </w:rPr>
              <w:t xml:space="preserve">Plays an important role in the implementation of </w:t>
            </w:r>
            <w:proofErr w:type="spellStart"/>
            <w:r w:rsidRPr="00D11A9C">
              <w:rPr>
                <w:rFonts w:cs="Arial"/>
                <w:lang w:val="en-US"/>
              </w:rPr>
              <w:t>DCaaS</w:t>
            </w:r>
            <w:proofErr w:type="spellEnd"/>
            <w:r w:rsidRPr="00D11A9C">
              <w:rPr>
                <w:rFonts w:cs="Arial"/>
                <w:lang w:val="en-US"/>
              </w:rPr>
              <w:t xml:space="preserve"> </w:t>
            </w:r>
            <w:r w:rsidRPr="00D11A9C">
              <w:rPr>
                <w:rFonts w:cs="Arial"/>
              </w:rPr>
              <w:t>solutions (SLAs, deliverables, on-site implementation, process transition, etc.)</w:t>
            </w:r>
          </w:p>
        </w:tc>
        <w:tc>
          <w:tcPr>
            <w:tcW w:w="1980" w:type="dxa"/>
            <w:vAlign w:val="center"/>
          </w:tcPr>
          <w:p w14:paraId="7815B82B" w14:textId="77777777" w:rsidR="009C3B37" w:rsidRPr="00D11A9C" w:rsidRDefault="009C3B37" w:rsidP="005948EF">
            <w:pPr>
              <w:jc w:val="center"/>
              <w:rPr>
                <w:rFonts w:ascii="Arial" w:hAnsi="Arial" w:cs="Arial"/>
                <w:color w:val="4472C4" w:themeColor="accent1"/>
                <w:sz w:val="20"/>
                <w:szCs w:val="20"/>
                <w:lang w:val="en-US" w:bidi="de-DE"/>
              </w:rPr>
            </w:pPr>
            <w:r w:rsidRPr="00D11A9C">
              <w:rPr>
                <w:rFonts w:ascii="Arial" w:hAnsi="Arial" w:cs="Arial"/>
                <w:color w:val="4472C4" w:themeColor="accent1"/>
                <w:sz w:val="20"/>
                <w:szCs w:val="20"/>
                <w:lang w:bidi="de-DE"/>
              </w:rPr>
              <w:t>&lt;CONTINUE&gt;</w:t>
            </w:r>
          </w:p>
        </w:tc>
      </w:tr>
      <w:bookmarkEnd w:id="4"/>
      <w:tr w:rsidR="009C3B37" w:rsidRPr="00D11A9C" w14:paraId="5FDD3860" w14:textId="77777777" w:rsidTr="005948EF">
        <w:trPr>
          <w:trHeight w:val="762"/>
        </w:trPr>
        <w:tc>
          <w:tcPr>
            <w:tcW w:w="1914" w:type="dxa"/>
          </w:tcPr>
          <w:p w14:paraId="6D60DB66" w14:textId="77777777" w:rsidR="009C3B37" w:rsidRPr="00D11A9C" w:rsidRDefault="009C3B37" w:rsidP="005948EF">
            <w:pPr>
              <w:pStyle w:val="Bullet1-Pink"/>
              <w:numPr>
                <w:ilvl w:val="0"/>
                <w:numId w:val="0"/>
              </w:numPr>
              <w:spacing w:before="0" w:after="0" w:line="240" w:lineRule="auto"/>
              <w:rPr>
                <w:rFonts w:cs="Arial"/>
                <w:szCs w:val="20"/>
                <w:lang w:val="en-US"/>
              </w:rPr>
            </w:pPr>
          </w:p>
        </w:tc>
        <w:tc>
          <w:tcPr>
            <w:tcW w:w="5670" w:type="dxa"/>
            <w:vAlign w:val="center"/>
          </w:tcPr>
          <w:p w14:paraId="37CDD9C2" w14:textId="77777777" w:rsidR="009C3B37" w:rsidRPr="00D11A9C" w:rsidRDefault="009C3B37" w:rsidP="005948EF">
            <w:pPr>
              <w:pStyle w:val="Bullet1-Pink"/>
              <w:numPr>
                <w:ilvl w:val="0"/>
                <w:numId w:val="0"/>
              </w:numPr>
              <w:spacing w:before="0" w:after="0" w:line="240" w:lineRule="auto"/>
              <w:rPr>
                <w:rFonts w:cs="Arial"/>
                <w:szCs w:val="20"/>
                <w:lang w:val="en-US"/>
              </w:rPr>
            </w:pPr>
            <w:r w:rsidRPr="00D11A9C">
              <w:rPr>
                <w:rFonts w:cs="Arial"/>
                <w:szCs w:val="20"/>
              </w:rPr>
              <w:t>None of the above</w:t>
            </w:r>
          </w:p>
        </w:tc>
        <w:tc>
          <w:tcPr>
            <w:tcW w:w="1980" w:type="dxa"/>
            <w:vAlign w:val="center"/>
          </w:tcPr>
          <w:p w14:paraId="6F27AB22" w14:textId="77777777" w:rsidR="009C3B37" w:rsidRPr="00D11A9C" w:rsidRDefault="009C3B37" w:rsidP="005948EF">
            <w:pPr>
              <w:jc w:val="center"/>
              <w:rPr>
                <w:rFonts w:ascii="Arial" w:hAnsi="Arial" w:cs="Arial"/>
                <w:color w:val="595959" w:themeColor="text1" w:themeTint="A6"/>
                <w:sz w:val="20"/>
                <w:szCs w:val="20"/>
                <w:lang w:val="en-US"/>
              </w:rPr>
            </w:pPr>
            <w:r w:rsidRPr="00D11A9C">
              <w:rPr>
                <w:rFonts w:ascii="Arial" w:hAnsi="Arial" w:cs="Arial"/>
                <w:color w:val="FF0000"/>
                <w:sz w:val="20"/>
                <w:szCs w:val="20"/>
              </w:rPr>
              <w:t>&lt;TERMINATE&gt;</w:t>
            </w:r>
          </w:p>
        </w:tc>
      </w:tr>
    </w:tbl>
    <w:p w14:paraId="30107C85" w14:textId="1B247E27" w:rsidR="009C3B37" w:rsidRDefault="009C3B37"/>
    <w:p w14:paraId="7F7405D7" w14:textId="068CDF77" w:rsidR="009C3B37" w:rsidRPr="00D11A9C" w:rsidRDefault="009C3B37" w:rsidP="009C3B37">
      <w:pPr>
        <w:keepNext/>
        <w:keepLines/>
        <w:autoSpaceDE w:val="0"/>
        <w:autoSpaceDN w:val="0"/>
        <w:adjustRightInd w:val="0"/>
        <w:spacing w:before="240" w:after="240" w:line="276" w:lineRule="auto"/>
        <w:outlineLvl w:val="1"/>
        <w:rPr>
          <w:rFonts w:ascii="Arial" w:eastAsia="Times New Roman" w:hAnsi="Arial" w:cs="Arial"/>
          <w:bCs/>
          <w:color w:val="EA3376"/>
          <w:sz w:val="24"/>
          <w:szCs w:val="24"/>
        </w:rPr>
      </w:pPr>
      <w:bookmarkStart w:id="5" w:name="_Hlk72937885"/>
      <w:r>
        <w:rPr>
          <w:rFonts w:ascii="Arial" w:eastAsia="Times New Roman" w:hAnsi="Arial" w:cs="Arial"/>
          <w:bCs/>
          <w:color w:val="EA3376"/>
          <w:sz w:val="24"/>
          <w:szCs w:val="24"/>
        </w:rPr>
        <w:lastRenderedPageBreak/>
        <w:t>UNDERSTANDING CUSTOMER PREFERENCES</w:t>
      </w:r>
    </w:p>
    <w:p w14:paraId="26B9B989" w14:textId="77777777" w:rsidR="009C3B37" w:rsidRPr="009C3B37" w:rsidRDefault="009C3B37" w:rsidP="009C3B37">
      <w:pPr>
        <w:keepNext/>
        <w:keepLines/>
        <w:autoSpaceDE w:val="0"/>
        <w:autoSpaceDN w:val="0"/>
        <w:adjustRightInd w:val="0"/>
        <w:outlineLvl w:val="1"/>
        <w:rPr>
          <w:rFonts w:ascii="Arial" w:eastAsia="Arial" w:hAnsi="Arial" w:cs="Arial"/>
          <w:color w:val="4472C4" w:themeColor="accent1"/>
          <w:sz w:val="20"/>
          <w:szCs w:val="24"/>
          <w:lang w:eastAsia="de-DE"/>
        </w:rPr>
      </w:pPr>
      <w:r w:rsidRPr="009C3B37">
        <w:rPr>
          <w:rFonts w:ascii="Arial" w:eastAsia="Arial" w:hAnsi="Arial" w:cs="Arial"/>
          <w:color w:val="4472C4" w:themeColor="accent1"/>
          <w:sz w:val="20"/>
          <w:szCs w:val="24"/>
          <w:lang w:eastAsia="de-DE"/>
        </w:rPr>
        <w:t>&lt;INSERT SECTION HEADER&gt;</w:t>
      </w:r>
    </w:p>
    <w:p w14:paraId="3E0F7B09" w14:textId="77777777" w:rsidR="009C3B37" w:rsidRPr="00E5136F" w:rsidRDefault="009C3B37" w:rsidP="009C3B37">
      <w:pPr>
        <w:keepNext/>
        <w:keepLines/>
        <w:autoSpaceDE w:val="0"/>
        <w:autoSpaceDN w:val="0"/>
        <w:adjustRightInd w:val="0"/>
        <w:outlineLvl w:val="1"/>
        <w:rPr>
          <w:rFonts w:ascii="Arial" w:eastAsia="Arial" w:hAnsi="Arial" w:cs="Arial"/>
          <w:color w:val="595959"/>
          <w:sz w:val="20"/>
        </w:rPr>
      </w:pPr>
      <w:r w:rsidRPr="009C3B37">
        <w:rPr>
          <w:rFonts w:ascii="Arial" w:eastAsia="Arial" w:hAnsi="Arial" w:cs="Arial"/>
          <w:color w:val="4472C4" w:themeColor="accent1"/>
          <w:sz w:val="20"/>
          <w:szCs w:val="24"/>
          <w:lang w:eastAsia="de-DE"/>
        </w:rPr>
        <w:t>Section Heading -</w:t>
      </w:r>
      <w:r w:rsidRPr="009C3B37">
        <w:rPr>
          <w:rFonts w:ascii="Arial" w:eastAsia="Arial" w:hAnsi="Arial" w:cs="Arial"/>
          <w:color w:val="595959"/>
          <w:sz w:val="20"/>
        </w:rPr>
        <w:t xml:space="preserve"> UND</w:t>
      </w:r>
      <w:r w:rsidRPr="00E5136F">
        <w:rPr>
          <w:rFonts w:ascii="Arial" w:eastAsia="Arial" w:hAnsi="Arial" w:cs="Arial"/>
          <w:color w:val="595959"/>
          <w:sz w:val="20"/>
        </w:rPr>
        <w:t>ERSTANDING CUSTOMER PREFERENCES</w:t>
      </w:r>
    </w:p>
    <w:p w14:paraId="689F8C6E" w14:textId="1DEB5CC5" w:rsidR="009C3B37" w:rsidRDefault="009C3B37" w:rsidP="009C3B37">
      <w:pPr>
        <w:keepNext/>
        <w:keepLines/>
        <w:autoSpaceDE w:val="0"/>
        <w:autoSpaceDN w:val="0"/>
        <w:adjustRightInd w:val="0"/>
        <w:outlineLvl w:val="1"/>
        <w:rPr>
          <w:rFonts w:ascii="Arial" w:hAnsi="Arial" w:cs="Arial"/>
          <w:color w:val="4472C4" w:themeColor="accent1"/>
          <w:sz w:val="20"/>
          <w:szCs w:val="20"/>
          <w:lang w:bidi="de-DE"/>
        </w:rPr>
      </w:pPr>
      <w:r w:rsidRPr="00E5136F">
        <w:rPr>
          <w:rFonts w:ascii="Arial" w:eastAsia="Arial" w:hAnsi="Arial" w:cs="Arial"/>
          <w:color w:val="4472C4" w:themeColor="accent1"/>
          <w:sz w:val="20"/>
          <w:szCs w:val="24"/>
          <w:lang w:eastAsia="de-DE"/>
        </w:rPr>
        <w:t>Header Text -</w:t>
      </w:r>
      <w:r w:rsidRPr="00E5136F">
        <w:rPr>
          <w:rFonts w:ascii="Arial" w:eastAsia="Arial" w:hAnsi="Arial" w:cs="Arial"/>
          <w:color w:val="595959"/>
          <w:sz w:val="20"/>
        </w:rPr>
        <w:t xml:space="preserve"> "In this section, we would like to understand your perception and preferences about </w:t>
      </w:r>
      <w:proofErr w:type="spellStart"/>
      <w:r w:rsidRPr="00E5136F">
        <w:rPr>
          <w:rFonts w:ascii="Arial" w:eastAsia="Arial" w:hAnsi="Arial" w:cs="Arial"/>
          <w:color w:val="595959"/>
          <w:sz w:val="20"/>
        </w:rPr>
        <w:t>DCaaS</w:t>
      </w:r>
      <w:proofErr w:type="spellEnd"/>
      <w:r w:rsidRPr="00E5136F">
        <w:rPr>
          <w:rFonts w:ascii="Arial" w:eastAsia="Arial" w:hAnsi="Arial" w:cs="Arial"/>
          <w:color w:val="595959"/>
          <w:sz w:val="20"/>
        </w:rPr>
        <w:t xml:space="preserve"> solutions, </w:t>
      </w:r>
      <w:r w:rsidR="00E406A5" w:rsidRPr="00E5136F">
        <w:rPr>
          <w:rFonts w:ascii="Arial" w:eastAsia="Arial" w:hAnsi="Arial" w:cs="Arial"/>
          <w:color w:val="595959"/>
          <w:sz w:val="20"/>
        </w:rPr>
        <w:t>route to purchase</w:t>
      </w:r>
      <w:r w:rsidR="00B71769" w:rsidRPr="00E5136F">
        <w:rPr>
          <w:rFonts w:ascii="Arial" w:eastAsia="Arial" w:hAnsi="Arial" w:cs="Arial"/>
          <w:color w:val="595959"/>
          <w:sz w:val="20"/>
        </w:rPr>
        <w:t xml:space="preserve"> and</w:t>
      </w:r>
      <w:r w:rsidR="00E406A5" w:rsidRPr="00E5136F">
        <w:rPr>
          <w:rFonts w:ascii="Arial" w:eastAsia="Arial" w:hAnsi="Arial" w:cs="Arial"/>
          <w:color w:val="595959"/>
          <w:sz w:val="20"/>
        </w:rPr>
        <w:t xml:space="preserve"> usag</w:t>
      </w:r>
      <w:r w:rsidR="00E406A5" w:rsidRPr="006556C3">
        <w:rPr>
          <w:rFonts w:ascii="Arial" w:eastAsia="Arial" w:hAnsi="Arial" w:cs="Arial"/>
          <w:color w:val="595959"/>
          <w:sz w:val="20"/>
        </w:rPr>
        <w:t>e</w:t>
      </w:r>
      <w:r w:rsidR="004E3287" w:rsidRPr="006556C3">
        <w:rPr>
          <w:rFonts w:ascii="Arial" w:eastAsia="Arial" w:hAnsi="Arial" w:cs="Arial"/>
          <w:color w:val="595959"/>
          <w:sz w:val="20"/>
        </w:rPr>
        <w:t>.</w:t>
      </w:r>
      <w:r w:rsidRPr="006556C3">
        <w:rPr>
          <w:rFonts w:ascii="Arial" w:eastAsia="Arial" w:hAnsi="Arial" w:cs="Arial"/>
          <w:color w:val="595959"/>
          <w:sz w:val="20"/>
        </w:rPr>
        <w:t>"</w:t>
      </w:r>
      <w:r w:rsidRPr="00E5136F">
        <w:rPr>
          <w:rFonts w:ascii="Arial" w:eastAsia="Arial" w:hAnsi="Arial" w:cs="Arial"/>
          <w:color w:val="595959"/>
          <w:sz w:val="20"/>
        </w:rPr>
        <w:t xml:space="preserve"> </w:t>
      </w:r>
      <w:r w:rsidRPr="00E5136F">
        <w:rPr>
          <w:rFonts w:ascii="Arial" w:hAnsi="Arial" w:cs="Arial"/>
          <w:color w:val="4472C4" w:themeColor="accent1"/>
          <w:sz w:val="20"/>
          <w:szCs w:val="20"/>
          <w:lang w:bidi="de-DE"/>
        </w:rPr>
        <w:t>&lt;INCLUDE DEFINITION OF “</w:t>
      </w:r>
      <w:proofErr w:type="spellStart"/>
      <w:r w:rsidRPr="00E5136F">
        <w:rPr>
          <w:rFonts w:ascii="Arial" w:hAnsi="Arial" w:cs="Arial"/>
          <w:color w:val="4472C4" w:themeColor="accent1"/>
          <w:sz w:val="20"/>
          <w:szCs w:val="20"/>
          <w:lang w:bidi="de-DE"/>
        </w:rPr>
        <w:t>DCaaS</w:t>
      </w:r>
      <w:proofErr w:type="spellEnd"/>
      <w:r w:rsidRPr="00E5136F">
        <w:rPr>
          <w:rFonts w:ascii="Arial" w:hAnsi="Arial" w:cs="Arial"/>
          <w:color w:val="4472C4" w:themeColor="accent1"/>
          <w:sz w:val="20"/>
          <w:szCs w:val="20"/>
          <w:lang w:bidi="de-DE"/>
        </w:rPr>
        <w:t>” ON HOVER&gt;</w:t>
      </w:r>
      <w:r w:rsidRPr="00D11A9C">
        <w:rPr>
          <w:rFonts w:ascii="Arial" w:eastAsia="Arial" w:hAnsi="Arial" w:cs="Arial"/>
          <w:color w:val="595959"/>
          <w:sz w:val="20"/>
        </w:rPr>
        <w:br/>
      </w:r>
    </w:p>
    <w:p w14:paraId="7BB1FF6F" w14:textId="3C663165" w:rsidR="00FD4D0C" w:rsidRPr="00BE785F" w:rsidRDefault="00FD4D0C" w:rsidP="009C3B37">
      <w:pPr>
        <w:keepNext/>
        <w:keepLines/>
        <w:autoSpaceDE w:val="0"/>
        <w:autoSpaceDN w:val="0"/>
        <w:adjustRightInd w:val="0"/>
        <w:outlineLvl w:val="1"/>
        <w:rPr>
          <w:rFonts w:ascii="Arial" w:hAnsi="Arial" w:cs="Arial"/>
          <w:color w:val="4472C4" w:themeColor="accent1"/>
          <w:sz w:val="20"/>
          <w:szCs w:val="20"/>
          <w:lang w:bidi="de-DE"/>
        </w:rPr>
      </w:pPr>
      <w:r w:rsidRPr="00BE785F">
        <w:rPr>
          <w:rFonts w:ascii="Arial" w:eastAsia="Arial" w:hAnsi="Arial" w:cs="Arial"/>
          <w:color w:val="4472C4" w:themeColor="accent1"/>
          <w:sz w:val="20"/>
          <w:szCs w:val="24"/>
          <w:lang w:eastAsia="de-DE"/>
        </w:rPr>
        <w:t>&lt;SHOW ON NEXT SCREEN&gt;</w:t>
      </w:r>
    </w:p>
    <w:p w14:paraId="76672CDB" w14:textId="7FDD7B91" w:rsidR="00D47270" w:rsidRPr="00BE785F" w:rsidRDefault="00D47270" w:rsidP="00401B2D">
      <w:pPr>
        <w:keepNext/>
        <w:keepLines/>
        <w:autoSpaceDE w:val="0"/>
        <w:autoSpaceDN w:val="0"/>
        <w:adjustRightInd w:val="0"/>
        <w:outlineLvl w:val="1"/>
        <w:rPr>
          <w:rFonts w:ascii="Arial" w:eastAsia="Arial" w:hAnsi="Arial" w:cs="Arial"/>
          <w:color w:val="595959"/>
          <w:sz w:val="20"/>
        </w:rPr>
      </w:pPr>
      <w:proofErr w:type="spellStart"/>
      <w:r w:rsidRPr="00BE785F">
        <w:rPr>
          <w:rFonts w:ascii="Arial" w:eastAsia="Arial" w:hAnsi="Arial" w:cs="Arial"/>
          <w:color w:val="595959"/>
          <w:sz w:val="20"/>
        </w:rPr>
        <w:t>DCaaS</w:t>
      </w:r>
      <w:proofErr w:type="spellEnd"/>
      <w:r w:rsidRPr="00BE785F">
        <w:rPr>
          <w:rFonts w:ascii="Arial" w:eastAsia="Arial" w:hAnsi="Arial" w:cs="Arial"/>
          <w:color w:val="595959"/>
          <w:sz w:val="20"/>
        </w:rPr>
        <w:t xml:space="preserve"> solution providers currently offer two options to purchase a </w:t>
      </w:r>
      <w:proofErr w:type="spellStart"/>
      <w:r w:rsidRPr="00BE785F">
        <w:rPr>
          <w:rFonts w:ascii="Arial" w:eastAsia="Arial" w:hAnsi="Arial" w:cs="Arial"/>
          <w:color w:val="595959"/>
          <w:sz w:val="20"/>
        </w:rPr>
        <w:t>DCaaS</w:t>
      </w:r>
      <w:proofErr w:type="spellEnd"/>
      <w:r w:rsidRPr="00BE785F">
        <w:rPr>
          <w:rFonts w:ascii="Arial" w:eastAsia="Arial" w:hAnsi="Arial" w:cs="Arial"/>
          <w:color w:val="595959"/>
          <w:sz w:val="20"/>
        </w:rPr>
        <w:t xml:space="preserve"> solution</w:t>
      </w:r>
      <w:r w:rsidR="00835CCD" w:rsidRPr="00BE785F">
        <w:rPr>
          <w:rFonts w:ascii="Arial" w:eastAsia="Arial" w:hAnsi="Arial" w:cs="Arial"/>
          <w:color w:val="595959"/>
          <w:sz w:val="20"/>
        </w:rPr>
        <w:t xml:space="preserve"> to their customers.</w:t>
      </w:r>
      <w:r w:rsidRPr="00BE785F">
        <w:rPr>
          <w:rFonts w:ascii="Arial" w:eastAsia="Arial" w:hAnsi="Arial" w:cs="Arial"/>
          <w:color w:val="595959"/>
          <w:sz w:val="20"/>
        </w:rPr>
        <w:t xml:space="preserve"> </w:t>
      </w:r>
      <w:r w:rsidR="00835CCD" w:rsidRPr="00BE785F">
        <w:rPr>
          <w:rFonts w:ascii="Arial" w:eastAsia="Arial" w:hAnsi="Arial" w:cs="Arial"/>
          <w:color w:val="595959"/>
          <w:sz w:val="20"/>
        </w:rPr>
        <w:t xml:space="preserve">Based on their </w:t>
      </w:r>
      <w:r w:rsidRPr="00BE785F">
        <w:rPr>
          <w:rFonts w:ascii="Arial" w:eastAsia="Arial" w:hAnsi="Arial" w:cs="Arial"/>
          <w:color w:val="595959"/>
          <w:sz w:val="20"/>
        </w:rPr>
        <w:t xml:space="preserve">requirements, </w:t>
      </w:r>
      <w:r w:rsidR="00835CCD" w:rsidRPr="00BE785F">
        <w:rPr>
          <w:rFonts w:ascii="Arial" w:eastAsia="Arial" w:hAnsi="Arial" w:cs="Arial"/>
          <w:color w:val="595959"/>
          <w:sz w:val="20"/>
        </w:rPr>
        <w:t xml:space="preserve">customers can purchase a pre-defined </w:t>
      </w:r>
      <w:proofErr w:type="spellStart"/>
      <w:r w:rsidR="00835CCD" w:rsidRPr="00BE785F">
        <w:rPr>
          <w:rFonts w:ascii="Arial" w:eastAsia="Arial" w:hAnsi="Arial" w:cs="Arial"/>
          <w:color w:val="595959"/>
          <w:sz w:val="20"/>
        </w:rPr>
        <w:t>DCaaS</w:t>
      </w:r>
      <w:proofErr w:type="spellEnd"/>
      <w:r w:rsidR="00835CCD" w:rsidRPr="00BE785F">
        <w:rPr>
          <w:rFonts w:ascii="Arial" w:eastAsia="Arial" w:hAnsi="Arial" w:cs="Arial"/>
          <w:color w:val="595959"/>
          <w:sz w:val="20"/>
        </w:rPr>
        <w:t xml:space="preserve"> solution or opt for a custom </w:t>
      </w:r>
      <w:proofErr w:type="spellStart"/>
      <w:r w:rsidR="00835CCD" w:rsidRPr="00BE785F">
        <w:rPr>
          <w:rFonts w:ascii="Arial" w:eastAsia="Arial" w:hAnsi="Arial" w:cs="Arial"/>
          <w:color w:val="595959"/>
          <w:sz w:val="20"/>
        </w:rPr>
        <w:t>DCaaS</w:t>
      </w:r>
      <w:proofErr w:type="spellEnd"/>
      <w:r w:rsidR="00835CCD" w:rsidRPr="00BE785F">
        <w:rPr>
          <w:rFonts w:ascii="Arial" w:eastAsia="Arial" w:hAnsi="Arial" w:cs="Arial"/>
          <w:color w:val="595959"/>
          <w:sz w:val="20"/>
        </w:rPr>
        <w:t xml:space="preserve"> solution. </w:t>
      </w:r>
      <w:r w:rsidRPr="00BE785F">
        <w:rPr>
          <w:rFonts w:ascii="Arial" w:eastAsia="Arial" w:hAnsi="Arial" w:cs="Arial"/>
          <w:color w:val="595959"/>
          <w:sz w:val="20"/>
        </w:rPr>
        <w:t xml:space="preserve">We would like to understand your preference for acquiring a </w:t>
      </w:r>
      <w:proofErr w:type="spellStart"/>
      <w:r w:rsidRPr="00BE785F">
        <w:rPr>
          <w:rFonts w:ascii="Arial" w:eastAsia="Arial" w:hAnsi="Arial" w:cs="Arial"/>
          <w:color w:val="595959"/>
          <w:sz w:val="20"/>
        </w:rPr>
        <w:t>D</w:t>
      </w:r>
      <w:r w:rsidR="00B57294" w:rsidRPr="00BE785F">
        <w:rPr>
          <w:rFonts w:ascii="Arial" w:eastAsia="Arial" w:hAnsi="Arial" w:cs="Arial"/>
          <w:color w:val="595959"/>
          <w:sz w:val="20"/>
        </w:rPr>
        <w:t>C</w:t>
      </w:r>
      <w:r w:rsidRPr="00BE785F">
        <w:rPr>
          <w:rFonts w:ascii="Arial" w:eastAsia="Arial" w:hAnsi="Arial" w:cs="Arial"/>
          <w:color w:val="595959"/>
          <w:sz w:val="20"/>
        </w:rPr>
        <w:t>aaS</w:t>
      </w:r>
      <w:proofErr w:type="spellEnd"/>
      <w:r w:rsidRPr="00BE785F">
        <w:rPr>
          <w:rFonts w:ascii="Arial" w:eastAsia="Arial" w:hAnsi="Arial" w:cs="Arial"/>
          <w:color w:val="595959"/>
          <w:sz w:val="20"/>
        </w:rPr>
        <w:t xml:space="preserve"> bundle.</w:t>
      </w:r>
    </w:p>
    <w:p w14:paraId="0B4C02CC" w14:textId="30D5F714" w:rsidR="009C3B37" w:rsidRPr="00997E80" w:rsidRDefault="00B83380" w:rsidP="009C3B37">
      <w:pPr>
        <w:pStyle w:val="ListParagraph"/>
        <w:keepNext/>
        <w:keepLines/>
        <w:numPr>
          <w:ilvl w:val="0"/>
          <w:numId w:val="5"/>
        </w:numPr>
        <w:autoSpaceDE w:val="0"/>
        <w:autoSpaceDN w:val="0"/>
        <w:adjustRightInd w:val="0"/>
        <w:ind w:left="810" w:hanging="810"/>
        <w:outlineLvl w:val="1"/>
        <w:rPr>
          <w:rFonts w:ascii="Arial" w:hAnsi="Arial" w:cs="Arial"/>
          <w:color w:val="4472C4" w:themeColor="accent1"/>
          <w:sz w:val="20"/>
          <w:szCs w:val="20"/>
          <w:lang w:bidi="de-DE"/>
        </w:rPr>
      </w:pPr>
      <w:r w:rsidRPr="00BE785F">
        <w:rPr>
          <w:rFonts w:ascii="Arial" w:eastAsia="Arial" w:hAnsi="Arial" w:cs="Arial"/>
          <w:color w:val="595959"/>
          <w:sz w:val="20"/>
        </w:rPr>
        <w:t xml:space="preserve">From </w:t>
      </w:r>
      <w:r w:rsidR="009C3B37" w:rsidRPr="00BE785F">
        <w:rPr>
          <w:rFonts w:ascii="Arial" w:eastAsia="Arial" w:hAnsi="Arial" w:cs="Arial"/>
          <w:color w:val="595959"/>
          <w:sz w:val="20"/>
        </w:rPr>
        <w:t xml:space="preserve">the following two options to acquire a </w:t>
      </w:r>
      <w:proofErr w:type="spellStart"/>
      <w:r w:rsidR="009C3B37" w:rsidRPr="00BE785F">
        <w:rPr>
          <w:rFonts w:ascii="Arial" w:eastAsia="Arial" w:hAnsi="Arial" w:cs="Arial"/>
          <w:b/>
          <w:color w:val="595959"/>
          <w:sz w:val="20"/>
        </w:rPr>
        <w:t>DCaaS</w:t>
      </w:r>
      <w:proofErr w:type="spellEnd"/>
      <w:r w:rsidR="009C3B37" w:rsidRPr="00BE785F">
        <w:rPr>
          <w:rFonts w:ascii="Arial" w:eastAsia="Arial" w:hAnsi="Arial" w:cs="Arial"/>
          <w:color w:val="595959"/>
          <w:sz w:val="20"/>
        </w:rPr>
        <w:t xml:space="preserve"> solution, which one</w:t>
      </w:r>
      <w:r w:rsidR="009C3B37" w:rsidRPr="00997E80">
        <w:rPr>
          <w:rFonts w:ascii="Arial" w:eastAsia="Arial" w:hAnsi="Arial" w:cs="Arial"/>
          <w:color w:val="595959"/>
          <w:sz w:val="20"/>
        </w:rPr>
        <w:t xml:space="preserve"> would you prefer? </w:t>
      </w:r>
      <w:r w:rsidR="009C3B37" w:rsidRPr="00997E80">
        <w:rPr>
          <w:rFonts w:ascii="Arial" w:eastAsia="Arial" w:hAnsi="Arial" w:cs="Arial"/>
          <w:color w:val="4472C4" w:themeColor="accent1"/>
          <w:sz w:val="20"/>
          <w:szCs w:val="24"/>
          <w:lang w:eastAsia="de-DE"/>
        </w:rPr>
        <w:t>&lt;SINGLE SELECT&gt;</w:t>
      </w:r>
      <w:r w:rsidR="009C3B37" w:rsidRPr="00997E80">
        <w:rPr>
          <w:rFonts w:ascii="Arial" w:eastAsia="Arial" w:hAnsi="Arial" w:cs="Arial"/>
          <w:color w:val="4472C4" w:themeColor="accent1"/>
          <w:sz w:val="20"/>
        </w:rPr>
        <w:t xml:space="preserve"> </w:t>
      </w:r>
      <w:r w:rsidR="009C3B37" w:rsidRPr="00997E80">
        <w:rPr>
          <w:rFonts w:ascii="Arial" w:hAnsi="Arial" w:cs="Arial"/>
          <w:color w:val="4472C4" w:themeColor="accent1"/>
          <w:sz w:val="20"/>
          <w:szCs w:val="20"/>
          <w:lang w:bidi="de-DE"/>
        </w:rPr>
        <w:t>&lt;INCLUDE DEFINITION OF “</w:t>
      </w:r>
      <w:proofErr w:type="spellStart"/>
      <w:r w:rsidR="009C3B37" w:rsidRPr="00997E80">
        <w:rPr>
          <w:rFonts w:ascii="Arial" w:hAnsi="Arial" w:cs="Arial"/>
          <w:color w:val="4472C4" w:themeColor="accent1"/>
          <w:sz w:val="20"/>
          <w:szCs w:val="20"/>
          <w:lang w:bidi="de-DE"/>
        </w:rPr>
        <w:t>DCaaS</w:t>
      </w:r>
      <w:proofErr w:type="spellEnd"/>
      <w:r w:rsidR="009C3B37" w:rsidRPr="00997E80">
        <w:rPr>
          <w:rFonts w:ascii="Arial" w:hAnsi="Arial" w:cs="Arial"/>
          <w:color w:val="4472C4" w:themeColor="accent1"/>
          <w:sz w:val="20"/>
          <w:szCs w:val="20"/>
          <w:lang w:bidi="de-DE"/>
        </w:rPr>
        <w:t>” ON HOVER&gt;</w:t>
      </w:r>
    </w:p>
    <w:tbl>
      <w:tblPr>
        <w:tblW w:w="9576" w:type="dxa"/>
        <w:tblInd w:w="445" w:type="dxa"/>
        <w:tblBorders>
          <w:top w:val="single" w:sz="4" w:space="0" w:color="BEBFC1"/>
          <w:left w:val="single" w:sz="4" w:space="0" w:color="BEBFC1"/>
          <w:bottom w:val="single" w:sz="4" w:space="0" w:color="BEBFC1"/>
          <w:right w:val="single" w:sz="4" w:space="0" w:color="BEBFC1"/>
          <w:insideH w:val="single" w:sz="4" w:space="0" w:color="BEBFC1"/>
          <w:insideV w:val="single" w:sz="4" w:space="0" w:color="BEBFC1"/>
        </w:tblBorders>
        <w:tblLayout w:type="fixed"/>
        <w:tblCellMar>
          <w:top w:w="100" w:type="dxa"/>
          <w:left w:w="100" w:type="dxa"/>
          <w:bottom w:w="100" w:type="dxa"/>
          <w:right w:w="100" w:type="dxa"/>
        </w:tblCellMar>
        <w:tblLook w:val="0400" w:firstRow="0" w:lastRow="0" w:firstColumn="0" w:lastColumn="0" w:noHBand="0" w:noVBand="1"/>
      </w:tblPr>
      <w:tblGrid>
        <w:gridCol w:w="2880"/>
        <w:gridCol w:w="6696"/>
      </w:tblGrid>
      <w:tr w:rsidR="009C3B37" w:rsidRPr="00D11A9C" w14:paraId="24897ECC" w14:textId="77777777" w:rsidTr="005948EF">
        <w:trPr>
          <w:trHeight w:val="235"/>
        </w:trPr>
        <w:tc>
          <w:tcPr>
            <w:tcW w:w="2880" w:type="dxa"/>
            <w:shd w:val="clear" w:color="auto" w:fill="auto"/>
            <w:vAlign w:val="center"/>
          </w:tcPr>
          <w:p w14:paraId="7E13FAC9" w14:textId="76E9EA6A" w:rsidR="009C3B37" w:rsidRPr="00996B3D" w:rsidRDefault="00747549" w:rsidP="005948EF">
            <w:pPr>
              <w:keepNext/>
              <w:keepLines/>
              <w:autoSpaceDE w:val="0"/>
              <w:autoSpaceDN w:val="0"/>
              <w:adjustRightInd w:val="0"/>
              <w:spacing w:after="0" w:line="240" w:lineRule="auto"/>
              <w:outlineLvl w:val="1"/>
              <w:rPr>
                <w:rFonts w:ascii="Arial" w:eastAsia="Arial" w:hAnsi="Arial" w:cs="Arial"/>
                <w:b/>
                <w:bCs/>
                <w:color w:val="595959"/>
                <w:sz w:val="20"/>
              </w:rPr>
            </w:pPr>
            <w:r w:rsidRPr="00996B3D">
              <w:rPr>
                <w:rFonts w:ascii="Arial" w:eastAsia="Arial" w:hAnsi="Arial" w:cs="Arial"/>
                <w:b/>
                <w:bCs/>
                <w:color w:val="595959"/>
                <w:sz w:val="20"/>
              </w:rPr>
              <w:t>C</w:t>
            </w:r>
            <w:r w:rsidR="009C3B37" w:rsidRPr="00996B3D">
              <w:rPr>
                <w:rFonts w:ascii="Arial" w:eastAsia="Arial" w:hAnsi="Arial" w:cs="Arial"/>
                <w:b/>
                <w:bCs/>
                <w:color w:val="595959"/>
                <w:sz w:val="20"/>
              </w:rPr>
              <w:t xml:space="preserve">onfiguration </w:t>
            </w:r>
            <w:r w:rsidR="00F84B0E" w:rsidRPr="00996B3D">
              <w:rPr>
                <w:rFonts w:ascii="Arial" w:eastAsia="Arial" w:hAnsi="Arial" w:cs="Arial"/>
                <w:b/>
                <w:bCs/>
                <w:color w:val="595959"/>
                <w:sz w:val="20"/>
              </w:rPr>
              <w:t>T</w:t>
            </w:r>
            <w:r w:rsidR="009C3B37" w:rsidRPr="00996B3D">
              <w:rPr>
                <w:rFonts w:ascii="Arial" w:eastAsia="Arial" w:hAnsi="Arial" w:cs="Arial"/>
                <w:b/>
                <w:bCs/>
                <w:color w:val="595959"/>
                <w:sz w:val="20"/>
              </w:rPr>
              <w:t>ype</w:t>
            </w:r>
          </w:p>
        </w:tc>
        <w:tc>
          <w:tcPr>
            <w:tcW w:w="6696" w:type="dxa"/>
          </w:tcPr>
          <w:p w14:paraId="5F88F770" w14:textId="77777777" w:rsidR="009C3B37" w:rsidRPr="00996B3D" w:rsidRDefault="009C3B37" w:rsidP="005948EF">
            <w:pPr>
              <w:keepNext/>
              <w:keepLines/>
              <w:autoSpaceDE w:val="0"/>
              <w:autoSpaceDN w:val="0"/>
              <w:adjustRightInd w:val="0"/>
              <w:spacing w:after="0" w:line="240" w:lineRule="auto"/>
              <w:outlineLvl w:val="1"/>
              <w:rPr>
                <w:rFonts w:ascii="Arial" w:eastAsia="Arial" w:hAnsi="Arial" w:cs="Arial"/>
                <w:b/>
                <w:bCs/>
                <w:color w:val="595959" w:themeColor="text1" w:themeTint="A6"/>
                <w:sz w:val="20"/>
                <w:szCs w:val="20"/>
              </w:rPr>
            </w:pPr>
            <w:r w:rsidRPr="00996B3D">
              <w:rPr>
                <w:rFonts w:ascii="Arial" w:eastAsia="Arial" w:hAnsi="Arial" w:cs="Arial"/>
                <w:b/>
                <w:bCs/>
                <w:color w:val="595959" w:themeColor="text1" w:themeTint="A6"/>
                <w:sz w:val="20"/>
                <w:szCs w:val="20"/>
              </w:rPr>
              <w:t>Description</w:t>
            </w:r>
          </w:p>
        </w:tc>
      </w:tr>
      <w:tr w:rsidR="009C3B37" w:rsidRPr="00D11A9C" w14:paraId="547082BF" w14:textId="77777777" w:rsidTr="005948EF">
        <w:trPr>
          <w:trHeight w:val="235"/>
        </w:trPr>
        <w:tc>
          <w:tcPr>
            <w:tcW w:w="2880" w:type="dxa"/>
            <w:shd w:val="clear" w:color="auto" w:fill="auto"/>
            <w:vAlign w:val="center"/>
          </w:tcPr>
          <w:p w14:paraId="49D21C4B" w14:textId="77777777" w:rsidR="009C3B37" w:rsidRPr="00996B3D"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996B3D">
              <w:rPr>
                <w:rFonts w:ascii="Arial" w:eastAsia="Arial" w:hAnsi="Arial" w:cs="Arial"/>
                <w:color w:val="595959"/>
                <w:sz w:val="20"/>
              </w:rPr>
              <w:t>Pre-defined / standard configuration</w:t>
            </w:r>
          </w:p>
        </w:tc>
        <w:tc>
          <w:tcPr>
            <w:tcW w:w="6696" w:type="dxa"/>
          </w:tcPr>
          <w:p w14:paraId="1C944E54" w14:textId="77777777" w:rsidR="009C3B37" w:rsidRPr="00996B3D" w:rsidRDefault="009C3B37" w:rsidP="005948EF">
            <w:pPr>
              <w:keepNext/>
              <w:keepLines/>
              <w:autoSpaceDE w:val="0"/>
              <w:autoSpaceDN w:val="0"/>
              <w:adjustRightInd w:val="0"/>
              <w:spacing w:after="0" w:line="240" w:lineRule="auto"/>
              <w:outlineLvl w:val="1"/>
              <w:rPr>
                <w:rFonts w:ascii="Arial" w:eastAsia="Arial" w:hAnsi="Arial" w:cs="Arial"/>
                <w:color w:val="595959" w:themeColor="text1" w:themeTint="A6"/>
                <w:sz w:val="20"/>
                <w:szCs w:val="20"/>
              </w:rPr>
            </w:pPr>
            <w:r w:rsidRPr="00996B3D">
              <w:rPr>
                <w:rFonts w:ascii="Arial" w:eastAsia="Arial" w:hAnsi="Arial" w:cs="Arial"/>
                <w:color w:val="595959" w:themeColor="text1" w:themeTint="A6"/>
                <w:sz w:val="20"/>
                <w:szCs w:val="20"/>
              </w:rPr>
              <w:t xml:space="preserve">Customers can choose from one of the packaged bundles recommended by the vendor based on the size of the workload and application types. </w:t>
            </w:r>
          </w:p>
          <w:p w14:paraId="5A610FBD" w14:textId="77777777" w:rsidR="00B52CC6" w:rsidRDefault="00B52CC6" w:rsidP="005948EF">
            <w:pPr>
              <w:keepNext/>
              <w:keepLines/>
              <w:autoSpaceDE w:val="0"/>
              <w:autoSpaceDN w:val="0"/>
              <w:adjustRightInd w:val="0"/>
              <w:spacing w:after="0" w:line="240" w:lineRule="auto"/>
              <w:outlineLvl w:val="1"/>
              <w:rPr>
                <w:rFonts w:ascii="Arial" w:eastAsia="Arial" w:hAnsi="Arial" w:cs="Arial"/>
                <w:color w:val="595959" w:themeColor="text1" w:themeTint="A6"/>
                <w:sz w:val="20"/>
                <w:szCs w:val="20"/>
              </w:rPr>
            </w:pPr>
          </w:p>
          <w:p w14:paraId="008DA145" w14:textId="10A1ABF5" w:rsidR="009C3B37" w:rsidRPr="00996B3D" w:rsidRDefault="00B6662D" w:rsidP="005948EF">
            <w:pPr>
              <w:keepNext/>
              <w:keepLines/>
              <w:autoSpaceDE w:val="0"/>
              <w:autoSpaceDN w:val="0"/>
              <w:adjustRightInd w:val="0"/>
              <w:spacing w:after="0" w:line="240" w:lineRule="auto"/>
              <w:outlineLvl w:val="1"/>
              <w:rPr>
                <w:rFonts w:ascii="Arial" w:eastAsia="Arial" w:hAnsi="Arial" w:cs="Arial"/>
                <w:color w:val="595959" w:themeColor="text1" w:themeTint="A6"/>
                <w:sz w:val="20"/>
                <w:szCs w:val="20"/>
              </w:rPr>
            </w:pPr>
            <w:ins w:id="6" w:author="Gourav Shaw" w:date="2021-06-14T18:50:00Z">
              <w:r>
                <w:rPr>
                  <w:rFonts w:ascii="Arial" w:hAnsi="Arial" w:cs="Arial"/>
                  <w:color w:val="212529"/>
                  <w:shd w:val="clear" w:color="auto" w:fill="FFFFFF"/>
                </w:rPr>
                <w:t xml:space="preserve">Such bundles come with improved pricing, quick quoting </w:t>
              </w:r>
              <w:proofErr w:type="spellStart"/>
              <w:r>
                <w:rPr>
                  <w:rFonts w:ascii="Arial" w:hAnsi="Arial" w:cs="Arial"/>
                  <w:color w:val="212529"/>
                  <w:shd w:val="clear" w:color="auto" w:fill="FFFFFF"/>
                </w:rPr>
                <w:t>turn around</w:t>
              </w:r>
              <w:proofErr w:type="spellEnd"/>
              <w:r>
                <w:rPr>
                  <w:rFonts w:ascii="Arial" w:hAnsi="Arial" w:cs="Arial"/>
                  <w:color w:val="212529"/>
                  <w:shd w:val="clear" w:color="auto" w:fill="FFFFFF"/>
                </w:rPr>
                <w:t xml:space="preserve"> time and can be delivered faster.</w:t>
              </w:r>
            </w:ins>
            <w:del w:id="7" w:author="Gourav Shaw" w:date="2021-06-14T18:50:00Z">
              <w:r w:rsidR="009C3B37" w:rsidRPr="00996B3D" w:rsidDel="00B6662D">
                <w:rPr>
                  <w:rFonts w:ascii="Arial" w:eastAsia="Arial" w:hAnsi="Arial" w:cs="Arial"/>
                  <w:color w:val="595959" w:themeColor="text1" w:themeTint="A6"/>
                  <w:sz w:val="20"/>
                  <w:szCs w:val="20"/>
                </w:rPr>
                <w:delText xml:space="preserve">Such bundles come with </w:delText>
              </w:r>
            </w:del>
            <w:del w:id="8" w:author="Gourav Shaw" w:date="2021-06-14T18:49:00Z">
              <w:r w:rsidR="007C2A47" w:rsidRPr="007C2A47" w:rsidDel="00B6662D">
                <w:rPr>
                  <w:rFonts w:ascii="Arial" w:eastAsia="Arial" w:hAnsi="Arial" w:cs="Arial"/>
                  <w:color w:val="595959" w:themeColor="text1" w:themeTint="A6"/>
                  <w:sz w:val="20"/>
                  <w:szCs w:val="20"/>
                </w:rPr>
                <w:delText xml:space="preserve">improved pricing, quick quoting TAT and </w:delText>
              </w:r>
            </w:del>
            <w:del w:id="9" w:author="Gourav Shaw" w:date="2021-06-14T18:50:00Z">
              <w:r w:rsidR="009C3B37" w:rsidRPr="00996B3D" w:rsidDel="00B6662D">
                <w:rPr>
                  <w:rFonts w:ascii="Arial" w:eastAsia="Arial" w:hAnsi="Arial" w:cs="Arial"/>
                  <w:color w:val="595959" w:themeColor="text1" w:themeTint="A6"/>
                  <w:sz w:val="20"/>
                  <w:szCs w:val="20"/>
                </w:rPr>
                <w:delText>can be delivered faster</w:delText>
              </w:r>
            </w:del>
          </w:p>
        </w:tc>
      </w:tr>
      <w:tr w:rsidR="009C3B37" w:rsidRPr="00D11A9C" w14:paraId="558115A6" w14:textId="77777777" w:rsidTr="005948EF">
        <w:trPr>
          <w:trHeight w:val="235"/>
        </w:trPr>
        <w:tc>
          <w:tcPr>
            <w:tcW w:w="2880" w:type="dxa"/>
            <w:shd w:val="clear" w:color="auto" w:fill="auto"/>
            <w:vAlign w:val="center"/>
          </w:tcPr>
          <w:p w14:paraId="7B54B971"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D11A9C">
              <w:rPr>
                <w:rFonts w:ascii="Arial" w:eastAsia="Arial" w:hAnsi="Arial" w:cs="Arial"/>
                <w:color w:val="595959"/>
                <w:sz w:val="20"/>
              </w:rPr>
              <w:t>Custom / bespoke configuration</w:t>
            </w:r>
          </w:p>
        </w:tc>
        <w:tc>
          <w:tcPr>
            <w:tcW w:w="6696" w:type="dxa"/>
          </w:tcPr>
          <w:p w14:paraId="7C5B2A78" w14:textId="77777777" w:rsidR="009C3B37" w:rsidRPr="00996B3D"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996B3D">
              <w:rPr>
                <w:rFonts w:ascii="Arial" w:eastAsia="Arial" w:hAnsi="Arial" w:cs="Arial"/>
                <w:color w:val="595959"/>
                <w:sz w:val="20"/>
              </w:rPr>
              <w:t>Customers can build their own bundles by selecting Compute, Network, Storage, and additional service components.</w:t>
            </w:r>
          </w:p>
          <w:p w14:paraId="6415CC7B" w14:textId="77777777" w:rsidR="00B52CC6" w:rsidRDefault="00B52CC6" w:rsidP="005948EF">
            <w:pPr>
              <w:keepNext/>
              <w:keepLines/>
              <w:autoSpaceDE w:val="0"/>
              <w:autoSpaceDN w:val="0"/>
              <w:adjustRightInd w:val="0"/>
              <w:spacing w:after="0" w:line="240" w:lineRule="auto"/>
              <w:outlineLvl w:val="1"/>
              <w:rPr>
                <w:rFonts w:ascii="Arial" w:eastAsia="Arial" w:hAnsi="Arial" w:cs="Arial"/>
                <w:color w:val="595959" w:themeColor="text1" w:themeTint="A6"/>
                <w:sz w:val="20"/>
                <w:szCs w:val="20"/>
              </w:rPr>
            </w:pPr>
          </w:p>
          <w:p w14:paraId="507938B3" w14:textId="050377BB" w:rsidR="009C3B37" w:rsidRPr="00996B3D" w:rsidRDefault="00B6662D" w:rsidP="005948EF">
            <w:pPr>
              <w:keepNext/>
              <w:keepLines/>
              <w:autoSpaceDE w:val="0"/>
              <w:autoSpaceDN w:val="0"/>
              <w:adjustRightInd w:val="0"/>
              <w:spacing w:after="0" w:line="240" w:lineRule="auto"/>
              <w:outlineLvl w:val="1"/>
              <w:rPr>
                <w:rFonts w:ascii="Arial" w:eastAsia="Arial" w:hAnsi="Arial" w:cs="Arial"/>
                <w:color w:val="595959"/>
                <w:sz w:val="20"/>
              </w:rPr>
            </w:pPr>
            <w:ins w:id="10" w:author="Gourav Shaw" w:date="2021-06-14T18:50:00Z">
              <w:r>
                <w:rPr>
                  <w:rFonts w:ascii="Arial" w:hAnsi="Arial" w:cs="Arial"/>
                  <w:color w:val="212529"/>
                  <w:shd w:val="clear" w:color="auto" w:fill="F7F7F7"/>
                </w:rPr>
                <w:t>This path to purchase provides flexibility to build your own solution and meet your specific long term needs.</w:t>
              </w:r>
            </w:ins>
            <w:del w:id="11" w:author="Gourav Shaw" w:date="2021-06-14T18:50:00Z">
              <w:r w:rsidR="009C3B37" w:rsidRPr="00996B3D" w:rsidDel="00B6662D">
                <w:rPr>
                  <w:rFonts w:ascii="Arial" w:eastAsia="Arial" w:hAnsi="Arial" w:cs="Arial"/>
                  <w:color w:val="595959" w:themeColor="text1" w:themeTint="A6"/>
                  <w:sz w:val="20"/>
                  <w:szCs w:val="20"/>
                </w:rPr>
                <w:delText>This path to purchase provides flexibility to build your own solution and effectively negotiate costs.</w:delText>
              </w:r>
            </w:del>
          </w:p>
        </w:tc>
      </w:tr>
    </w:tbl>
    <w:p w14:paraId="54286D5A" w14:textId="77777777" w:rsidR="009C3B37" w:rsidRPr="00997E80" w:rsidRDefault="009C3B37" w:rsidP="009C3B37">
      <w:pPr>
        <w:keepNext/>
        <w:keepLines/>
        <w:autoSpaceDE w:val="0"/>
        <w:autoSpaceDN w:val="0"/>
        <w:adjustRightInd w:val="0"/>
        <w:outlineLvl w:val="1"/>
        <w:rPr>
          <w:rFonts w:ascii="Arial" w:hAnsi="Arial" w:cs="Arial"/>
        </w:rPr>
      </w:pPr>
    </w:p>
    <w:p w14:paraId="2DF7ECB0" w14:textId="77777777" w:rsidR="009C3B37" w:rsidRPr="00997E80" w:rsidRDefault="009C3B37" w:rsidP="009C3B37">
      <w:pPr>
        <w:pStyle w:val="ListParagraph"/>
        <w:keepNext/>
        <w:keepLines/>
        <w:numPr>
          <w:ilvl w:val="0"/>
          <w:numId w:val="5"/>
        </w:numPr>
        <w:autoSpaceDE w:val="0"/>
        <w:autoSpaceDN w:val="0"/>
        <w:adjustRightInd w:val="0"/>
        <w:ind w:left="810" w:hanging="810"/>
        <w:outlineLvl w:val="1"/>
        <w:rPr>
          <w:rFonts w:ascii="Arial" w:eastAsia="Arial" w:hAnsi="Arial" w:cs="Arial"/>
          <w:color w:val="4472C4" w:themeColor="accent1"/>
          <w:sz w:val="20"/>
          <w:szCs w:val="24"/>
          <w:lang w:eastAsia="de-DE"/>
        </w:rPr>
      </w:pPr>
      <w:r w:rsidRPr="00B04BD4">
        <w:rPr>
          <w:rFonts w:ascii="Arial" w:eastAsia="Arial" w:hAnsi="Arial" w:cs="Arial"/>
          <w:color w:val="595959"/>
          <w:sz w:val="20"/>
        </w:rPr>
        <w:t xml:space="preserve">Which </w:t>
      </w:r>
      <w:r w:rsidRPr="00997E80">
        <w:rPr>
          <w:rFonts w:ascii="Arial" w:eastAsia="Arial" w:hAnsi="Arial" w:cs="Arial"/>
          <w:color w:val="595959"/>
          <w:sz w:val="20"/>
        </w:rPr>
        <w:t xml:space="preserve">of the following attributes would you associate with pre-defined and custom configurations of a </w:t>
      </w:r>
      <w:proofErr w:type="spellStart"/>
      <w:r w:rsidRPr="00997E80">
        <w:rPr>
          <w:rFonts w:ascii="Arial" w:eastAsia="Arial" w:hAnsi="Arial" w:cs="Arial"/>
          <w:b/>
          <w:bCs/>
          <w:color w:val="595959"/>
          <w:sz w:val="20"/>
        </w:rPr>
        <w:t>DCaaS</w:t>
      </w:r>
      <w:proofErr w:type="spellEnd"/>
      <w:r w:rsidRPr="00997E80">
        <w:rPr>
          <w:rFonts w:ascii="Arial" w:eastAsia="Arial" w:hAnsi="Arial" w:cs="Arial"/>
          <w:color w:val="595959"/>
          <w:sz w:val="20"/>
        </w:rPr>
        <w:t xml:space="preserve"> solution?</w:t>
      </w:r>
      <w:r w:rsidRPr="00997E80">
        <w:rPr>
          <w:rFonts w:ascii="Arial" w:eastAsia="Arial" w:hAnsi="Arial" w:cs="Arial"/>
          <w:color w:val="4472C4" w:themeColor="accent1"/>
          <w:sz w:val="20"/>
          <w:szCs w:val="24"/>
          <w:lang w:eastAsia="de-DE"/>
        </w:rPr>
        <w:t xml:space="preserve"> &lt;</w:t>
      </w:r>
      <w:r w:rsidRPr="00997E80">
        <w:rPr>
          <w:rFonts w:ascii="Arial" w:eastAsia="Arial" w:hAnsi="Arial" w:cs="Arial"/>
          <w:color w:val="4472C4" w:themeColor="accent1"/>
          <w:sz w:val="20"/>
        </w:rPr>
        <w:t>SINGLE SELECT PER ROW</w:t>
      </w:r>
      <w:r w:rsidRPr="00997E80">
        <w:rPr>
          <w:rFonts w:ascii="Arial" w:eastAsia="Arial" w:hAnsi="Arial" w:cs="Arial"/>
          <w:color w:val="4472C4" w:themeColor="accent1"/>
          <w:sz w:val="20"/>
          <w:szCs w:val="24"/>
          <w:lang w:eastAsia="de-DE"/>
        </w:rPr>
        <w:t>&gt;</w:t>
      </w:r>
      <w:r w:rsidRPr="00997E80">
        <w:rPr>
          <w:rFonts w:ascii="Arial" w:eastAsia="Arial" w:hAnsi="Arial" w:cs="Arial"/>
          <w:color w:val="4472C4" w:themeColor="accent1"/>
          <w:sz w:val="20"/>
        </w:rPr>
        <w:t xml:space="preserve">&lt;RANDOMIZE LIST&gt;&lt;ASK ALL&gt; </w:t>
      </w:r>
      <w:r w:rsidRPr="00997E80">
        <w:rPr>
          <w:rFonts w:ascii="Arial" w:hAnsi="Arial" w:cs="Arial"/>
          <w:color w:val="4472C4" w:themeColor="accent1"/>
          <w:sz w:val="20"/>
          <w:szCs w:val="20"/>
          <w:lang w:bidi="de-DE"/>
        </w:rPr>
        <w:t>&lt;INCLUDE DEFINITION OF “</w:t>
      </w:r>
      <w:proofErr w:type="spellStart"/>
      <w:r w:rsidRPr="00997E80">
        <w:rPr>
          <w:rFonts w:ascii="Arial" w:hAnsi="Arial" w:cs="Arial"/>
          <w:color w:val="4472C4" w:themeColor="accent1"/>
          <w:sz w:val="20"/>
          <w:szCs w:val="20"/>
          <w:lang w:bidi="de-DE"/>
        </w:rPr>
        <w:t>DCaaS</w:t>
      </w:r>
      <w:proofErr w:type="spellEnd"/>
      <w:r w:rsidRPr="00997E80">
        <w:rPr>
          <w:rFonts w:ascii="Arial" w:hAnsi="Arial" w:cs="Arial"/>
          <w:color w:val="4472C4" w:themeColor="accent1"/>
          <w:sz w:val="20"/>
          <w:szCs w:val="20"/>
          <w:lang w:bidi="de-DE"/>
        </w:rPr>
        <w:t>” ON HOVER&gt;</w:t>
      </w:r>
    </w:p>
    <w:tbl>
      <w:tblPr>
        <w:tblStyle w:val="TableGridLight"/>
        <w:tblW w:w="9760" w:type="dxa"/>
        <w:tblInd w:w="445" w:type="dxa"/>
        <w:tblLayout w:type="fixed"/>
        <w:tblLook w:val="0400" w:firstRow="0" w:lastRow="0" w:firstColumn="0" w:lastColumn="0" w:noHBand="0" w:noVBand="1"/>
      </w:tblPr>
      <w:tblGrid>
        <w:gridCol w:w="6338"/>
        <w:gridCol w:w="1711"/>
        <w:gridCol w:w="1711"/>
      </w:tblGrid>
      <w:tr w:rsidR="009C3B37" w:rsidRPr="00D11A9C" w14:paraId="58C32422" w14:textId="77777777" w:rsidTr="004951B2">
        <w:trPr>
          <w:trHeight w:val="465"/>
        </w:trPr>
        <w:tc>
          <w:tcPr>
            <w:tcW w:w="6338" w:type="dxa"/>
            <w:vAlign w:val="center"/>
          </w:tcPr>
          <w:p w14:paraId="7F1B0C97" w14:textId="77777777" w:rsidR="009C3B37" w:rsidRPr="00D11A9C" w:rsidRDefault="009C3B37" w:rsidP="005948EF">
            <w:pPr>
              <w:keepNext/>
              <w:keepLines/>
              <w:autoSpaceDE w:val="0"/>
              <w:autoSpaceDN w:val="0"/>
              <w:adjustRightInd w:val="0"/>
              <w:outlineLvl w:val="1"/>
              <w:rPr>
                <w:rFonts w:ascii="Arial" w:hAnsi="Arial" w:cs="Arial"/>
                <w:b/>
                <w:bCs/>
                <w:color w:val="595959" w:themeColor="text1" w:themeTint="A6"/>
                <w:sz w:val="20"/>
                <w:szCs w:val="20"/>
              </w:rPr>
            </w:pPr>
            <w:r w:rsidRPr="00D11A9C">
              <w:rPr>
                <w:rFonts w:ascii="Arial" w:hAnsi="Arial" w:cs="Arial"/>
                <w:b/>
                <w:bCs/>
                <w:color w:val="595959" w:themeColor="text1" w:themeTint="A6"/>
                <w:sz w:val="20"/>
                <w:szCs w:val="20"/>
              </w:rPr>
              <w:lastRenderedPageBreak/>
              <w:t>Association with Configuration type</w:t>
            </w:r>
          </w:p>
        </w:tc>
        <w:tc>
          <w:tcPr>
            <w:tcW w:w="1711" w:type="dxa"/>
            <w:vAlign w:val="center"/>
          </w:tcPr>
          <w:p w14:paraId="4BBF0992" w14:textId="77777777" w:rsidR="009C3B37" w:rsidRPr="00D11A9C" w:rsidRDefault="009C3B37" w:rsidP="005948EF">
            <w:pPr>
              <w:keepNext/>
              <w:keepLines/>
              <w:autoSpaceDE w:val="0"/>
              <w:autoSpaceDN w:val="0"/>
              <w:adjustRightInd w:val="0"/>
              <w:jc w:val="center"/>
              <w:outlineLvl w:val="1"/>
              <w:rPr>
                <w:rFonts w:ascii="Arial" w:hAnsi="Arial" w:cs="Arial"/>
                <w:b/>
                <w:bCs/>
                <w:color w:val="595959" w:themeColor="text1" w:themeTint="A6"/>
                <w:sz w:val="20"/>
                <w:szCs w:val="20"/>
              </w:rPr>
            </w:pPr>
            <w:r w:rsidRPr="00D11A9C">
              <w:rPr>
                <w:rFonts w:ascii="Arial" w:hAnsi="Arial" w:cs="Arial"/>
                <w:b/>
                <w:bCs/>
                <w:color w:val="595959" w:themeColor="text1" w:themeTint="A6"/>
                <w:sz w:val="20"/>
                <w:szCs w:val="20"/>
              </w:rPr>
              <w:t>Pre-defined Configuration</w:t>
            </w:r>
          </w:p>
        </w:tc>
        <w:tc>
          <w:tcPr>
            <w:tcW w:w="1711" w:type="dxa"/>
            <w:vAlign w:val="center"/>
          </w:tcPr>
          <w:p w14:paraId="7ADF04AC" w14:textId="77777777" w:rsidR="009C3B37" w:rsidRPr="00D11A9C" w:rsidRDefault="009C3B37" w:rsidP="005948EF">
            <w:pPr>
              <w:keepNext/>
              <w:keepLines/>
              <w:autoSpaceDE w:val="0"/>
              <w:autoSpaceDN w:val="0"/>
              <w:adjustRightInd w:val="0"/>
              <w:jc w:val="center"/>
              <w:outlineLvl w:val="1"/>
              <w:rPr>
                <w:rFonts w:ascii="Arial" w:hAnsi="Arial" w:cs="Arial"/>
                <w:b/>
                <w:bCs/>
                <w:sz w:val="20"/>
                <w:szCs w:val="20"/>
              </w:rPr>
            </w:pPr>
            <w:r w:rsidRPr="00D11A9C">
              <w:rPr>
                <w:rFonts w:ascii="Arial" w:hAnsi="Arial" w:cs="Arial"/>
                <w:b/>
                <w:bCs/>
                <w:color w:val="595959" w:themeColor="text1" w:themeTint="A6"/>
                <w:sz w:val="20"/>
                <w:szCs w:val="20"/>
              </w:rPr>
              <w:t>Custom Configuration</w:t>
            </w:r>
          </w:p>
        </w:tc>
      </w:tr>
      <w:tr w:rsidR="009C3B37" w:rsidRPr="00D11A9C" w14:paraId="0DCF6EBA" w14:textId="77777777" w:rsidTr="004951B2">
        <w:trPr>
          <w:trHeight w:val="414"/>
        </w:trPr>
        <w:tc>
          <w:tcPr>
            <w:tcW w:w="6338" w:type="dxa"/>
            <w:vAlign w:val="center"/>
          </w:tcPr>
          <w:p w14:paraId="514E0AB0" w14:textId="77777777"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r w:rsidRPr="00D11A9C">
              <w:rPr>
                <w:rFonts w:ascii="Arial" w:hAnsi="Arial" w:cs="Arial"/>
                <w:color w:val="595959" w:themeColor="text1" w:themeTint="A6"/>
                <w:sz w:val="20"/>
                <w:szCs w:val="20"/>
              </w:rPr>
              <w:t>Faster fulfillment lead times</w:t>
            </w:r>
          </w:p>
        </w:tc>
        <w:tc>
          <w:tcPr>
            <w:tcW w:w="1711" w:type="dxa"/>
            <w:vAlign w:val="center"/>
          </w:tcPr>
          <w:p w14:paraId="39FCCFB7" w14:textId="77777777" w:rsidR="009C3B37" w:rsidRPr="00D11A9C" w:rsidRDefault="009C3B37" w:rsidP="005948EF">
            <w:pPr>
              <w:jc w:val="center"/>
              <w:rPr>
                <w:rFonts w:ascii="Arial" w:hAnsi="Arial" w:cs="Arial"/>
                <w:sz w:val="20"/>
                <w:szCs w:val="20"/>
              </w:rPr>
            </w:pPr>
          </w:p>
        </w:tc>
        <w:tc>
          <w:tcPr>
            <w:tcW w:w="1711" w:type="dxa"/>
            <w:vAlign w:val="center"/>
          </w:tcPr>
          <w:p w14:paraId="32B967CA" w14:textId="77777777" w:rsidR="009C3B37" w:rsidRPr="00D11A9C" w:rsidRDefault="009C3B37" w:rsidP="005948EF">
            <w:pPr>
              <w:jc w:val="center"/>
              <w:rPr>
                <w:rFonts w:ascii="Arial" w:hAnsi="Arial" w:cs="Arial"/>
                <w:sz w:val="20"/>
                <w:szCs w:val="20"/>
              </w:rPr>
            </w:pPr>
          </w:p>
        </w:tc>
      </w:tr>
      <w:tr w:rsidR="009C3B37" w:rsidRPr="00D11A9C" w14:paraId="226C55D0" w14:textId="77777777" w:rsidTr="004951B2">
        <w:trPr>
          <w:trHeight w:val="414"/>
        </w:trPr>
        <w:tc>
          <w:tcPr>
            <w:tcW w:w="6338" w:type="dxa"/>
            <w:vAlign w:val="center"/>
          </w:tcPr>
          <w:p w14:paraId="69D78DD7" w14:textId="77777777"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r w:rsidRPr="00D11A9C">
              <w:rPr>
                <w:rFonts w:ascii="Arial" w:hAnsi="Arial" w:cs="Arial"/>
                <w:color w:val="595959" w:themeColor="text1" w:themeTint="A6"/>
                <w:sz w:val="20"/>
                <w:szCs w:val="20"/>
              </w:rPr>
              <w:t>Instantaneous quote generation</w:t>
            </w:r>
          </w:p>
        </w:tc>
        <w:tc>
          <w:tcPr>
            <w:tcW w:w="1711" w:type="dxa"/>
            <w:vAlign w:val="center"/>
          </w:tcPr>
          <w:p w14:paraId="0D695AC2" w14:textId="77777777" w:rsidR="009C3B37" w:rsidRPr="00D11A9C" w:rsidRDefault="009C3B37" w:rsidP="005948EF">
            <w:pPr>
              <w:jc w:val="center"/>
              <w:rPr>
                <w:rFonts w:ascii="Arial" w:hAnsi="Arial" w:cs="Arial"/>
                <w:sz w:val="20"/>
                <w:szCs w:val="20"/>
              </w:rPr>
            </w:pPr>
          </w:p>
        </w:tc>
        <w:tc>
          <w:tcPr>
            <w:tcW w:w="1711" w:type="dxa"/>
            <w:vAlign w:val="center"/>
          </w:tcPr>
          <w:p w14:paraId="1DCB7C4D" w14:textId="77777777" w:rsidR="009C3B37" w:rsidRPr="00D11A9C" w:rsidRDefault="009C3B37" w:rsidP="005948EF">
            <w:pPr>
              <w:jc w:val="center"/>
              <w:rPr>
                <w:rFonts w:ascii="Arial" w:hAnsi="Arial" w:cs="Arial"/>
                <w:sz w:val="20"/>
                <w:szCs w:val="20"/>
              </w:rPr>
            </w:pPr>
          </w:p>
        </w:tc>
      </w:tr>
      <w:tr w:rsidR="009C3B37" w:rsidRPr="00D11A9C" w14:paraId="41D45A8B" w14:textId="77777777" w:rsidTr="004951B2">
        <w:trPr>
          <w:trHeight w:val="414"/>
        </w:trPr>
        <w:tc>
          <w:tcPr>
            <w:tcW w:w="6338" w:type="dxa"/>
            <w:vAlign w:val="center"/>
          </w:tcPr>
          <w:p w14:paraId="3124DD1D" w14:textId="77777777"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r w:rsidRPr="00D11A9C">
              <w:rPr>
                <w:rFonts w:ascii="Arial" w:eastAsia="Arial" w:hAnsi="Arial" w:cs="Arial"/>
                <w:color w:val="595959"/>
                <w:sz w:val="20"/>
              </w:rPr>
              <w:t>Easier and simpler capacity expansion</w:t>
            </w:r>
          </w:p>
        </w:tc>
        <w:tc>
          <w:tcPr>
            <w:tcW w:w="1711" w:type="dxa"/>
            <w:vAlign w:val="center"/>
          </w:tcPr>
          <w:p w14:paraId="6E435F20" w14:textId="77777777" w:rsidR="009C3B37" w:rsidRPr="00D11A9C" w:rsidRDefault="009C3B37" w:rsidP="005948EF">
            <w:pPr>
              <w:jc w:val="center"/>
              <w:rPr>
                <w:rFonts w:ascii="Arial" w:hAnsi="Arial" w:cs="Arial"/>
                <w:sz w:val="20"/>
                <w:szCs w:val="20"/>
              </w:rPr>
            </w:pPr>
          </w:p>
        </w:tc>
        <w:tc>
          <w:tcPr>
            <w:tcW w:w="1711" w:type="dxa"/>
            <w:vAlign w:val="center"/>
          </w:tcPr>
          <w:p w14:paraId="29A5344E" w14:textId="77777777" w:rsidR="009C3B37" w:rsidRPr="00D11A9C" w:rsidRDefault="009C3B37" w:rsidP="005948EF">
            <w:pPr>
              <w:jc w:val="center"/>
              <w:rPr>
                <w:rFonts w:ascii="Arial" w:hAnsi="Arial" w:cs="Arial"/>
                <w:sz w:val="20"/>
                <w:szCs w:val="20"/>
              </w:rPr>
            </w:pPr>
          </w:p>
        </w:tc>
      </w:tr>
      <w:tr w:rsidR="009C3B37" w:rsidRPr="00D11A9C" w14:paraId="2299F1C3" w14:textId="77777777" w:rsidTr="004951B2">
        <w:trPr>
          <w:trHeight w:val="414"/>
        </w:trPr>
        <w:tc>
          <w:tcPr>
            <w:tcW w:w="6338" w:type="dxa"/>
            <w:vAlign w:val="center"/>
          </w:tcPr>
          <w:p w14:paraId="0AA267E8" w14:textId="77777777"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r w:rsidRPr="00D11A9C">
              <w:rPr>
                <w:rFonts w:ascii="Arial" w:hAnsi="Arial" w:cs="Arial"/>
                <w:color w:val="595959" w:themeColor="text1" w:themeTint="A6"/>
                <w:sz w:val="20"/>
                <w:szCs w:val="20"/>
              </w:rPr>
              <w:t>Flexibility to tailor it to specific needs</w:t>
            </w:r>
          </w:p>
        </w:tc>
        <w:tc>
          <w:tcPr>
            <w:tcW w:w="1711" w:type="dxa"/>
            <w:vAlign w:val="center"/>
          </w:tcPr>
          <w:p w14:paraId="1378E7DB" w14:textId="77777777" w:rsidR="009C3B37" w:rsidRPr="00D11A9C" w:rsidRDefault="009C3B37" w:rsidP="005948EF">
            <w:pPr>
              <w:jc w:val="center"/>
              <w:rPr>
                <w:rFonts w:ascii="Arial" w:hAnsi="Arial" w:cs="Arial"/>
                <w:sz w:val="20"/>
                <w:szCs w:val="20"/>
              </w:rPr>
            </w:pPr>
          </w:p>
        </w:tc>
        <w:tc>
          <w:tcPr>
            <w:tcW w:w="1711" w:type="dxa"/>
            <w:vAlign w:val="center"/>
          </w:tcPr>
          <w:p w14:paraId="2063755B" w14:textId="77777777" w:rsidR="009C3B37" w:rsidRPr="00D11A9C" w:rsidRDefault="009C3B37" w:rsidP="005948EF">
            <w:pPr>
              <w:jc w:val="center"/>
              <w:rPr>
                <w:rFonts w:ascii="Arial" w:hAnsi="Arial" w:cs="Arial"/>
                <w:sz w:val="20"/>
                <w:szCs w:val="20"/>
              </w:rPr>
            </w:pPr>
          </w:p>
        </w:tc>
      </w:tr>
      <w:tr w:rsidR="009C3B37" w:rsidRPr="00D11A9C" w14:paraId="632BD7B1" w14:textId="77777777" w:rsidTr="004951B2">
        <w:trPr>
          <w:trHeight w:val="414"/>
        </w:trPr>
        <w:tc>
          <w:tcPr>
            <w:tcW w:w="6338" w:type="dxa"/>
            <w:vAlign w:val="center"/>
          </w:tcPr>
          <w:p w14:paraId="06DC872E" w14:textId="77777777"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r w:rsidRPr="00D11A9C">
              <w:rPr>
                <w:rFonts w:ascii="Arial" w:hAnsi="Arial" w:cs="Arial"/>
                <w:color w:val="595959" w:themeColor="text1" w:themeTint="A6"/>
                <w:sz w:val="20"/>
                <w:szCs w:val="20"/>
              </w:rPr>
              <w:t>Effective cost negotiation</w:t>
            </w:r>
          </w:p>
        </w:tc>
        <w:tc>
          <w:tcPr>
            <w:tcW w:w="1711" w:type="dxa"/>
            <w:vAlign w:val="center"/>
          </w:tcPr>
          <w:p w14:paraId="553AB22C" w14:textId="77777777" w:rsidR="009C3B37" w:rsidRPr="00D11A9C" w:rsidRDefault="009C3B37" w:rsidP="005948EF">
            <w:pPr>
              <w:jc w:val="center"/>
              <w:rPr>
                <w:rFonts w:ascii="Arial" w:hAnsi="Arial" w:cs="Arial"/>
                <w:sz w:val="20"/>
                <w:szCs w:val="20"/>
              </w:rPr>
            </w:pPr>
          </w:p>
        </w:tc>
        <w:tc>
          <w:tcPr>
            <w:tcW w:w="1711" w:type="dxa"/>
            <w:vAlign w:val="center"/>
          </w:tcPr>
          <w:p w14:paraId="47D2203E" w14:textId="77777777" w:rsidR="009C3B37" w:rsidRPr="00D11A9C" w:rsidRDefault="009C3B37" w:rsidP="005948EF">
            <w:pPr>
              <w:jc w:val="center"/>
              <w:rPr>
                <w:rFonts w:ascii="Arial" w:hAnsi="Arial" w:cs="Arial"/>
                <w:sz w:val="20"/>
                <w:szCs w:val="20"/>
              </w:rPr>
            </w:pPr>
          </w:p>
        </w:tc>
      </w:tr>
      <w:tr w:rsidR="009C3B37" w:rsidRPr="00D11A9C" w14:paraId="534A16F9" w14:textId="77777777" w:rsidTr="004951B2">
        <w:trPr>
          <w:trHeight w:val="414"/>
        </w:trPr>
        <w:tc>
          <w:tcPr>
            <w:tcW w:w="6338" w:type="dxa"/>
            <w:vAlign w:val="center"/>
          </w:tcPr>
          <w:p w14:paraId="23FE9418" w14:textId="77777777"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r w:rsidRPr="00D11A9C">
              <w:rPr>
                <w:rFonts w:ascii="Arial" w:hAnsi="Arial" w:cs="Arial"/>
                <w:color w:val="595959" w:themeColor="text1" w:themeTint="A6"/>
                <w:sz w:val="20"/>
                <w:szCs w:val="20"/>
              </w:rPr>
              <w:t>Cost-effective – lower overall solution price</w:t>
            </w:r>
          </w:p>
        </w:tc>
        <w:tc>
          <w:tcPr>
            <w:tcW w:w="1711" w:type="dxa"/>
            <w:vAlign w:val="center"/>
          </w:tcPr>
          <w:p w14:paraId="78841AAE" w14:textId="77777777" w:rsidR="009C3B37" w:rsidRPr="00D11A9C" w:rsidRDefault="009C3B37" w:rsidP="005948EF">
            <w:pPr>
              <w:jc w:val="center"/>
              <w:rPr>
                <w:rFonts w:ascii="Arial" w:hAnsi="Arial" w:cs="Arial"/>
                <w:sz w:val="20"/>
                <w:szCs w:val="20"/>
              </w:rPr>
            </w:pPr>
          </w:p>
        </w:tc>
        <w:tc>
          <w:tcPr>
            <w:tcW w:w="1711" w:type="dxa"/>
            <w:vAlign w:val="center"/>
          </w:tcPr>
          <w:p w14:paraId="7F008DBA" w14:textId="77777777" w:rsidR="009C3B37" w:rsidRPr="00D11A9C" w:rsidRDefault="009C3B37" w:rsidP="005948EF">
            <w:pPr>
              <w:jc w:val="center"/>
              <w:rPr>
                <w:rFonts w:ascii="Arial" w:hAnsi="Arial" w:cs="Arial"/>
                <w:sz w:val="20"/>
                <w:szCs w:val="20"/>
              </w:rPr>
            </w:pPr>
          </w:p>
        </w:tc>
      </w:tr>
      <w:tr w:rsidR="009C3B37" w:rsidRPr="00D11A9C" w14:paraId="5FC251C4" w14:textId="77777777" w:rsidTr="004951B2">
        <w:trPr>
          <w:trHeight w:val="414"/>
        </w:trPr>
        <w:tc>
          <w:tcPr>
            <w:tcW w:w="6338" w:type="dxa"/>
            <w:vAlign w:val="center"/>
          </w:tcPr>
          <w:p w14:paraId="5C6038C7" w14:textId="77777777"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r w:rsidRPr="00D11A9C">
              <w:rPr>
                <w:rFonts w:ascii="Arial" w:hAnsi="Arial" w:cs="Arial"/>
                <w:color w:val="595959" w:themeColor="text1" w:themeTint="A6"/>
                <w:sz w:val="20"/>
                <w:szCs w:val="20"/>
              </w:rPr>
              <w:t>Better customer experience while quoting, ordering, and deploying</w:t>
            </w:r>
          </w:p>
        </w:tc>
        <w:tc>
          <w:tcPr>
            <w:tcW w:w="1711" w:type="dxa"/>
            <w:vAlign w:val="center"/>
          </w:tcPr>
          <w:p w14:paraId="726F20D4" w14:textId="77777777" w:rsidR="009C3B37" w:rsidRPr="00D11A9C" w:rsidRDefault="009C3B37" w:rsidP="005948EF">
            <w:pPr>
              <w:jc w:val="center"/>
              <w:rPr>
                <w:rFonts w:ascii="Arial" w:hAnsi="Arial" w:cs="Arial"/>
                <w:sz w:val="20"/>
                <w:szCs w:val="20"/>
              </w:rPr>
            </w:pPr>
          </w:p>
        </w:tc>
        <w:tc>
          <w:tcPr>
            <w:tcW w:w="1711" w:type="dxa"/>
            <w:vAlign w:val="center"/>
          </w:tcPr>
          <w:p w14:paraId="2C4B4C7E" w14:textId="77777777" w:rsidR="009C3B37" w:rsidRPr="00D11A9C" w:rsidRDefault="009C3B37" w:rsidP="005948EF">
            <w:pPr>
              <w:jc w:val="center"/>
              <w:rPr>
                <w:rFonts w:ascii="Arial" w:hAnsi="Arial" w:cs="Arial"/>
                <w:sz w:val="20"/>
                <w:szCs w:val="20"/>
              </w:rPr>
            </w:pPr>
          </w:p>
        </w:tc>
      </w:tr>
      <w:tr w:rsidR="009C3B37" w:rsidRPr="00D11A9C" w14:paraId="745C6217" w14:textId="77777777" w:rsidTr="004951B2">
        <w:trPr>
          <w:trHeight w:val="414"/>
        </w:trPr>
        <w:tc>
          <w:tcPr>
            <w:tcW w:w="6338" w:type="dxa"/>
            <w:vAlign w:val="center"/>
          </w:tcPr>
          <w:p w14:paraId="3CC7BDCC" w14:textId="77777777"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r w:rsidRPr="00D11A9C">
              <w:rPr>
                <w:rFonts w:ascii="Arial" w:hAnsi="Arial" w:cs="Arial"/>
                <w:color w:val="595959" w:themeColor="text1" w:themeTint="A6"/>
                <w:sz w:val="20"/>
                <w:szCs w:val="20"/>
              </w:rPr>
              <w:t>Simplified decision-making in procurement</w:t>
            </w:r>
          </w:p>
        </w:tc>
        <w:tc>
          <w:tcPr>
            <w:tcW w:w="1711" w:type="dxa"/>
            <w:vAlign w:val="center"/>
          </w:tcPr>
          <w:p w14:paraId="55C8FCAC" w14:textId="77777777" w:rsidR="009C3B37" w:rsidRPr="00D11A9C" w:rsidRDefault="009C3B37" w:rsidP="005948EF">
            <w:pPr>
              <w:jc w:val="center"/>
              <w:rPr>
                <w:rFonts w:ascii="Arial" w:hAnsi="Arial" w:cs="Arial"/>
                <w:sz w:val="20"/>
                <w:szCs w:val="20"/>
              </w:rPr>
            </w:pPr>
          </w:p>
        </w:tc>
        <w:tc>
          <w:tcPr>
            <w:tcW w:w="1711" w:type="dxa"/>
            <w:vAlign w:val="center"/>
          </w:tcPr>
          <w:p w14:paraId="1A9229DA" w14:textId="77777777" w:rsidR="009C3B37" w:rsidRPr="00D11A9C" w:rsidRDefault="009C3B37" w:rsidP="005948EF">
            <w:pPr>
              <w:jc w:val="center"/>
              <w:rPr>
                <w:rFonts w:ascii="Arial" w:hAnsi="Arial" w:cs="Arial"/>
                <w:sz w:val="20"/>
                <w:szCs w:val="20"/>
              </w:rPr>
            </w:pPr>
          </w:p>
        </w:tc>
      </w:tr>
    </w:tbl>
    <w:p w14:paraId="172BFAA7" w14:textId="77777777" w:rsidR="009C3B37" w:rsidRPr="00D11A9C" w:rsidRDefault="009C3B37" w:rsidP="009C3B37">
      <w:pPr>
        <w:pStyle w:val="ListParagraph"/>
        <w:keepNext/>
        <w:keepLines/>
        <w:autoSpaceDE w:val="0"/>
        <w:autoSpaceDN w:val="0"/>
        <w:adjustRightInd w:val="0"/>
        <w:ind w:left="630"/>
        <w:outlineLvl w:val="1"/>
        <w:rPr>
          <w:rFonts w:ascii="Arial" w:eastAsia="Arial" w:hAnsi="Arial" w:cs="Arial"/>
          <w:color w:val="4472C4" w:themeColor="accent1"/>
          <w:sz w:val="20"/>
          <w:szCs w:val="24"/>
          <w:lang w:eastAsia="de-DE"/>
        </w:rPr>
      </w:pPr>
    </w:p>
    <w:p w14:paraId="0D3B9A89" w14:textId="77777777" w:rsidR="009C3B37" w:rsidRPr="00D11A9C" w:rsidRDefault="009C3B37" w:rsidP="009C3B37">
      <w:pPr>
        <w:pStyle w:val="ListParagraph"/>
        <w:keepNext/>
        <w:keepLines/>
        <w:numPr>
          <w:ilvl w:val="0"/>
          <w:numId w:val="5"/>
        </w:numPr>
        <w:autoSpaceDE w:val="0"/>
        <w:autoSpaceDN w:val="0"/>
        <w:adjustRightInd w:val="0"/>
        <w:ind w:left="810" w:hanging="810"/>
        <w:outlineLvl w:val="1"/>
        <w:rPr>
          <w:rFonts w:ascii="Arial" w:eastAsia="Arial" w:hAnsi="Arial" w:cs="Arial"/>
          <w:color w:val="595959"/>
          <w:sz w:val="20"/>
        </w:rPr>
      </w:pPr>
      <w:r w:rsidRPr="00D11A9C">
        <w:rPr>
          <w:rFonts w:ascii="Arial" w:eastAsia="Arial" w:hAnsi="Arial" w:cs="Arial"/>
          <w:color w:val="595959"/>
          <w:sz w:val="20"/>
        </w:rPr>
        <w:t xml:space="preserve">What would be your preferred purchase channel for a </w:t>
      </w:r>
      <w:proofErr w:type="spellStart"/>
      <w:r w:rsidRPr="00D11A9C">
        <w:rPr>
          <w:rFonts w:ascii="Arial" w:eastAsia="Arial" w:hAnsi="Arial" w:cs="Arial"/>
          <w:b/>
          <w:bCs/>
          <w:color w:val="595959"/>
          <w:sz w:val="20"/>
        </w:rPr>
        <w:t>DCaaS</w:t>
      </w:r>
      <w:proofErr w:type="spellEnd"/>
      <w:r w:rsidRPr="00D11A9C">
        <w:rPr>
          <w:rFonts w:ascii="Arial" w:eastAsia="Arial" w:hAnsi="Arial" w:cs="Arial"/>
          <w:color w:val="595959"/>
          <w:sz w:val="20"/>
        </w:rPr>
        <w:t xml:space="preserve"> solution? </w:t>
      </w:r>
      <w:r w:rsidRPr="00D11A9C">
        <w:rPr>
          <w:rFonts w:ascii="Arial" w:eastAsia="Arial" w:hAnsi="Arial" w:cs="Arial"/>
          <w:color w:val="4472C4" w:themeColor="accent1"/>
          <w:sz w:val="20"/>
        </w:rPr>
        <w:t xml:space="preserve">&lt;SINGLE SELECT&gt; </w:t>
      </w:r>
      <w:r w:rsidRPr="00D11A9C">
        <w:rPr>
          <w:rFonts w:ascii="Arial" w:hAnsi="Arial" w:cs="Arial"/>
          <w:color w:val="4472C4" w:themeColor="accent1"/>
          <w:sz w:val="20"/>
          <w:szCs w:val="20"/>
          <w:lang w:bidi="de-DE"/>
        </w:rPr>
        <w:t>&lt;INCLUDE DEFINITION OF “</w:t>
      </w:r>
      <w:proofErr w:type="spellStart"/>
      <w:r w:rsidRPr="00D11A9C">
        <w:rPr>
          <w:rFonts w:ascii="Arial" w:hAnsi="Arial" w:cs="Arial"/>
          <w:color w:val="4472C4" w:themeColor="accent1"/>
          <w:sz w:val="20"/>
          <w:szCs w:val="20"/>
          <w:lang w:bidi="de-DE"/>
        </w:rPr>
        <w:t>DCaaS</w:t>
      </w:r>
      <w:proofErr w:type="spellEnd"/>
      <w:r w:rsidRPr="00D11A9C">
        <w:rPr>
          <w:rFonts w:ascii="Arial" w:hAnsi="Arial" w:cs="Arial"/>
          <w:color w:val="4472C4" w:themeColor="accent1"/>
          <w:sz w:val="20"/>
          <w:szCs w:val="20"/>
          <w:lang w:bidi="de-DE"/>
        </w:rPr>
        <w:t>” ON HOVER&gt;</w:t>
      </w:r>
    </w:p>
    <w:tbl>
      <w:tblPr>
        <w:tblStyle w:val="TableGridLight"/>
        <w:tblW w:w="9537" w:type="dxa"/>
        <w:tblInd w:w="445" w:type="dxa"/>
        <w:tblLayout w:type="fixed"/>
        <w:tblLook w:val="0400" w:firstRow="0" w:lastRow="0" w:firstColumn="0" w:lastColumn="0" w:noHBand="0" w:noVBand="1"/>
      </w:tblPr>
      <w:tblGrid>
        <w:gridCol w:w="7467"/>
        <w:gridCol w:w="2070"/>
      </w:tblGrid>
      <w:tr w:rsidR="009C3B37" w:rsidRPr="00D11A9C" w14:paraId="558F0741" w14:textId="77777777" w:rsidTr="005948EF">
        <w:trPr>
          <w:trHeight w:val="485"/>
        </w:trPr>
        <w:tc>
          <w:tcPr>
            <w:tcW w:w="7467" w:type="dxa"/>
            <w:vAlign w:val="center"/>
          </w:tcPr>
          <w:p w14:paraId="42A42048" w14:textId="77777777" w:rsidR="009C3B37" w:rsidRPr="00D11A9C" w:rsidRDefault="009C3B37" w:rsidP="005948EF">
            <w:pPr>
              <w:keepNext/>
              <w:keepLines/>
              <w:autoSpaceDE w:val="0"/>
              <w:autoSpaceDN w:val="0"/>
              <w:adjustRightInd w:val="0"/>
              <w:outlineLvl w:val="1"/>
              <w:rPr>
                <w:rFonts w:ascii="Arial" w:hAnsi="Arial" w:cs="Arial"/>
                <w:b/>
                <w:bCs/>
                <w:color w:val="595959" w:themeColor="text1" w:themeTint="A6"/>
                <w:sz w:val="20"/>
                <w:szCs w:val="20"/>
              </w:rPr>
            </w:pPr>
            <w:r w:rsidRPr="00D11A9C">
              <w:rPr>
                <w:rFonts w:ascii="Arial" w:hAnsi="Arial" w:cs="Arial"/>
                <w:b/>
                <w:bCs/>
                <w:color w:val="595959" w:themeColor="text1" w:themeTint="A6"/>
                <w:sz w:val="20"/>
                <w:szCs w:val="20"/>
              </w:rPr>
              <w:t>Preferred Purchase Channel</w:t>
            </w:r>
          </w:p>
        </w:tc>
        <w:tc>
          <w:tcPr>
            <w:tcW w:w="2070" w:type="dxa"/>
            <w:vAlign w:val="center"/>
          </w:tcPr>
          <w:p w14:paraId="2D7751EF" w14:textId="77777777" w:rsidR="009C3B37" w:rsidRPr="00D11A9C" w:rsidRDefault="009C3B37" w:rsidP="005948EF">
            <w:pPr>
              <w:keepNext/>
              <w:keepLines/>
              <w:autoSpaceDE w:val="0"/>
              <w:autoSpaceDN w:val="0"/>
              <w:adjustRightInd w:val="0"/>
              <w:jc w:val="center"/>
              <w:outlineLvl w:val="1"/>
              <w:rPr>
                <w:rFonts w:ascii="Arial" w:hAnsi="Arial" w:cs="Arial"/>
                <w:b/>
                <w:bCs/>
                <w:sz w:val="20"/>
                <w:szCs w:val="20"/>
              </w:rPr>
            </w:pPr>
            <w:r w:rsidRPr="00D11A9C">
              <w:rPr>
                <w:rFonts w:ascii="Arial" w:hAnsi="Arial" w:cs="Arial"/>
                <w:b/>
                <w:bCs/>
                <w:color w:val="595959" w:themeColor="text1" w:themeTint="A6"/>
                <w:sz w:val="20"/>
                <w:szCs w:val="20"/>
              </w:rPr>
              <w:t>Select</w:t>
            </w:r>
          </w:p>
        </w:tc>
      </w:tr>
      <w:tr w:rsidR="009C3B37" w:rsidRPr="00D11A9C" w14:paraId="734AE5A9" w14:textId="77777777" w:rsidTr="005948EF">
        <w:trPr>
          <w:trHeight w:val="485"/>
        </w:trPr>
        <w:tc>
          <w:tcPr>
            <w:tcW w:w="7467" w:type="dxa"/>
            <w:vAlign w:val="center"/>
          </w:tcPr>
          <w:p w14:paraId="6B1622C0" w14:textId="77777777"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r w:rsidRPr="00D11A9C">
              <w:rPr>
                <w:rFonts w:ascii="Arial" w:hAnsi="Arial" w:cs="Arial"/>
                <w:color w:val="595959" w:themeColor="text1" w:themeTint="A6"/>
                <w:sz w:val="20"/>
                <w:szCs w:val="20"/>
              </w:rPr>
              <w:t>Directly from a data center infrastructure provider</w:t>
            </w:r>
          </w:p>
        </w:tc>
        <w:tc>
          <w:tcPr>
            <w:tcW w:w="2070" w:type="dxa"/>
            <w:vAlign w:val="center"/>
          </w:tcPr>
          <w:p w14:paraId="4B400D4B" w14:textId="77777777" w:rsidR="009C3B37" w:rsidRPr="00D11A9C" w:rsidRDefault="009C3B37" w:rsidP="005948EF">
            <w:pPr>
              <w:keepNext/>
              <w:keepLines/>
              <w:autoSpaceDE w:val="0"/>
              <w:autoSpaceDN w:val="0"/>
              <w:adjustRightInd w:val="0"/>
              <w:jc w:val="center"/>
              <w:outlineLvl w:val="1"/>
              <w:rPr>
                <w:rFonts w:ascii="Arial" w:hAnsi="Arial" w:cs="Arial"/>
                <w:sz w:val="20"/>
                <w:szCs w:val="20"/>
              </w:rPr>
            </w:pPr>
          </w:p>
        </w:tc>
      </w:tr>
      <w:tr w:rsidR="009C3B37" w:rsidRPr="00D11A9C" w14:paraId="4936762B" w14:textId="77777777" w:rsidTr="005948EF">
        <w:trPr>
          <w:trHeight w:val="485"/>
        </w:trPr>
        <w:tc>
          <w:tcPr>
            <w:tcW w:w="7467" w:type="dxa"/>
            <w:vAlign w:val="center"/>
          </w:tcPr>
          <w:p w14:paraId="1B59886C" w14:textId="480BDA30" w:rsidR="009C3B37" w:rsidRPr="004F1120" w:rsidRDefault="009C3B37" w:rsidP="005948EF">
            <w:pPr>
              <w:keepNext/>
              <w:keepLines/>
              <w:autoSpaceDE w:val="0"/>
              <w:autoSpaceDN w:val="0"/>
              <w:adjustRightInd w:val="0"/>
              <w:outlineLvl w:val="1"/>
              <w:rPr>
                <w:rFonts w:ascii="Arial" w:hAnsi="Arial" w:cs="Arial"/>
                <w:color w:val="595959" w:themeColor="text1" w:themeTint="A6"/>
                <w:sz w:val="20"/>
                <w:szCs w:val="20"/>
                <w:u w:val="single"/>
              </w:rPr>
            </w:pPr>
            <w:r w:rsidRPr="004F1120">
              <w:rPr>
                <w:rFonts w:ascii="Arial" w:hAnsi="Arial" w:cs="Arial"/>
                <w:color w:val="595959" w:themeColor="text1" w:themeTint="A6"/>
                <w:sz w:val="20"/>
                <w:szCs w:val="20"/>
              </w:rPr>
              <w:t xml:space="preserve">Via a </w:t>
            </w:r>
            <w:r w:rsidR="004F1120" w:rsidRPr="004F1120">
              <w:rPr>
                <w:rFonts w:ascii="Arial" w:hAnsi="Arial" w:cs="Arial"/>
                <w:b/>
                <w:bCs/>
                <w:color w:val="595959" w:themeColor="text1" w:themeTint="A6"/>
                <w:sz w:val="20"/>
                <w:szCs w:val="20"/>
                <w:u w:val="single"/>
              </w:rPr>
              <w:t>C</w:t>
            </w:r>
            <w:r w:rsidRPr="004F1120">
              <w:rPr>
                <w:rFonts w:ascii="Arial" w:hAnsi="Arial" w:cs="Arial"/>
                <w:b/>
                <w:bCs/>
                <w:color w:val="595959" w:themeColor="text1" w:themeTint="A6"/>
                <w:sz w:val="20"/>
                <w:szCs w:val="20"/>
                <w:u w:val="single"/>
              </w:rPr>
              <w:t xml:space="preserve">hannel </w:t>
            </w:r>
            <w:r w:rsidR="004F1120" w:rsidRPr="004F1120">
              <w:rPr>
                <w:rFonts w:ascii="Arial" w:hAnsi="Arial" w:cs="Arial"/>
                <w:b/>
                <w:bCs/>
                <w:color w:val="595959" w:themeColor="text1" w:themeTint="A6"/>
                <w:sz w:val="20"/>
                <w:szCs w:val="20"/>
                <w:u w:val="single"/>
              </w:rPr>
              <w:t>P</w:t>
            </w:r>
            <w:commentRangeStart w:id="12"/>
            <w:r w:rsidRPr="004F1120">
              <w:rPr>
                <w:rFonts w:ascii="Arial" w:hAnsi="Arial" w:cs="Arial"/>
                <w:b/>
                <w:bCs/>
                <w:color w:val="595959" w:themeColor="text1" w:themeTint="A6"/>
                <w:sz w:val="20"/>
                <w:szCs w:val="20"/>
                <w:u w:val="single"/>
              </w:rPr>
              <w:t>artner</w:t>
            </w:r>
            <w:commentRangeEnd w:id="12"/>
            <w:r w:rsidRPr="004F1120">
              <w:rPr>
                <w:rStyle w:val="CommentReference"/>
                <w:u w:val="single"/>
              </w:rPr>
              <w:commentReference w:id="12"/>
            </w:r>
            <w:r w:rsidRPr="004F1120">
              <w:rPr>
                <w:rFonts w:ascii="Arial" w:hAnsi="Arial" w:cs="Arial"/>
                <w:color w:val="595959" w:themeColor="text1" w:themeTint="A6"/>
                <w:sz w:val="20"/>
                <w:szCs w:val="20"/>
                <w:u w:val="single"/>
              </w:rPr>
              <w:t xml:space="preserve"> </w:t>
            </w:r>
          </w:p>
        </w:tc>
        <w:tc>
          <w:tcPr>
            <w:tcW w:w="2070" w:type="dxa"/>
            <w:vAlign w:val="center"/>
          </w:tcPr>
          <w:p w14:paraId="54D34CCF" w14:textId="77777777" w:rsidR="009C3B37" w:rsidRPr="00D11A9C" w:rsidRDefault="009C3B37" w:rsidP="005948EF">
            <w:pPr>
              <w:keepNext/>
              <w:keepLines/>
              <w:autoSpaceDE w:val="0"/>
              <w:autoSpaceDN w:val="0"/>
              <w:adjustRightInd w:val="0"/>
              <w:jc w:val="center"/>
              <w:outlineLvl w:val="1"/>
              <w:rPr>
                <w:rFonts w:ascii="Arial" w:hAnsi="Arial" w:cs="Arial"/>
                <w:sz w:val="20"/>
                <w:szCs w:val="20"/>
              </w:rPr>
            </w:pPr>
          </w:p>
        </w:tc>
      </w:tr>
      <w:tr w:rsidR="009C3B37" w:rsidRPr="00D11A9C" w14:paraId="5F3B159D" w14:textId="77777777" w:rsidTr="005948EF">
        <w:trPr>
          <w:trHeight w:val="485"/>
        </w:trPr>
        <w:tc>
          <w:tcPr>
            <w:tcW w:w="7467" w:type="dxa"/>
            <w:vAlign w:val="center"/>
          </w:tcPr>
          <w:p w14:paraId="496028B6" w14:textId="77777777" w:rsidR="009C3B37" w:rsidRPr="004F1120" w:rsidRDefault="009C3B37" w:rsidP="005948EF">
            <w:pPr>
              <w:keepNext/>
              <w:keepLines/>
              <w:autoSpaceDE w:val="0"/>
              <w:autoSpaceDN w:val="0"/>
              <w:adjustRightInd w:val="0"/>
              <w:outlineLvl w:val="1"/>
              <w:rPr>
                <w:rFonts w:ascii="Arial" w:hAnsi="Arial" w:cs="Arial"/>
                <w:b/>
                <w:bCs/>
                <w:color w:val="595959" w:themeColor="text1" w:themeTint="A6"/>
                <w:sz w:val="20"/>
                <w:szCs w:val="20"/>
                <w:u w:val="single"/>
              </w:rPr>
            </w:pPr>
            <w:r w:rsidRPr="004F1120">
              <w:rPr>
                <w:rFonts w:ascii="Arial" w:hAnsi="Arial" w:cs="Arial"/>
                <w:color w:val="595959" w:themeColor="text1" w:themeTint="A6"/>
                <w:sz w:val="20"/>
                <w:szCs w:val="20"/>
              </w:rPr>
              <w:t xml:space="preserve">Via a </w:t>
            </w:r>
            <w:r w:rsidRPr="004F1120">
              <w:rPr>
                <w:rFonts w:ascii="Arial" w:hAnsi="Arial" w:cs="Arial"/>
                <w:b/>
                <w:bCs/>
                <w:color w:val="595959" w:themeColor="text1" w:themeTint="A6"/>
                <w:sz w:val="20"/>
                <w:szCs w:val="20"/>
                <w:u w:val="single"/>
              </w:rPr>
              <w:t xml:space="preserve">Managed Service Provider </w:t>
            </w:r>
          </w:p>
        </w:tc>
        <w:tc>
          <w:tcPr>
            <w:tcW w:w="2070" w:type="dxa"/>
            <w:vAlign w:val="center"/>
          </w:tcPr>
          <w:p w14:paraId="0906A6D6" w14:textId="77777777" w:rsidR="009C3B37" w:rsidRPr="00D11A9C" w:rsidRDefault="009C3B37" w:rsidP="005948EF">
            <w:pPr>
              <w:keepNext/>
              <w:keepLines/>
              <w:autoSpaceDE w:val="0"/>
              <w:autoSpaceDN w:val="0"/>
              <w:adjustRightInd w:val="0"/>
              <w:jc w:val="center"/>
              <w:outlineLvl w:val="1"/>
              <w:rPr>
                <w:rStyle w:val="CommentReference"/>
              </w:rPr>
            </w:pPr>
          </w:p>
        </w:tc>
      </w:tr>
    </w:tbl>
    <w:p w14:paraId="78B918E0" w14:textId="77777777" w:rsidR="009C3B37" w:rsidRPr="00D11A9C" w:rsidRDefault="009C3B37" w:rsidP="009C3B37">
      <w:pPr>
        <w:keepNext/>
        <w:keepLines/>
        <w:autoSpaceDE w:val="0"/>
        <w:autoSpaceDN w:val="0"/>
        <w:adjustRightInd w:val="0"/>
        <w:outlineLvl w:val="1"/>
        <w:rPr>
          <w:rFonts w:ascii="Arial" w:eastAsia="Arial" w:hAnsi="Arial" w:cs="Arial"/>
          <w:color w:val="595959"/>
          <w:sz w:val="20"/>
        </w:rPr>
      </w:pPr>
    </w:p>
    <w:p w14:paraId="6FFC3857" w14:textId="51C8C0CB" w:rsidR="009C3B37" w:rsidRPr="00833D96" w:rsidRDefault="0018313F" w:rsidP="009C3B37">
      <w:pPr>
        <w:pStyle w:val="ListParagraph"/>
        <w:keepNext/>
        <w:keepLines/>
        <w:numPr>
          <w:ilvl w:val="0"/>
          <w:numId w:val="5"/>
        </w:numPr>
        <w:autoSpaceDE w:val="0"/>
        <w:autoSpaceDN w:val="0"/>
        <w:adjustRightInd w:val="0"/>
        <w:ind w:left="810" w:hanging="810"/>
        <w:outlineLvl w:val="1"/>
        <w:rPr>
          <w:rFonts w:ascii="Arial" w:eastAsia="Arial" w:hAnsi="Arial" w:cs="Arial"/>
          <w:color w:val="595959"/>
          <w:sz w:val="20"/>
        </w:rPr>
      </w:pPr>
      <w:ins w:id="13" w:author="Gourav Shaw" w:date="2021-06-14T18:39:00Z">
        <w:r>
          <w:t xml:space="preserve">. </w:t>
        </w:r>
        <w:r>
          <w:rPr>
            <w:rFonts w:ascii="Arial" w:hAnsi="Arial" w:cs="Arial"/>
            <w:color w:val="000000"/>
            <w:highlight w:val="yellow"/>
          </w:rPr>
          <w:t xml:space="preserve">You have mentioned you would prefer to purchase a </w:t>
        </w:r>
        <w:proofErr w:type="spellStart"/>
        <w:r>
          <w:rPr>
            <w:rFonts w:ascii="Arial" w:hAnsi="Arial" w:cs="Arial"/>
            <w:color w:val="000000"/>
            <w:highlight w:val="yellow"/>
          </w:rPr>
          <w:t>DCaaS</w:t>
        </w:r>
        <w:proofErr w:type="spellEnd"/>
        <w:r>
          <w:rPr>
            <w:rFonts w:ascii="Arial" w:hAnsi="Arial" w:cs="Arial"/>
            <w:color w:val="000000"/>
            <w:highlight w:val="yellow"/>
          </w:rPr>
          <w:t xml:space="preserve"> solution from </w:t>
        </w:r>
        <w:proofErr w:type="gramStart"/>
        <w:r>
          <w:rPr>
            <w:rFonts w:ascii="Arial" w:hAnsi="Arial" w:cs="Arial"/>
            <w:color w:val="000000"/>
            <w:highlight w:val="yellow"/>
          </w:rPr>
          <w:t>a</w:t>
        </w:r>
        <w:proofErr w:type="gramEnd"/>
        <w:r>
          <w:rPr>
            <w:rFonts w:ascii="Arial" w:hAnsi="Arial" w:cs="Arial"/>
            <w:color w:val="000000"/>
            <w:highlight w:val="yellow"/>
          </w:rPr>
          <w:t xml:space="preserve"> </w:t>
        </w:r>
        <w:r>
          <w:rPr>
            <w:rFonts w:ascii="Arial" w:hAnsi="Arial" w:cs="Arial"/>
            <w:color w:val="FF0000"/>
            <w:highlight w:val="yellow"/>
          </w:rPr>
          <w:t>XXX (would change dynamically)</w:t>
        </w:r>
        <w:r>
          <w:rPr>
            <w:rFonts w:ascii="Arial" w:hAnsi="Arial" w:cs="Arial"/>
            <w:color w:val="000000"/>
            <w:highlight w:val="yellow"/>
          </w:rPr>
          <w:t>. What are the top 3 reasons for preferring this purchase channel?</w:t>
        </w:r>
        <w:r w:rsidRPr="00833D96" w:rsidDel="0018313F">
          <w:rPr>
            <w:rFonts w:ascii="Arial" w:eastAsia="Arial" w:hAnsi="Arial" w:cs="Arial"/>
            <w:color w:val="595959"/>
            <w:sz w:val="20"/>
          </w:rPr>
          <w:t xml:space="preserve"> </w:t>
        </w:r>
      </w:ins>
      <w:ins w:id="14" w:author="Gourav Shaw" w:date="2021-06-14T18:41:00Z">
        <w:r w:rsidRPr="0018313F">
          <w:rPr>
            <w:rFonts w:ascii="Arial" w:eastAsia="Arial" w:hAnsi="Arial" w:cs="Arial"/>
            <w:color w:val="595959"/>
            <w:sz w:val="20"/>
          </w:rPr>
          <w:t>Please rank top 3 reasons.</w:t>
        </w:r>
        <w:r w:rsidRPr="0018313F" w:rsidDel="0018313F">
          <w:rPr>
            <w:rFonts w:ascii="Arial" w:eastAsia="Arial" w:hAnsi="Arial" w:cs="Arial"/>
            <w:color w:val="595959"/>
            <w:sz w:val="20"/>
          </w:rPr>
          <w:t xml:space="preserve"> </w:t>
        </w:r>
      </w:ins>
      <w:del w:id="15" w:author="Gourav Shaw" w:date="2021-06-14T18:39:00Z">
        <w:r w:rsidR="009C3B37" w:rsidRPr="00833D96" w:rsidDel="0018313F">
          <w:rPr>
            <w:rFonts w:ascii="Arial" w:eastAsia="Arial" w:hAnsi="Arial" w:cs="Arial"/>
            <w:color w:val="595959"/>
            <w:sz w:val="20"/>
          </w:rPr>
          <w:delText xml:space="preserve">You have mentioned you would prefer to purchase a </w:delText>
        </w:r>
        <w:r w:rsidR="009C3B37" w:rsidRPr="00833D96" w:rsidDel="0018313F">
          <w:rPr>
            <w:rFonts w:ascii="Arial" w:eastAsia="Arial" w:hAnsi="Arial" w:cs="Arial"/>
            <w:b/>
            <w:bCs/>
            <w:color w:val="595959"/>
            <w:sz w:val="20"/>
          </w:rPr>
          <w:delText>DCaaS</w:delText>
        </w:r>
        <w:r w:rsidR="009C3B37" w:rsidRPr="00833D96" w:rsidDel="0018313F">
          <w:rPr>
            <w:rFonts w:ascii="Arial" w:eastAsia="Arial" w:hAnsi="Arial" w:cs="Arial"/>
            <w:color w:val="595959"/>
            <w:sz w:val="20"/>
          </w:rPr>
          <w:delText xml:space="preserve"> solution from a channel partner</w:delText>
        </w:r>
        <w:r w:rsidR="009C3B37" w:rsidRPr="00833D96" w:rsidDel="0018313F">
          <w:rPr>
            <w:rFonts w:ascii="Arial" w:eastAsia="Arial" w:hAnsi="Arial" w:cs="Arial"/>
            <w:color w:val="4472C4" w:themeColor="accent1"/>
            <w:sz w:val="20"/>
          </w:rPr>
          <w:delText xml:space="preserve">. </w:delText>
        </w:r>
        <w:r w:rsidR="009C3B37" w:rsidRPr="00833D96" w:rsidDel="0018313F">
          <w:rPr>
            <w:rFonts w:ascii="Arial" w:eastAsia="Arial" w:hAnsi="Arial" w:cs="Arial"/>
            <w:color w:val="595959"/>
            <w:sz w:val="20"/>
          </w:rPr>
          <w:delText xml:space="preserve">What are the top 3 reasons for preferring this purchase channel? </w:delText>
        </w:r>
      </w:del>
      <w:r w:rsidR="004201A1" w:rsidRPr="00833D96">
        <w:rPr>
          <w:rFonts w:ascii="Arial" w:eastAsia="Arial" w:hAnsi="Arial" w:cs="Arial"/>
          <w:color w:val="595959"/>
          <w:sz w:val="20"/>
        </w:rPr>
        <w:t>&lt;</w:t>
      </w:r>
      <w:r w:rsidR="009C3B37" w:rsidRPr="00833D96">
        <w:rPr>
          <w:rFonts w:ascii="Arial" w:eastAsia="Arial" w:hAnsi="Arial" w:cs="Arial"/>
          <w:color w:val="4472C4" w:themeColor="accent1"/>
          <w:sz w:val="20"/>
        </w:rPr>
        <w:t>RANKING QUESTION</w:t>
      </w:r>
      <w:r w:rsidR="004201A1" w:rsidRPr="00833D96">
        <w:rPr>
          <w:rFonts w:ascii="Arial" w:eastAsia="Arial" w:hAnsi="Arial" w:cs="Arial"/>
          <w:color w:val="4472C4" w:themeColor="accent1"/>
          <w:sz w:val="20"/>
        </w:rPr>
        <w:t>&gt;</w:t>
      </w:r>
      <w:r w:rsidR="009C3B37" w:rsidRPr="00833D96">
        <w:rPr>
          <w:rFonts w:ascii="Arial" w:eastAsia="Arial" w:hAnsi="Arial" w:cs="Arial"/>
          <w:color w:val="4472C4" w:themeColor="accent1"/>
          <w:sz w:val="20"/>
        </w:rPr>
        <w:t xml:space="preserve"> </w:t>
      </w:r>
      <w:r w:rsidR="009A7A99" w:rsidRPr="00833D96">
        <w:rPr>
          <w:rFonts w:ascii="Arial" w:eastAsia="Arial" w:hAnsi="Arial" w:cs="Arial"/>
          <w:color w:val="4472C4" w:themeColor="accent1"/>
          <w:sz w:val="20"/>
        </w:rPr>
        <w:t>&lt;</w:t>
      </w:r>
      <w:r w:rsidR="009C3B37" w:rsidRPr="00833D96">
        <w:rPr>
          <w:rFonts w:ascii="Arial" w:eastAsia="Arial" w:hAnsi="Arial" w:cs="Arial"/>
          <w:color w:val="4472C4" w:themeColor="accent1"/>
          <w:sz w:val="20"/>
        </w:rPr>
        <w:t>ALLOW RANKS 1 to 3&gt;&lt;RANDOMIZE ABOVE OTHERS&gt;</w:t>
      </w:r>
      <w:r w:rsidR="009C3B37" w:rsidRPr="00833D96">
        <w:rPr>
          <w:rFonts w:ascii="Arial" w:hAnsi="Arial" w:cs="Arial"/>
          <w:color w:val="4472C4" w:themeColor="accent1"/>
          <w:sz w:val="20"/>
          <w:szCs w:val="20"/>
          <w:lang w:bidi="de-DE"/>
        </w:rPr>
        <w:t>&lt;INCLUDE DEFINITION OF “</w:t>
      </w:r>
      <w:proofErr w:type="spellStart"/>
      <w:r w:rsidR="009C3B37" w:rsidRPr="00833D96">
        <w:rPr>
          <w:rFonts w:ascii="Arial" w:hAnsi="Arial" w:cs="Arial"/>
          <w:color w:val="4472C4" w:themeColor="accent1"/>
          <w:sz w:val="20"/>
          <w:szCs w:val="20"/>
          <w:lang w:bidi="de-DE"/>
        </w:rPr>
        <w:t>DCaaS</w:t>
      </w:r>
      <w:proofErr w:type="spellEnd"/>
      <w:r w:rsidR="009C3B37" w:rsidRPr="00833D96">
        <w:rPr>
          <w:rFonts w:ascii="Arial" w:hAnsi="Arial" w:cs="Arial"/>
          <w:color w:val="4472C4" w:themeColor="accent1"/>
          <w:sz w:val="20"/>
          <w:szCs w:val="20"/>
          <w:lang w:bidi="de-DE"/>
        </w:rPr>
        <w:t xml:space="preserve">” ON HOVER&gt;&lt;ASK </w:t>
      </w:r>
      <w:ins w:id="16" w:author="Gourav Shaw" w:date="2021-06-14T18:38:00Z">
        <w:r>
          <w:rPr>
            <w:rFonts w:ascii="Arial" w:hAnsi="Arial" w:cs="Arial"/>
            <w:color w:val="4472C4" w:themeColor="accent1"/>
            <w:sz w:val="20"/>
            <w:szCs w:val="20"/>
            <w:lang w:bidi="de-DE"/>
          </w:rPr>
          <w:t xml:space="preserve">All </w:t>
        </w:r>
      </w:ins>
      <w:del w:id="17" w:author="Gourav Shaw" w:date="2021-06-14T18:38:00Z">
        <w:r w:rsidR="009C3B37" w:rsidRPr="00833D96" w:rsidDel="0018313F">
          <w:rPr>
            <w:rFonts w:ascii="Arial" w:hAnsi="Arial" w:cs="Arial"/>
            <w:color w:val="4472C4" w:themeColor="accent1"/>
            <w:sz w:val="20"/>
            <w:szCs w:val="20"/>
            <w:lang w:bidi="de-DE"/>
          </w:rPr>
          <w:delText>IF ‘</w:delText>
        </w:r>
        <w:r w:rsidR="00E7170C" w:rsidRPr="00833D96" w:rsidDel="0018313F">
          <w:rPr>
            <w:rFonts w:ascii="Arial" w:hAnsi="Arial" w:cs="Arial"/>
            <w:color w:val="4472C4" w:themeColor="accent1"/>
            <w:sz w:val="20"/>
            <w:szCs w:val="20"/>
            <w:lang w:bidi="de-DE"/>
          </w:rPr>
          <w:delText xml:space="preserve">VIA A </w:delText>
        </w:r>
        <w:r w:rsidR="009C3B37" w:rsidRPr="00833D96" w:rsidDel="0018313F">
          <w:rPr>
            <w:rFonts w:ascii="Arial" w:hAnsi="Arial" w:cs="Arial"/>
            <w:color w:val="4472C4" w:themeColor="accent1"/>
            <w:sz w:val="20"/>
            <w:szCs w:val="20"/>
            <w:lang w:bidi="de-DE"/>
          </w:rPr>
          <w:delText>CHANNEL PARTNER’ IS SELECTED IN Q3</w:delText>
        </w:r>
      </w:del>
      <w:r w:rsidR="009C3B37" w:rsidRPr="00833D96">
        <w:rPr>
          <w:rFonts w:ascii="Arial" w:hAnsi="Arial" w:cs="Arial"/>
          <w:color w:val="4472C4" w:themeColor="accent1"/>
          <w:sz w:val="20"/>
          <w:szCs w:val="20"/>
          <w:lang w:bidi="de-DE"/>
        </w:rPr>
        <w:t>&gt;</w:t>
      </w:r>
    </w:p>
    <w:tbl>
      <w:tblPr>
        <w:tblStyle w:val="TableGridLight"/>
        <w:tblW w:w="9537" w:type="dxa"/>
        <w:tblInd w:w="445" w:type="dxa"/>
        <w:tblLayout w:type="fixed"/>
        <w:tblLook w:val="0400" w:firstRow="0" w:lastRow="0" w:firstColumn="0" w:lastColumn="0" w:noHBand="0" w:noVBand="1"/>
      </w:tblPr>
      <w:tblGrid>
        <w:gridCol w:w="7467"/>
        <w:gridCol w:w="2070"/>
      </w:tblGrid>
      <w:tr w:rsidR="009C3B37" w:rsidRPr="00D11A9C" w14:paraId="2C4B869E" w14:textId="77777777" w:rsidTr="005948EF">
        <w:trPr>
          <w:trHeight w:val="485"/>
        </w:trPr>
        <w:tc>
          <w:tcPr>
            <w:tcW w:w="7467" w:type="dxa"/>
            <w:vAlign w:val="center"/>
          </w:tcPr>
          <w:p w14:paraId="3A0A6242" w14:textId="31EAAD4B" w:rsidR="009C3B37" w:rsidRPr="00833D96" w:rsidRDefault="009C3B37" w:rsidP="005948EF">
            <w:pPr>
              <w:keepNext/>
              <w:keepLines/>
              <w:autoSpaceDE w:val="0"/>
              <w:autoSpaceDN w:val="0"/>
              <w:adjustRightInd w:val="0"/>
              <w:outlineLvl w:val="1"/>
              <w:rPr>
                <w:rFonts w:ascii="Arial" w:hAnsi="Arial" w:cs="Arial"/>
                <w:b/>
                <w:bCs/>
                <w:color w:val="595959" w:themeColor="text1" w:themeTint="A6"/>
                <w:sz w:val="20"/>
                <w:szCs w:val="20"/>
              </w:rPr>
            </w:pPr>
            <w:r w:rsidRPr="00833D96">
              <w:rPr>
                <w:rFonts w:ascii="Arial" w:hAnsi="Arial" w:cs="Arial"/>
                <w:b/>
                <w:bCs/>
                <w:color w:val="595959" w:themeColor="text1" w:themeTint="A6"/>
                <w:sz w:val="20"/>
                <w:szCs w:val="20"/>
              </w:rPr>
              <w:t>Reasons for the preferred purchase channel</w:t>
            </w:r>
          </w:p>
        </w:tc>
        <w:tc>
          <w:tcPr>
            <w:tcW w:w="2070" w:type="dxa"/>
            <w:vAlign w:val="center"/>
          </w:tcPr>
          <w:p w14:paraId="3B68532C" w14:textId="77777777" w:rsidR="009C3B37" w:rsidRPr="00D11A9C" w:rsidRDefault="009C3B37" w:rsidP="005948EF">
            <w:pPr>
              <w:keepNext/>
              <w:keepLines/>
              <w:autoSpaceDE w:val="0"/>
              <w:autoSpaceDN w:val="0"/>
              <w:adjustRightInd w:val="0"/>
              <w:jc w:val="center"/>
              <w:outlineLvl w:val="1"/>
              <w:rPr>
                <w:rFonts w:ascii="Arial" w:hAnsi="Arial" w:cs="Arial"/>
                <w:b/>
                <w:bCs/>
                <w:sz w:val="20"/>
                <w:szCs w:val="20"/>
              </w:rPr>
            </w:pPr>
            <w:r w:rsidRPr="00833D96">
              <w:rPr>
                <w:rFonts w:ascii="Arial" w:hAnsi="Arial" w:cs="Arial"/>
                <w:b/>
                <w:bCs/>
                <w:color w:val="595959" w:themeColor="text1" w:themeTint="A6"/>
                <w:sz w:val="20"/>
                <w:szCs w:val="20"/>
              </w:rPr>
              <w:t>Select</w:t>
            </w:r>
          </w:p>
        </w:tc>
      </w:tr>
      <w:tr w:rsidR="009C3B37" w:rsidRPr="00D11A9C" w14:paraId="7B84EE72" w14:textId="77777777" w:rsidTr="005948EF">
        <w:trPr>
          <w:trHeight w:val="485"/>
        </w:trPr>
        <w:tc>
          <w:tcPr>
            <w:tcW w:w="7467" w:type="dxa"/>
            <w:vAlign w:val="center"/>
          </w:tcPr>
          <w:p w14:paraId="687827C0" w14:textId="628F0228"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del w:id="18" w:author="Gourav Shaw" w:date="2021-06-14T18:41:00Z">
              <w:r w:rsidRPr="00D11A9C" w:rsidDel="0018313F">
                <w:rPr>
                  <w:rFonts w:ascii="Arial" w:hAnsi="Arial" w:cs="Arial"/>
                  <w:color w:val="595959" w:themeColor="text1" w:themeTint="A6"/>
                  <w:sz w:val="20"/>
                  <w:szCs w:val="20"/>
                </w:rPr>
                <w:delText xml:space="preserve">Pre-existing relationship with a provider / channel partner  </w:delText>
              </w:r>
            </w:del>
            <w:ins w:id="19" w:author="Gourav Shaw" w:date="2021-06-14T18:42:00Z">
              <w:r w:rsidR="0018313F">
                <w:rPr>
                  <w:rFonts w:eastAsia="Times New Roman"/>
                  <w:highlight w:val="yellow"/>
                </w:rPr>
                <w:t>In-house expertise to run and operate the workloads</w:t>
              </w:r>
            </w:ins>
          </w:p>
        </w:tc>
        <w:tc>
          <w:tcPr>
            <w:tcW w:w="2070" w:type="dxa"/>
            <w:vAlign w:val="center"/>
          </w:tcPr>
          <w:p w14:paraId="6499CE1C" w14:textId="77777777" w:rsidR="009C3B37" w:rsidRPr="00D11A9C" w:rsidRDefault="009C3B37" w:rsidP="005948EF">
            <w:pPr>
              <w:keepNext/>
              <w:keepLines/>
              <w:autoSpaceDE w:val="0"/>
              <w:autoSpaceDN w:val="0"/>
              <w:adjustRightInd w:val="0"/>
              <w:jc w:val="center"/>
              <w:outlineLvl w:val="1"/>
              <w:rPr>
                <w:rFonts w:ascii="Arial" w:hAnsi="Arial" w:cs="Arial"/>
                <w:sz w:val="20"/>
                <w:szCs w:val="20"/>
              </w:rPr>
            </w:pPr>
          </w:p>
        </w:tc>
      </w:tr>
      <w:tr w:rsidR="009C3B37" w:rsidRPr="00D11A9C" w14:paraId="204CFF52" w14:textId="77777777" w:rsidTr="005948EF">
        <w:trPr>
          <w:trHeight w:val="485"/>
        </w:trPr>
        <w:tc>
          <w:tcPr>
            <w:tcW w:w="7467" w:type="dxa"/>
            <w:vAlign w:val="center"/>
          </w:tcPr>
          <w:p w14:paraId="35BC894B" w14:textId="5CF5E85F"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del w:id="20" w:author="Gourav Shaw" w:date="2021-06-14T18:41:00Z">
              <w:r w:rsidRPr="00D11A9C" w:rsidDel="0018313F">
                <w:rPr>
                  <w:rFonts w:ascii="Arial" w:hAnsi="Arial" w:cs="Arial"/>
                  <w:color w:val="595959" w:themeColor="text1" w:themeTint="A6"/>
                  <w:sz w:val="20"/>
                  <w:szCs w:val="20"/>
                </w:rPr>
                <w:delText>Cost-effective solution from a provider / channel partner</w:delText>
              </w:r>
            </w:del>
            <w:ins w:id="21" w:author="Gourav Shaw" w:date="2021-06-14T18:42:00Z">
              <w:r w:rsidR="0018313F">
                <w:rPr>
                  <w:rFonts w:eastAsia="Times New Roman"/>
                  <w:highlight w:val="yellow"/>
                </w:rPr>
                <w:t xml:space="preserve"> Value-added services such as training/ on-boarding, installation, technical support, etc.</w:t>
              </w:r>
            </w:ins>
          </w:p>
        </w:tc>
        <w:tc>
          <w:tcPr>
            <w:tcW w:w="2070" w:type="dxa"/>
            <w:vAlign w:val="center"/>
          </w:tcPr>
          <w:p w14:paraId="1CEBE215" w14:textId="77777777" w:rsidR="009C3B37" w:rsidRPr="00D11A9C" w:rsidRDefault="009C3B37" w:rsidP="005948EF">
            <w:pPr>
              <w:keepNext/>
              <w:keepLines/>
              <w:autoSpaceDE w:val="0"/>
              <w:autoSpaceDN w:val="0"/>
              <w:adjustRightInd w:val="0"/>
              <w:jc w:val="center"/>
              <w:outlineLvl w:val="1"/>
              <w:rPr>
                <w:rFonts w:ascii="Arial" w:hAnsi="Arial" w:cs="Arial"/>
                <w:sz w:val="20"/>
                <w:szCs w:val="20"/>
              </w:rPr>
            </w:pPr>
          </w:p>
        </w:tc>
      </w:tr>
      <w:tr w:rsidR="009C3B37" w:rsidRPr="00D11A9C" w14:paraId="5273242D" w14:textId="77777777" w:rsidTr="005948EF">
        <w:trPr>
          <w:trHeight w:val="432"/>
        </w:trPr>
        <w:tc>
          <w:tcPr>
            <w:tcW w:w="7467" w:type="dxa"/>
            <w:vAlign w:val="center"/>
          </w:tcPr>
          <w:p w14:paraId="44EBAF66" w14:textId="5749BFBD" w:rsidR="009C3B37" w:rsidRPr="00D11A9C" w:rsidRDefault="009C3B37" w:rsidP="005948EF">
            <w:pPr>
              <w:keepNext/>
              <w:keepLines/>
              <w:autoSpaceDE w:val="0"/>
              <w:autoSpaceDN w:val="0"/>
              <w:adjustRightInd w:val="0"/>
              <w:outlineLvl w:val="1"/>
              <w:rPr>
                <w:rFonts w:ascii="Arial" w:eastAsia="Arial" w:hAnsi="Arial" w:cs="Arial"/>
                <w:color w:val="595959"/>
                <w:sz w:val="20"/>
              </w:rPr>
            </w:pPr>
            <w:del w:id="22" w:author="Gourav Shaw" w:date="2021-06-14T18:41:00Z">
              <w:r w:rsidRPr="00D11A9C" w:rsidDel="0018313F">
                <w:rPr>
                  <w:rFonts w:ascii="Arial" w:hAnsi="Arial" w:cs="Arial"/>
                  <w:color w:val="595959" w:themeColor="text1" w:themeTint="A6"/>
                  <w:sz w:val="20"/>
                  <w:szCs w:val="20"/>
                </w:rPr>
                <w:delText>Value-added services from a partner</w:delText>
              </w:r>
            </w:del>
            <w:ins w:id="23" w:author="Gourav Shaw" w:date="2021-06-14T18:42:00Z">
              <w:r w:rsidR="0018313F">
                <w:t xml:space="preserve"> </w:t>
              </w:r>
              <w:r w:rsidR="0018313F" w:rsidRPr="0018313F">
                <w:rPr>
                  <w:rFonts w:ascii="Arial" w:hAnsi="Arial" w:cs="Arial"/>
                  <w:color w:val="595959" w:themeColor="text1" w:themeTint="A6"/>
                  <w:sz w:val="20"/>
                  <w:szCs w:val="20"/>
                </w:rPr>
                <w:t>•</w:t>
              </w:r>
              <w:r w:rsidR="0018313F" w:rsidRPr="0018313F">
                <w:rPr>
                  <w:rFonts w:ascii="Arial" w:hAnsi="Arial" w:cs="Arial"/>
                  <w:color w:val="595959" w:themeColor="text1" w:themeTint="A6"/>
                  <w:sz w:val="20"/>
                  <w:szCs w:val="20"/>
                </w:rPr>
                <w:tab/>
                <w:t>End to end ownership to manage the overall solution</w:t>
              </w:r>
            </w:ins>
          </w:p>
        </w:tc>
        <w:tc>
          <w:tcPr>
            <w:tcW w:w="2070" w:type="dxa"/>
            <w:vAlign w:val="center"/>
          </w:tcPr>
          <w:p w14:paraId="20B4C841" w14:textId="77777777" w:rsidR="009C3B37" w:rsidRPr="00D11A9C" w:rsidRDefault="009C3B37" w:rsidP="005948EF">
            <w:pPr>
              <w:jc w:val="center"/>
              <w:rPr>
                <w:rFonts w:ascii="Arial" w:hAnsi="Arial" w:cs="Arial"/>
                <w:sz w:val="20"/>
                <w:szCs w:val="20"/>
              </w:rPr>
            </w:pPr>
          </w:p>
        </w:tc>
      </w:tr>
      <w:tr w:rsidR="009C3B37" w:rsidRPr="00D11A9C" w14:paraId="081A0F10" w14:textId="77777777" w:rsidTr="005948EF">
        <w:trPr>
          <w:trHeight w:val="432"/>
        </w:trPr>
        <w:tc>
          <w:tcPr>
            <w:tcW w:w="7467" w:type="dxa"/>
            <w:vAlign w:val="center"/>
          </w:tcPr>
          <w:p w14:paraId="4875D9F1" w14:textId="0DA7E5DD" w:rsidR="0018313F" w:rsidRDefault="009C3B37" w:rsidP="0018313F">
            <w:pPr>
              <w:pStyle w:val="ListParagraph"/>
              <w:numPr>
                <w:ilvl w:val="0"/>
                <w:numId w:val="11"/>
              </w:numPr>
              <w:contextualSpacing w:val="0"/>
              <w:rPr>
                <w:ins w:id="24" w:author="Gourav Shaw" w:date="2021-06-14T18:42:00Z"/>
                <w:rFonts w:eastAsia="Times New Roman"/>
                <w:highlight w:val="yellow"/>
              </w:rPr>
            </w:pPr>
            <w:del w:id="25" w:author="Gourav Shaw" w:date="2021-06-14T18:41:00Z">
              <w:r w:rsidRPr="00D11A9C" w:rsidDel="0018313F">
                <w:rPr>
                  <w:rFonts w:ascii="Arial" w:hAnsi="Arial" w:cs="Arial"/>
                  <w:color w:val="595959" w:themeColor="text1" w:themeTint="A6"/>
                  <w:sz w:val="20"/>
                  <w:szCs w:val="20"/>
                </w:rPr>
                <w:delText>Breadth of offerings/ Level of expertise</w:delText>
              </w:r>
            </w:del>
            <w:ins w:id="26" w:author="Gourav Shaw" w:date="2021-06-14T18:42:00Z">
              <w:r w:rsidR="0018313F">
                <w:rPr>
                  <w:rFonts w:eastAsia="Times New Roman"/>
                  <w:highlight w:val="yellow"/>
                </w:rPr>
                <w:t xml:space="preserve"> Breadth of offerings </w:t>
              </w:r>
            </w:ins>
          </w:p>
          <w:p w14:paraId="263FC5E4" w14:textId="6C36CEC9" w:rsidR="009C3B37" w:rsidRPr="00D11A9C" w:rsidRDefault="009C3B37" w:rsidP="005948EF">
            <w:pPr>
              <w:keepNext/>
              <w:keepLines/>
              <w:autoSpaceDE w:val="0"/>
              <w:autoSpaceDN w:val="0"/>
              <w:adjustRightInd w:val="0"/>
              <w:outlineLvl w:val="1"/>
              <w:rPr>
                <w:rFonts w:ascii="Arial" w:eastAsia="Arial" w:hAnsi="Arial" w:cs="Arial"/>
                <w:color w:val="595959"/>
                <w:sz w:val="20"/>
              </w:rPr>
            </w:pPr>
          </w:p>
        </w:tc>
        <w:tc>
          <w:tcPr>
            <w:tcW w:w="2070" w:type="dxa"/>
            <w:vAlign w:val="center"/>
          </w:tcPr>
          <w:p w14:paraId="779772BF" w14:textId="77777777" w:rsidR="009C3B37" w:rsidRPr="00D11A9C" w:rsidRDefault="009C3B37" w:rsidP="005948EF">
            <w:pPr>
              <w:jc w:val="center"/>
              <w:rPr>
                <w:rFonts w:ascii="Arial" w:hAnsi="Arial" w:cs="Arial"/>
                <w:sz w:val="20"/>
                <w:szCs w:val="20"/>
              </w:rPr>
            </w:pPr>
          </w:p>
        </w:tc>
      </w:tr>
      <w:tr w:rsidR="009C3B37" w:rsidRPr="00D11A9C" w14:paraId="4265425A" w14:textId="77777777" w:rsidTr="005948EF">
        <w:trPr>
          <w:trHeight w:val="432"/>
        </w:trPr>
        <w:tc>
          <w:tcPr>
            <w:tcW w:w="7467" w:type="dxa"/>
            <w:vAlign w:val="center"/>
          </w:tcPr>
          <w:p w14:paraId="3F0B7E7A" w14:textId="1243A107" w:rsidR="0018313F" w:rsidRDefault="009C3B37" w:rsidP="0018313F">
            <w:pPr>
              <w:pStyle w:val="ListParagraph"/>
              <w:numPr>
                <w:ilvl w:val="0"/>
                <w:numId w:val="11"/>
              </w:numPr>
              <w:contextualSpacing w:val="0"/>
              <w:rPr>
                <w:ins w:id="27" w:author="Gourav Shaw" w:date="2021-06-14T18:42:00Z"/>
                <w:rFonts w:eastAsia="Times New Roman"/>
                <w:highlight w:val="yellow"/>
              </w:rPr>
            </w:pPr>
            <w:del w:id="28" w:author="Gourav Shaw" w:date="2021-06-14T18:41:00Z">
              <w:r w:rsidRPr="00D11A9C" w:rsidDel="0018313F">
                <w:rPr>
                  <w:rFonts w:ascii="Arial" w:hAnsi="Arial" w:cs="Arial"/>
                  <w:color w:val="595959" w:themeColor="text1" w:themeTint="A6"/>
                  <w:sz w:val="20"/>
                  <w:szCs w:val="20"/>
                </w:rPr>
                <w:delText>End to end ownership to manage the overall solution</w:delText>
              </w:r>
            </w:del>
            <w:ins w:id="29" w:author="Gourav Shaw" w:date="2021-06-14T18:42:00Z">
              <w:r w:rsidR="0018313F">
                <w:rPr>
                  <w:rFonts w:eastAsia="Times New Roman"/>
                  <w:highlight w:val="yellow"/>
                </w:rPr>
                <w:t xml:space="preserve"> Access to industry best practices and use-cases </w:t>
              </w:r>
            </w:ins>
          </w:p>
          <w:p w14:paraId="6AC08E16" w14:textId="36FFE6BD" w:rsidR="009C3B37" w:rsidRPr="00D11A9C" w:rsidRDefault="009C3B37" w:rsidP="005948EF">
            <w:pPr>
              <w:keepNext/>
              <w:keepLines/>
              <w:autoSpaceDE w:val="0"/>
              <w:autoSpaceDN w:val="0"/>
              <w:adjustRightInd w:val="0"/>
              <w:outlineLvl w:val="1"/>
              <w:rPr>
                <w:rFonts w:ascii="Arial" w:eastAsia="Arial" w:hAnsi="Arial" w:cs="Arial"/>
                <w:color w:val="595959"/>
                <w:sz w:val="20"/>
              </w:rPr>
            </w:pPr>
          </w:p>
        </w:tc>
        <w:tc>
          <w:tcPr>
            <w:tcW w:w="2070" w:type="dxa"/>
            <w:vAlign w:val="center"/>
          </w:tcPr>
          <w:p w14:paraId="7817C173" w14:textId="77777777" w:rsidR="009C3B37" w:rsidRPr="00D11A9C" w:rsidRDefault="009C3B37" w:rsidP="005948EF">
            <w:pPr>
              <w:jc w:val="center"/>
              <w:rPr>
                <w:rFonts w:ascii="Arial" w:hAnsi="Arial" w:cs="Arial"/>
                <w:sz w:val="20"/>
                <w:szCs w:val="20"/>
              </w:rPr>
            </w:pPr>
          </w:p>
        </w:tc>
      </w:tr>
      <w:tr w:rsidR="009C3B37" w:rsidRPr="00D11A9C" w14:paraId="74CCDD28" w14:textId="77777777" w:rsidTr="005948EF">
        <w:trPr>
          <w:trHeight w:val="432"/>
        </w:trPr>
        <w:tc>
          <w:tcPr>
            <w:tcW w:w="7467" w:type="dxa"/>
            <w:vAlign w:val="center"/>
          </w:tcPr>
          <w:p w14:paraId="2B930DB5" w14:textId="5DD06F61" w:rsidR="0018313F" w:rsidRDefault="009C3B37" w:rsidP="0018313F">
            <w:pPr>
              <w:pStyle w:val="ListParagraph"/>
              <w:numPr>
                <w:ilvl w:val="0"/>
                <w:numId w:val="11"/>
              </w:numPr>
              <w:contextualSpacing w:val="0"/>
              <w:rPr>
                <w:ins w:id="30" w:author="Gourav Shaw" w:date="2021-06-14T18:42:00Z"/>
                <w:rFonts w:eastAsia="Times New Roman"/>
                <w:highlight w:val="yellow"/>
              </w:rPr>
            </w:pPr>
            <w:del w:id="31" w:author="Gourav Shaw" w:date="2021-06-14T18:41:00Z">
              <w:r w:rsidRPr="00D11A9C" w:rsidDel="0018313F">
                <w:rPr>
                  <w:rFonts w:ascii="Arial" w:hAnsi="Arial" w:cs="Arial"/>
                  <w:color w:val="595959" w:themeColor="text1" w:themeTint="A6"/>
                  <w:sz w:val="20"/>
                  <w:szCs w:val="20"/>
                </w:rPr>
                <w:lastRenderedPageBreak/>
                <w:delText>Availability of in-house expertise to run and operate the workloads</w:delText>
              </w:r>
            </w:del>
            <w:ins w:id="32" w:author="Gourav Shaw" w:date="2021-06-14T18:42:00Z">
              <w:r w:rsidR="0018313F">
                <w:rPr>
                  <w:rFonts w:eastAsia="Times New Roman"/>
                  <w:highlight w:val="yellow"/>
                </w:rPr>
                <w:t xml:space="preserve"> Cost-effectiveness of the solution </w:t>
              </w:r>
            </w:ins>
          </w:p>
          <w:p w14:paraId="41AF4DFD" w14:textId="438198D1" w:rsidR="009C3B37" w:rsidRPr="00D11A9C" w:rsidRDefault="009C3B37" w:rsidP="005948EF">
            <w:pPr>
              <w:keepNext/>
              <w:keepLines/>
              <w:autoSpaceDE w:val="0"/>
              <w:autoSpaceDN w:val="0"/>
              <w:adjustRightInd w:val="0"/>
              <w:outlineLvl w:val="1"/>
              <w:rPr>
                <w:rFonts w:ascii="Arial" w:hAnsi="Arial" w:cs="Arial"/>
                <w:color w:val="595959" w:themeColor="text1" w:themeTint="A6"/>
                <w:sz w:val="20"/>
                <w:szCs w:val="20"/>
              </w:rPr>
            </w:pPr>
          </w:p>
        </w:tc>
        <w:tc>
          <w:tcPr>
            <w:tcW w:w="2070" w:type="dxa"/>
            <w:vAlign w:val="center"/>
          </w:tcPr>
          <w:p w14:paraId="7D4FADD6" w14:textId="77777777" w:rsidR="009C3B37" w:rsidRPr="00D11A9C" w:rsidRDefault="009C3B37" w:rsidP="005948EF">
            <w:pPr>
              <w:jc w:val="center"/>
              <w:rPr>
                <w:rFonts w:ascii="Arial" w:hAnsi="Arial" w:cs="Arial"/>
                <w:sz w:val="20"/>
                <w:szCs w:val="20"/>
              </w:rPr>
            </w:pPr>
          </w:p>
        </w:tc>
      </w:tr>
      <w:tr w:rsidR="0018313F" w:rsidRPr="00D11A9C" w14:paraId="0F1A3568" w14:textId="77777777" w:rsidTr="005948EF">
        <w:trPr>
          <w:trHeight w:val="432"/>
          <w:ins w:id="33" w:author="Gourav Shaw" w:date="2021-06-14T18:41:00Z"/>
        </w:trPr>
        <w:tc>
          <w:tcPr>
            <w:tcW w:w="7467" w:type="dxa"/>
            <w:vAlign w:val="center"/>
          </w:tcPr>
          <w:p w14:paraId="04E1D522" w14:textId="6DAA055A" w:rsidR="0018313F" w:rsidRPr="00D11A9C" w:rsidRDefault="0018313F" w:rsidP="005948EF">
            <w:pPr>
              <w:keepNext/>
              <w:keepLines/>
              <w:autoSpaceDE w:val="0"/>
              <w:autoSpaceDN w:val="0"/>
              <w:adjustRightInd w:val="0"/>
              <w:outlineLvl w:val="1"/>
              <w:rPr>
                <w:ins w:id="34" w:author="Gourav Shaw" w:date="2021-06-14T18:41:00Z"/>
                <w:rFonts w:ascii="Arial" w:eastAsia="Arial" w:hAnsi="Arial" w:cs="Arial"/>
                <w:color w:val="595959"/>
                <w:sz w:val="20"/>
              </w:rPr>
            </w:pPr>
            <w:ins w:id="35" w:author="Gourav Shaw" w:date="2021-06-14T18:42:00Z">
              <w:r>
                <w:rPr>
                  <w:rFonts w:eastAsia="Times New Roman"/>
                  <w:highlight w:val="yellow"/>
                </w:rPr>
                <w:lastRenderedPageBreak/>
                <w:t>Pre-existing relationship with a vendor</w:t>
              </w:r>
            </w:ins>
          </w:p>
        </w:tc>
        <w:tc>
          <w:tcPr>
            <w:tcW w:w="2070" w:type="dxa"/>
            <w:vAlign w:val="center"/>
          </w:tcPr>
          <w:p w14:paraId="66BA2B40" w14:textId="77777777" w:rsidR="0018313F" w:rsidRPr="00D11A9C" w:rsidRDefault="0018313F" w:rsidP="005948EF">
            <w:pPr>
              <w:jc w:val="center"/>
              <w:rPr>
                <w:ins w:id="36" w:author="Gourav Shaw" w:date="2021-06-14T18:41:00Z"/>
                <w:rFonts w:ascii="Arial" w:hAnsi="Arial" w:cs="Arial"/>
                <w:sz w:val="20"/>
                <w:szCs w:val="20"/>
              </w:rPr>
            </w:pPr>
          </w:p>
        </w:tc>
      </w:tr>
      <w:tr w:rsidR="009C3B37" w:rsidRPr="00D11A9C" w14:paraId="42A086DB" w14:textId="77777777" w:rsidTr="005948EF">
        <w:trPr>
          <w:trHeight w:val="432"/>
        </w:trPr>
        <w:tc>
          <w:tcPr>
            <w:tcW w:w="7467" w:type="dxa"/>
            <w:vAlign w:val="center"/>
          </w:tcPr>
          <w:p w14:paraId="724D2F74" w14:textId="77777777" w:rsidR="009C3B37" w:rsidRPr="00D11A9C" w:rsidRDefault="009C3B37" w:rsidP="005948EF">
            <w:pPr>
              <w:keepNext/>
              <w:keepLines/>
              <w:autoSpaceDE w:val="0"/>
              <w:autoSpaceDN w:val="0"/>
              <w:adjustRightInd w:val="0"/>
              <w:outlineLvl w:val="1"/>
              <w:rPr>
                <w:rFonts w:ascii="Arial" w:eastAsia="Arial" w:hAnsi="Arial" w:cs="Arial"/>
                <w:color w:val="595959"/>
                <w:sz w:val="20"/>
              </w:rPr>
            </w:pPr>
            <w:r w:rsidRPr="00D11A9C">
              <w:rPr>
                <w:rFonts w:ascii="Arial" w:eastAsia="Arial" w:hAnsi="Arial" w:cs="Arial"/>
                <w:color w:val="595959"/>
                <w:sz w:val="20"/>
              </w:rPr>
              <w:t>Others (please specify) _____________</w:t>
            </w:r>
          </w:p>
        </w:tc>
        <w:tc>
          <w:tcPr>
            <w:tcW w:w="2070" w:type="dxa"/>
            <w:vAlign w:val="center"/>
          </w:tcPr>
          <w:p w14:paraId="162272F3" w14:textId="77777777" w:rsidR="009C3B37" w:rsidRPr="00D11A9C" w:rsidRDefault="009C3B37" w:rsidP="005948EF">
            <w:pPr>
              <w:jc w:val="center"/>
              <w:rPr>
                <w:rFonts w:ascii="Arial" w:hAnsi="Arial" w:cs="Arial"/>
                <w:sz w:val="20"/>
                <w:szCs w:val="20"/>
              </w:rPr>
            </w:pPr>
          </w:p>
        </w:tc>
      </w:tr>
    </w:tbl>
    <w:p w14:paraId="23624A57" w14:textId="77777777" w:rsidR="009C3B37" w:rsidRPr="00D11A9C" w:rsidRDefault="009C3B37" w:rsidP="009C3B37">
      <w:pPr>
        <w:keepNext/>
        <w:keepLines/>
        <w:autoSpaceDE w:val="0"/>
        <w:autoSpaceDN w:val="0"/>
        <w:adjustRightInd w:val="0"/>
        <w:outlineLvl w:val="1"/>
        <w:rPr>
          <w:rFonts w:ascii="Arial" w:eastAsia="Arial" w:hAnsi="Arial" w:cs="Arial"/>
          <w:iCs/>
          <w:color w:val="595959"/>
          <w:sz w:val="20"/>
          <w:szCs w:val="20"/>
        </w:rPr>
      </w:pPr>
    </w:p>
    <w:p w14:paraId="55DDE7EF" w14:textId="5F3E9C9C" w:rsidR="009C3B37" w:rsidRPr="00B6662D" w:rsidRDefault="00304524" w:rsidP="00B6662D">
      <w:pPr>
        <w:pStyle w:val="ListParagraph"/>
        <w:keepNext/>
        <w:keepLines/>
        <w:numPr>
          <w:ilvl w:val="0"/>
          <w:numId w:val="5"/>
        </w:numPr>
        <w:autoSpaceDE w:val="0"/>
        <w:autoSpaceDN w:val="0"/>
        <w:adjustRightInd w:val="0"/>
        <w:ind w:left="810" w:hanging="810"/>
        <w:outlineLvl w:val="1"/>
        <w:rPr>
          <w:rFonts w:ascii="Arial" w:eastAsia="Arial" w:hAnsi="Arial" w:cs="Arial"/>
          <w:color w:val="4472C4" w:themeColor="accent1"/>
          <w:sz w:val="20"/>
          <w:szCs w:val="24"/>
          <w:lang w:eastAsia="de-DE"/>
          <w:rPrChange w:id="37" w:author="Gourav Shaw" w:date="2021-06-14T18:52:00Z">
            <w:rPr>
              <w:rFonts w:eastAsia="Arial"/>
              <w:color w:val="4472C4" w:themeColor="accent1"/>
              <w:sz w:val="20"/>
              <w:szCs w:val="24"/>
              <w:lang w:eastAsia="de-DE"/>
            </w:rPr>
          </w:rPrChange>
        </w:rPr>
      </w:pPr>
      <w:r w:rsidRPr="00274EF3">
        <w:rPr>
          <w:rFonts w:ascii="Arial" w:eastAsia="Arial" w:hAnsi="Arial" w:cs="Arial"/>
          <w:color w:val="595959"/>
          <w:sz w:val="20"/>
        </w:rPr>
        <w:t xml:space="preserve">Thinking about your data center infrastructure, </w:t>
      </w:r>
      <w:r w:rsidR="005B2EFF" w:rsidRPr="00274EF3">
        <w:rPr>
          <w:rFonts w:ascii="Arial" w:eastAsia="Arial" w:hAnsi="Arial" w:cs="Arial"/>
          <w:color w:val="595959"/>
          <w:sz w:val="20"/>
        </w:rPr>
        <w:t>w</w:t>
      </w:r>
      <w:r w:rsidR="007A68A8" w:rsidRPr="00274EF3">
        <w:rPr>
          <w:rFonts w:ascii="Arial" w:eastAsia="Arial" w:hAnsi="Arial" w:cs="Arial"/>
          <w:color w:val="595959"/>
          <w:sz w:val="20"/>
        </w:rPr>
        <w:t xml:space="preserve">hat is the </w:t>
      </w:r>
      <w:commentRangeStart w:id="38"/>
      <w:commentRangeStart w:id="39"/>
      <w:r w:rsidR="007A68A8" w:rsidRPr="00274EF3">
        <w:rPr>
          <w:rFonts w:ascii="Arial" w:eastAsia="Arial" w:hAnsi="Arial" w:cs="Arial"/>
          <w:b/>
          <w:bCs/>
          <w:color w:val="595959"/>
          <w:sz w:val="20"/>
          <w:u w:val="single"/>
        </w:rPr>
        <w:t>average capacity utilization</w:t>
      </w:r>
      <w:commentRangeEnd w:id="38"/>
      <w:r w:rsidR="005158DC" w:rsidRPr="00274EF3">
        <w:rPr>
          <w:rStyle w:val="CommentReference"/>
        </w:rPr>
        <w:commentReference w:id="38"/>
      </w:r>
      <w:commentRangeEnd w:id="39"/>
      <w:r w:rsidR="007C2A47">
        <w:rPr>
          <w:rStyle w:val="CommentReference"/>
        </w:rPr>
        <w:commentReference w:id="39"/>
      </w:r>
      <w:r w:rsidR="007A68A8" w:rsidRPr="00274EF3">
        <w:rPr>
          <w:rFonts w:ascii="Arial" w:eastAsia="Arial" w:hAnsi="Arial" w:cs="Arial"/>
          <w:color w:val="595959"/>
          <w:sz w:val="20"/>
        </w:rPr>
        <w:t xml:space="preserve"> </w:t>
      </w:r>
      <w:r w:rsidR="00F00F35">
        <w:rPr>
          <w:rFonts w:ascii="Arial" w:eastAsia="Arial" w:hAnsi="Arial" w:cs="Arial"/>
          <w:color w:val="595959"/>
          <w:sz w:val="20"/>
        </w:rPr>
        <w:t>of</w:t>
      </w:r>
      <w:r w:rsidR="007A68A8" w:rsidRPr="00274EF3">
        <w:rPr>
          <w:rFonts w:ascii="Arial" w:eastAsia="Arial" w:hAnsi="Arial" w:cs="Arial"/>
          <w:color w:val="595959"/>
          <w:sz w:val="20"/>
        </w:rPr>
        <w:t xml:space="preserve"> your organization in a year?</w:t>
      </w:r>
      <w:r w:rsidR="00401D87" w:rsidRPr="00274EF3">
        <w:rPr>
          <w:rFonts w:ascii="Arial" w:eastAsia="Arial" w:hAnsi="Arial" w:cs="Arial"/>
          <w:color w:val="595959"/>
          <w:sz w:val="20"/>
        </w:rPr>
        <w:t xml:space="preserve"> </w:t>
      </w:r>
      <w:r w:rsidR="00401D87" w:rsidRPr="00274EF3">
        <w:rPr>
          <w:rFonts w:ascii="Arial" w:eastAsia="Arial" w:hAnsi="Arial" w:cs="Arial"/>
          <w:color w:val="4472C4" w:themeColor="accent1"/>
          <w:sz w:val="20"/>
          <w:szCs w:val="24"/>
          <w:lang w:eastAsia="de-DE"/>
        </w:rPr>
        <w:t>&lt;</w:t>
      </w:r>
      <w:r w:rsidR="00FB7D27" w:rsidRPr="00274EF3">
        <w:rPr>
          <w:rFonts w:ascii="Arial" w:eastAsia="Arial" w:hAnsi="Arial" w:cs="Arial"/>
          <w:color w:val="4472C4" w:themeColor="accent1"/>
          <w:sz w:val="20"/>
          <w:szCs w:val="24"/>
          <w:lang w:eastAsia="de-DE"/>
        </w:rPr>
        <w:t xml:space="preserve">SHOW A </w:t>
      </w:r>
      <w:r w:rsidR="00401D87" w:rsidRPr="00274EF3">
        <w:rPr>
          <w:rFonts w:ascii="Arial" w:eastAsia="Arial" w:hAnsi="Arial" w:cs="Arial"/>
          <w:color w:val="4472C4" w:themeColor="accent1"/>
          <w:sz w:val="20"/>
          <w:szCs w:val="24"/>
          <w:lang w:eastAsia="de-DE"/>
        </w:rPr>
        <w:t>S</w:t>
      </w:r>
      <w:r w:rsidR="00E02749" w:rsidRPr="00274EF3">
        <w:rPr>
          <w:rFonts w:ascii="Arial" w:eastAsia="Arial" w:hAnsi="Arial" w:cs="Arial"/>
          <w:color w:val="4472C4" w:themeColor="accent1"/>
          <w:sz w:val="20"/>
          <w:szCs w:val="24"/>
          <w:lang w:eastAsia="de-DE"/>
        </w:rPr>
        <w:t>LIDER FROM 0% to100%</w:t>
      </w:r>
      <w:proofErr w:type="gramStart"/>
      <w:r w:rsidR="00401D87" w:rsidRPr="00274EF3">
        <w:rPr>
          <w:rFonts w:ascii="Arial" w:eastAsia="Arial" w:hAnsi="Arial" w:cs="Arial"/>
          <w:color w:val="4472C4" w:themeColor="accent1"/>
          <w:sz w:val="20"/>
        </w:rPr>
        <w:t>&gt;</w:t>
      </w:r>
      <w:ins w:id="40" w:author="Gourav Shaw" w:date="2021-06-14T18:52:00Z">
        <w:r w:rsidR="00B6662D" w:rsidRPr="00B6662D">
          <w:rPr>
            <w:rFonts w:ascii="Arial" w:hAnsi="Arial" w:cs="Arial"/>
            <w:i/>
            <w:iCs/>
            <w:color w:val="000000"/>
          </w:rPr>
          <w:t xml:space="preserve"> </w:t>
        </w:r>
        <w:r w:rsidR="00B6662D">
          <w:rPr>
            <w:rFonts w:ascii="Arial" w:hAnsi="Arial" w:cs="Arial"/>
            <w:i/>
            <w:iCs/>
            <w:color w:val="000000"/>
          </w:rPr>
          <w:t> </w:t>
        </w:r>
        <w:r w:rsidR="00B6662D" w:rsidRPr="00B6662D">
          <w:rPr>
            <w:rFonts w:ascii="Arial" w:hAnsi="Arial" w:cs="Arial"/>
            <w:i/>
            <w:iCs/>
            <w:color w:val="000000"/>
            <w:rPrChange w:id="41" w:author="Gourav Shaw" w:date="2021-06-14T18:52:00Z">
              <w:rPr/>
            </w:rPrChange>
          </w:rPr>
          <w:t>Average</w:t>
        </w:r>
        <w:proofErr w:type="gramEnd"/>
        <w:r w:rsidR="00B6662D" w:rsidRPr="00B6662D">
          <w:rPr>
            <w:rFonts w:ascii="Arial" w:hAnsi="Arial" w:cs="Arial"/>
            <w:i/>
            <w:iCs/>
            <w:color w:val="000000"/>
            <w:rPrChange w:id="42" w:author="Gourav Shaw" w:date="2021-06-14T18:52:00Z">
              <w:rPr/>
            </w:rPrChange>
          </w:rPr>
          <w:t xml:space="preserve"> capacity utilization - Refers to the percentage (%) of total installed capacity in use.</w:t>
        </w:r>
      </w:ins>
    </w:p>
    <w:p w14:paraId="07E71FAD" w14:textId="77777777" w:rsidR="002A0136" w:rsidRPr="002A0136" w:rsidRDefault="002A0136" w:rsidP="002A0136">
      <w:pPr>
        <w:pStyle w:val="ListParagraph"/>
        <w:keepNext/>
        <w:keepLines/>
        <w:autoSpaceDE w:val="0"/>
        <w:autoSpaceDN w:val="0"/>
        <w:adjustRightInd w:val="0"/>
        <w:ind w:left="810"/>
        <w:outlineLvl w:val="1"/>
        <w:rPr>
          <w:rFonts w:ascii="Arial" w:eastAsia="Arial" w:hAnsi="Arial" w:cs="Arial"/>
          <w:color w:val="4472C4" w:themeColor="accent1"/>
          <w:sz w:val="20"/>
          <w:szCs w:val="24"/>
          <w:lang w:eastAsia="de-DE"/>
        </w:rPr>
      </w:pPr>
    </w:p>
    <w:p w14:paraId="3D17B1D6" w14:textId="53660410" w:rsidR="009C3B37" w:rsidRPr="00D11A9C" w:rsidRDefault="009C3B37" w:rsidP="009C3B37">
      <w:pPr>
        <w:pStyle w:val="ListParagraph"/>
        <w:keepNext/>
        <w:keepLines/>
        <w:numPr>
          <w:ilvl w:val="0"/>
          <w:numId w:val="5"/>
        </w:numPr>
        <w:autoSpaceDE w:val="0"/>
        <w:autoSpaceDN w:val="0"/>
        <w:adjustRightInd w:val="0"/>
        <w:ind w:left="810" w:hanging="810"/>
        <w:outlineLvl w:val="1"/>
        <w:rPr>
          <w:rFonts w:ascii="Arial" w:eastAsia="Arial" w:hAnsi="Arial" w:cs="Arial"/>
          <w:color w:val="4472C4" w:themeColor="accent1"/>
          <w:sz w:val="20"/>
          <w:szCs w:val="24"/>
          <w:lang w:eastAsia="de-DE"/>
        </w:rPr>
      </w:pPr>
      <w:r w:rsidRPr="00D11A9C">
        <w:rPr>
          <w:rFonts w:ascii="Arial" w:eastAsia="Arial" w:hAnsi="Arial" w:cs="Arial"/>
          <w:color w:val="595959"/>
          <w:sz w:val="20"/>
        </w:rPr>
        <w:t xml:space="preserve">Considering your organization’s data center requirements, what type of </w:t>
      </w:r>
      <w:proofErr w:type="spellStart"/>
      <w:r w:rsidRPr="00D11A9C">
        <w:rPr>
          <w:rFonts w:ascii="Arial" w:eastAsia="Arial" w:hAnsi="Arial" w:cs="Arial"/>
          <w:b/>
          <w:bCs/>
          <w:color w:val="595959"/>
          <w:sz w:val="20"/>
        </w:rPr>
        <w:t>DCaaS</w:t>
      </w:r>
      <w:proofErr w:type="spellEnd"/>
      <w:r w:rsidRPr="00D11A9C">
        <w:rPr>
          <w:rFonts w:ascii="Arial" w:eastAsia="Arial" w:hAnsi="Arial" w:cs="Arial"/>
          <w:color w:val="595959"/>
          <w:sz w:val="20"/>
        </w:rPr>
        <w:t xml:space="preserve"> solution would you be interested to purchase on priority? </w:t>
      </w:r>
      <w:r w:rsidRPr="00D11A9C">
        <w:rPr>
          <w:rFonts w:ascii="Arial" w:eastAsia="Arial" w:hAnsi="Arial" w:cs="Arial"/>
          <w:color w:val="4472C4" w:themeColor="accent1"/>
          <w:sz w:val="20"/>
          <w:szCs w:val="24"/>
          <w:lang w:eastAsia="de-DE"/>
        </w:rPr>
        <w:t>&lt;SINGLE SELECT</w:t>
      </w:r>
      <w:r w:rsidRPr="00D11A9C">
        <w:rPr>
          <w:rFonts w:ascii="Arial" w:eastAsia="Arial" w:hAnsi="Arial" w:cs="Arial"/>
          <w:color w:val="4472C4" w:themeColor="accent1"/>
          <w:sz w:val="20"/>
        </w:rPr>
        <w:t>&gt;</w:t>
      </w:r>
      <w:r w:rsidRPr="00D11A9C">
        <w:rPr>
          <w:rFonts w:ascii="Arial" w:eastAsia="Arial" w:hAnsi="Arial" w:cs="Arial"/>
          <w:color w:val="4472C4" w:themeColor="accent1"/>
          <w:sz w:val="20"/>
          <w:szCs w:val="24"/>
          <w:lang w:eastAsia="de-DE"/>
        </w:rPr>
        <w:t xml:space="preserve"> &lt;ASK ALL</w:t>
      </w:r>
      <w:r w:rsidRPr="00D11A9C">
        <w:rPr>
          <w:rFonts w:ascii="Arial" w:eastAsia="Arial" w:hAnsi="Arial" w:cs="Arial"/>
          <w:color w:val="4472C4" w:themeColor="accent1"/>
          <w:sz w:val="20"/>
        </w:rPr>
        <w:t xml:space="preserve">&gt; </w:t>
      </w:r>
      <w:r w:rsidRPr="00D11A9C">
        <w:rPr>
          <w:rFonts w:ascii="Arial" w:hAnsi="Arial" w:cs="Arial"/>
          <w:color w:val="4472C4" w:themeColor="accent1"/>
          <w:sz w:val="20"/>
          <w:szCs w:val="20"/>
          <w:lang w:bidi="de-DE"/>
        </w:rPr>
        <w:t>&lt;INCLUDE DEFINITION OF “</w:t>
      </w:r>
      <w:proofErr w:type="spellStart"/>
      <w:r w:rsidRPr="00D11A9C">
        <w:rPr>
          <w:rFonts w:ascii="Arial" w:hAnsi="Arial" w:cs="Arial"/>
          <w:color w:val="4472C4" w:themeColor="accent1"/>
          <w:sz w:val="20"/>
          <w:szCs w:val="20"/>
          <w:lang w:bidi="de-DE"/>
        </w:rPr>
        <w:t>DCaaS</w:t>
      </w:r>
      <w:proofErr w:type="spellEnd"/>
      <w:r w:rsidRPr="00D11A9C">
        <w:rPr>
          <w:rFonts w:ascii="Arial" w:hAnsi="Arial" w:cs="Arial"/>
          <w:color w:val="4472C4" w:themeColor="accent1"/>
          <w:sz w:val="20"/>
          <w:szCs w:val="20"/>
          <w:lang w:bidi="de-DE"/>
        </w:rPr>
        <w:t>” ON HOVER&gt;&lt;RANDOMIZE&gt;</w:t>
      </w:r>
    </w:p>
    <w:tbl>
      <w:tblPr>
        <w:tblW w:w="8623" w:type="dxa"/>
        <w:tblInd w:w="615" w:type="dxa"/>
        <w:tblBorders>
          <w:top w:val="single" w:sz="4" w:space="0" w:color="BEBFC1"/>
          <w:left w:val="single" w:sz="4" w:space="0" w:color="BEBFC1"/>
          <w:bottom w:val="single" w:sz="4" w:space="0" w:color="BEBFC1"/>
          <w:right w:val="single" w:sz="4" w:space="0" w:color="BEBFC1"/>
          <w:insideH w:val="single" w:sz="4" w:space="0" w:color="BEBFC1"/>
          <w:insideV w:val="single" w:sz="4" w:space="0" w:color="BEBFC1"/>
        </w:tblBorders>
        <w:tblLayout w:type="fixed"/>
        <w:tblCellMar>
          <w:top w:w="100" w:type="dxa"/>
          <w:left w:w="100" w:type="dxa"/>
          <w:bottom w:w="100" w:type="dxa"/>
          <w:right w:w="100" w:type="dxa"/>
        </w:tblCellMar>
        <w:tblLook w:val="0400" w:firstRow="0" w:lastRow="0" w:firstColumn="0" w:lastColumn="0" w:noHBand="0" w:noVBand="1"/>
      </w:tblPr>
      <w:tblGrid>
        <w:gridCol w:w="6136"/>
        <w:gridCol w:w="2487"/>
      </w:tblGrid>
      <w:tr w:rsidR="009C3B37" w:rsidRPr="00D11A9C" w14:paraId="1FC3C42A" w14:textId="77777777" w:rsidTr="005948EF">
        <w:trPr>
          <w:trHeight w:val="260"/>
        </w:trPr>
        <w:tc>
          <w:tcPr>
            <w:tcW w:w="6136" w:type="dxa"/>
            <w:shd w:val="clear" w:color="auto" w:fill="auto"/>
            <w:vAlign w:val="center"/>
          </w:tcPr>
          <w:p w14:paraId="510E3BCD"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b/>
                <w:bCs/>
                <w:color w:val="595959"/>
                <w:sz w:val="20"/>
              </w:rPr>
            </w:pPr>
            <w:proofErr w:type="spellStart"/>
            <w:r w:rsidRPr="00D11A9C">
              <w:rPr>
                <w:rFonts w:ascii="Arial" w:eastAsia="Arial" w:hAnsi="Arial" w:cs="Arial"/>
                <w:b/>
                <w:bCs/>
                <w:color w:val="595959"/>
                <w:sz w:val="20"/>
              </w:rPr>
              <w:t>DCaaS</w:t>
            </w:r>
            <w:proofErr w:type="spellEnd"/>
            <w:r w:rsidRPr="00D11A9C">
              <w:rPr>
                <w:rFonts w:ascii="Arial" w:eastAsia="Arial" w:hAnsi="Arial" w:cs="Arial"/>
                <w:b/>
                <w:bCs/>
                <w:color w:val="595959"/>
                <w:sz w:val="20"/>
              </w:rPr>
              <w:t xml:space="preserve"> Solution Priority</w:t>
            </w:r>
          </w:p>
        </w:tc>
        <w:tc>
          <w:tcPr>
            <w:tcW w:w="2487" w:type="dxa"/>
          </w:tcPr>
          <w:p w14:paraId="2A19183E" w14:textId="77777777" w:rsidR="009C3B37" w:rsidRPr="00D11A9C" w:rsidRDefault="009C3B37" w:rsidP="005948EF">
            <w:pPr>
              <w:keepNext/>
              <w:keepLines/>
              <w:autoSpaceDE w:val="0"/>
              <w:autoSpaceDN w:val="0"/>
              <w:adjustRightInd w:val="0"/>
              <w:spacing w:after="0" w:line="240" w:lineRule="auto"/>
              <w:jc w:val="center"/>
              <w:outlineLvl w:val="1"/>
              <w:rPr>
                <w:rFonts w:ascii="Arial" w:eastAsia="Arial" w:hAnsi="Arial" w:cs="Arial"/>
                <w:b/>
                <w:bCs/>
                <w:color w:val="595959"/>
                <w:sz w:val="20"/>
              </w:rPr>
            </w:pPr>
            <w:r w:rsidRPr="00D11A9C">
              <w:rPr>
                <w:rFonts w:ascii="Arial" w:eastAsia="Arial" w:hAnsi="Arial" w:cs="Arial"/>
                <w:b/>
                <w:bCs/>
                <w:color w:val="595959"/>
                <w:sz w:val="20"/>
              </w:rPr>
              <w:t>Select</w:t>
            </w:r>
          </w:p>
        </w:tc>
      </w:tr>
      <w:tr w:rsidR="009C3B37" w:rsidRPr="00D11A9C" w14:paraId="4C86FFEC" w14:textId="77777777" w:rsidTr="005948EF">
        <w:trPr>
          <w:trHeight w:val="260"/>
        </w:trPr>
        <w:tc>
          <w:tcPr>
            <w:tcW w:w="6136" w:type="dxa"/>
            <w:shd w:val="clear" w:color="auto" w:fill="auto"/>
            <w:vAlign w:val="center"/>
          </w:tcPr>
          <w:p w14:paraId="3449373B"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D11A9C">
              <w:rPr>
                <w:rFonts w:ascii="Arial" w:eastAsia="Arial" w:hAnsi="Arial" w:cs="Arial"/>
                <w:color w:val="595959"/>
                <w:sz w:val="20"/>
              </w:rPr>
              <w:t xml:space="preserve">Compute (with add-on storage) </w:t>
            </w:r>
          </w:p>
        </w:tc>
        <w:tc>
          <w:tcPr>
            <w:tcW w:w="2487" w:type="dxa"/>
          </w:tcPr>
          <w:p w14:paraId="77D8A035"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p>
        </w:tc>
      </w:tr>
      <w:tr w:rsidR="009C3B37" w:rsidRPr="00D11A9C" w14:paraId="24681555" w14:textId="77777777" w:rsidTr="005948EF">
        <w:trPr>
          <w:trHeight w:val="260"/>
        </w:trPr>
        <w:tc>
          <w:tcPr>
            <w:tcW w:w="6136" w:type="dxa"/>
            <w:shd w:val="clear" w:color="auto" w:fill="auto"/>
            <w:vAlign w:val="center"/>
          </w:tcPr>
          <w:p w14:paraId="7214E583"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D11A9C">
              <w:rPr>
                <w:rFonts w:ascii="Arial" w:eastAsia="Arial" w:hAnsi="Arial" w:cs="Arial"/>
                <w:color w:val="595959"/>
                <w:sz w:val="20"/>
              </w:rPr>
              <w:t xml:space="preserve">Compute only </w:t>
            </w:r>
          </w:p>
        </w:tc>
        <w:tc>
          <w:tcPr>
            <w:tcW w:w="2487" w:type="dxa"/>
          </w:tcPr>
          <w:p w14:paraId="26B5B832"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p>
        </w:tc>
      </w:tr>
      <w:tr w:rsidR="009C3B37" w:rsidRPr="00D11A9C" w14:paraId="786A6B6F" w14:textId="77777777" w:rsidTr="005948EF">
        <w:trPr>
          <w:trHeight w:val="260"/>
        </w:trPr>
        <w:tc>
          <w:tcPr>
            <w:tcW w:w="6136" w:type="dxa"/>
            <w:shd w:val="clear" w:color="auto" w:fill="auto"/>
            <w:vAlign w:val="center"/>
          </w:tcPr>
          <w:p w14:paraId="48071613" w14:textId="7F7D6992"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D11A9C">
              <w:rPr>
                <w:rFonts w:ascii="Arial" w:eastAsia="Arial" w:hAnsi="Arial" w:cs="Arial"/>
                <w:color w:val="595959"/>
                <w:sz w:val="20"/>
              </w:rPr>
              <w:t>Networking</w:t>
            </w:r>
          </w:p>
        </w:tc>
        <w:tc>
          <w:tcPr>
            <w:tcW w:w="2487" w:type="dxa"/>
          </w:tcPr>
          <w:p w14:paraId="52E6B995"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p>
        </w:tc>
      </w:tr>
    </w:tbl>
    <w:p w14:paraId="25A86727" w14:textId="77777777" w:rsidR="009C3B37" w:rsidRPr="00D11A9C" w:rsidRDefault="009C3B37" w:rsidP="009C3B37">
      <w:pPr>
        <w:keepNext/>
        <w:keepLines/>
        <w:autoSpaceDE w:val="0"/>
        <w:autoSpaceDN w:val="0"/>
        <w:adjustRightInd w:val="0"/>
        <w:outlineLvl w:val="1"/>
        <w:rPr>
          <w:rFonts w:ascii="Arial" w:eastAsia="Arial" w:hAnsi="Arial" w:cs="Arial"/>
          <w:color w:val="ED7D31" w:themeColor="accent2"/>
          <w:sz w:val="20"/>
        </w:rPr>
      </w:pPr>
    </w:p>
    <w:p w14:paraId="71894901" w14:textId="77777777" w:rsidR="00F201CA" w:rsidRDefault="00F201CA" w:rsidP="009C3B37">
      <w:pPr>
        <w:keepNext/>
        <w:keepLines/>
        <w:autoSpaceDE w:val="0"/>
        <w:autoSpaceDN w:val="0"/>
        <w:adjustRightInd w:val="0"/>
        <w:outlineLvl w:val="1"/>
        <w:rPr>
          <w:rFonts w:ascii="Arial" w:eastAsia="Arial" w:hAnsi="Arial" w:cs="Arial"/>
          <w:color w:val="4472C4" w:themeColor="accent1"/>
          <w:sz w:val="20"/>
          <w:szCs w:val="24"/>
          <w:lang w:eastAsia="de-DE"/>
        </w:rPr>
      </w:pPr>
    </w:p>
    <w:p w14:paraId="55CFF2F1" w14:textId="77777777" w:rsidR="00F201CA" w:rsidRDefault="00F201CA" w:rsidP="009C3B37">
      <w:pPr>
        <w:keepNext/>
        <w:keepLines/>
        <w:autoSpaceDE w:val="0"/>
        <w:autoSpaceDN w:val="0"/>
        <w:adjustRightInd w:val="0"/>
        <w:outlineLvl w:val="1"/>
        <w:rPr>
          <w:rFonts w:ascii="Arial" w:eastAsia="Arial" w:hAnsi="Arial" w:cs="Arial"/>
          <w:color w:val="4472C4" w:themeColor="accent1"/>
          <w:sz w:val="20"/>
          <w:szCs w:val="24"/>
          <w:lang w:eastAsia="de-DE"/>
        </w:rPr>
      </w:pPr>
    </w:p>
    <w:p w14:paraId="488A1750" w14:textId="3AC294B7" w:rsidR="009C3B37" w:rsidRPr="00D11A9C" w:rsidRDefault="00B609AC" w:rsidP="009C3B37">
      <w:pPr>
        <w:keepNext/>
        <w:keepLines/>
        <w:autoSpaceDE w:val="0"/>
        <w:autoSpaceDN w:val="0"/>
        <w:adjustRightInd w:val="0"/>
        <w:outlineLvl w:val="1"/>
        <w:rPr>
          <w:rFonts w:ascii="Arial" w:eastAsia="Arial" w:hAnsi="Arial" w:cs="Arial"/>
          <w:color w:val="4472C4" w:themeColor="accent1"/>
          <w:sz w:val="20"/>
          <w:szCs w:val="24"/>
          <w:lang w:eastAsia="de-DE"/>
        </w:rPr>
      </w:pPr>
      <w:r w:rsidRPr="00D11A9C">
        <w:rPr>
          <w:rFonts w:ascii="Arial" w:eastAsia="Arial" w:hAnsi="Arial" w:cs="Arial"/>
          <w:color w:val="4472C4" w:themeColor="accent1"/>
          <w:sz w:val="20"/>
          <w:szCs w:val="24"/>
          <w:lang w:eastAsia="de-DE"/>
        </w:rPr>
        <w:t>&lt;ASK Q</w:t>
      </w:r>
      <w:r>
        <w:rPr>
          <w:rFonts w:ascii="Arial" w:eastAsia="Arial" w:hAnsi="Arial" w:cs="Arial"/>
          <w:color w:val="4472C4" w:themeColor="accent1"/>
          <w:sz w:val="20"/>
          <w:szCs w:val="24"/>
          <w:lang w:eastAsia="de-DE"/>
        </w:rPr>
        <w:t>7</w:t>
      </w:r>
      <w:r w:rsidRPr="00D11A9C">
        <w:rPr>
          <w:rFonts w:ascii="Arial" w:eastAsia="Arial" w:hAnsi="Arial" w:cs="Arial"/>
          <w:color w:val="4472C4" w:themeColor="accent1"/>
          <w:sz w:val="20"/>
          <w:szCs w:val="24"/>
          <w:lang w:eastAsia="de-DE"/>
        </w:rPr>
        <w:t xml:space="preserve"> if “Networking” is selected in Q</w:t>
      </w:r>
      <w:r>
        <w:rPr>
          <w:rFonts w:ascii="Arial" w:eastAsia="Arial" w:hAnsi="Arial" w:cs="Arial"/>
          <w:color w:val="4472C4" w:themeColor="accent1"/>
          <w:sz w:val="20"/>
          <w:szCs w:val="24"/>
          <w:lang w:eastAsia="de-DE"/>
        </w:rPr>
        <w:t>6</w:t>
      </w:r>
      <w:r w:rsidRPr="00D11A9C">
        <w:rPr>
          <w:rFonts w:ascii="Arial" w:eastAsia="Arial" w:hAnsi="Arial" w:cs="Arial"/>
          <w:color w:val="4472C4" w:themeColor="accent1"/>
          <w:sz w:val="20"/>
        </w:rPr>
        <w:t>&gt;</w:t>
      </w:r>
    </w:p>
    <w:p w14:paraId="74AD3139" w14:textId="2635031F" w:rsidR="009C3B37" w:rsidRPr="00D11A9C" w:rsidRDefault="009C3B37" w:rsidP="009C3B37">
      <w:pPr>
        <w:pStyle w:val="ListParagraph"/>
        <w:keepNext/>
        <w:keepLines/>
        <w:numPr>
          <w:ilvl w:val="0"/>
          <w:numId w:val="5"/>
        </w:numPr>
        <w:autoSpaceDE w:val="0"/>
        <w:autoSpaceDN w:val="0"/>
        <w:adjustRightInd w:val="0"/>
        <w:ind w:left="810" w:hanging="810"/>
        <w:outlineLvl w:val="1"/>
        <w:rPr>
          <w:rFonts w:ascii="Arial" w:eastAsia="Arial" w:hAnsi="Arial" w:cs="Arial"/>
          <w:color w:val="4472C4" w:themeColor="accent1"/>
          <w:sz w:val="20"/>
          <w:szCs w:val="24"/>
          <w:lang w:eastAsia="de-DE"/>
        </w:rPr>
      </w:pPr>
      <w:r w:rsidRPr="00D11A9C">
        <w:rPr>
          <w:rFonts w:ascii="Arial" w:eastAsia="Arial" w:hAnsi="Arial" w:cs="Arial"/>
          <w:color w:val="595959"/>
          <w:sz w:val="20"/>
        </w:rPr>
        <w:t xml:space="preserve">You have mentioned that you would be interested in purchasing a </w:t>
      </w:r>
      <w:proofErr w:type="spellStart"/>
      <w:r w:rsidRPr="00D11A9C">
        <w:rPr>
          <w:rFonts w:ascii="Arial" w:eastAsia="Arial" w:hAnsi="Arial" w:cs="Arial"/>
          <w:b/>
          <w:bCs/>
          <w:color w:val="595959"/>
          <w:sz w:val="20"/>
        </w:rPr>
        <w:t>DCaaS</w:t>
      </w:r>
      <w:proofErr w:type="spellEnd"/>
      <w:r w:rsidRPr="00D11A9C">
        <w:rPr>
          <w:rFonts w:ascii="Arial" w:eastAsia="Arial" w:hAnsi="Arial" w:cs="Arial"/>
          <w:color w:val="595959"/>
          <w:sz w:val="20"/>
        </w:rPr>
        <w:t xml:space="preserve"> solution for Networking. Which of the following </w:t>
      </w:r>
      <w:r w:rsidRPr="001B2BF9">
        <w:rPr>
          <w:rFonts w:ascii="Arial" w:eastAsia="Arial" w:hAnsi="Arial" w:cs="Arial"/>
          <w:color w:val="595959"/>
          <w:sz w:val="20"/>
        </w:rPr>
        <w:t>bundle</w:t>
      </w:r>
      <w:r w:rsidRPr="00D11A9C">
        <w:rPr>
          <w:rFonts w:ascii="Arial" w:eastAsia="Arial" w:hAnsi="Arial" w:cs="Arial"/>
          <w:color w:val="595959"/>
          <w:sz w:val="20"/>
        </w:rPr>
        <w:t xml:space="preserve"> would you choose? </w:t>
      </w:r>
      <w:r w:rsidRPr="00D11A9C">
        <w:rPr>
          <w:rFonts w:ascii="Arial" w:eastAsia="Arial" w:hAnsi="Arial" w:cs="Arial"/>
          <w:color w:val="4472C4" w:themeColor="accent1"/>
          <w:sz w:val="20"/>
          <w:szCs w:val="24"/>
          <w:lang w:eastAsia="de-DE"/>
        </w:rPr>
        <w:t>&lt;SINGLE SELECT</w:t>
      </w:r>
      <w:r w:rsidRPr="00D11A9C">
        <w:rPr>
          <w:rFonts w:ascii="Arial" w:eastAsia="Arial" w:hAnsi="Arial" w:cs="Arial"/>
          <w:color w:val="4472C4" w:themeColor="accent1"/>
          <w:sz w:val="20"/>
        </w:rPr>
        <w:t>&gt;</w:t>
      </w:r>
      <w:r w:rsidRPr="00D11A9C">
        <w:rPr>
          <w:rFonts w:ascii="Arial" w:eastAsia="Arial" w:hAnsi="Arial" w:cs="Arial"/>
          <w:color w:val="4472C4" w:themeColor="accent1"/>
          <w:sz w:val="20"/>
          <w:szCs w:val="24"/>
          <w:lang w:eastAsia="de-DE"/>
        </w:rPr>
        <w:t xml:space="preserve"> </w:t>
      </w:r>
      <w:r w:rsidRPr="00D11A9C">
        <w:rPr>
          <w:rFonts w:ascii="Arial" w:hAnsi="Arial" w:cs="Arial"/>
          <w:color w:val="4472C4" w:themeColor="accent1"/>
          <w:sz w:val="20"/>
          <w:szCs w:val="20"/>
          <w:lang w:bidi="de-DE"/>
        </w:rPr>
        <w:t>&lt;INCLUDE DEFINITION OF “</w:t>
      </w:r>
      <w:proofErr w:type="spellStart"/>
      <w:r w:rsidRPr="00D11A9C">
        <w:rPr>
          <w:rFonts w:ascii="Arial" w:hAnsi="Arial" w:cs="Arial"/>
          <w:color w:val="4472C4" w:themeColor="accent1"/>
          <w:sz w:val="20"/>
          <w:szCs w:val="20"/>
          <w:lang w:bidi="de-DE"/>
        </w:rPr>
        <w:t>DCaaS</w:t>
      </w:r>
      <w:proofErr w:type="spellEnd"/>
      <w:r w:rsidRPr="00D11A9C">
        <w:rPr>
          <w:rFonts w:ascii="Arial" w:hAnsi="Arial" w:cs="Arial"/>
          <w:color w:val="4472C4" w:themeColor="accent1"/>
          <w:sz w:val="20"/>
          <w:szCs w:val="20"/>
          <w:lang w:bidi="de-DE"/>
        </w:rPr>
        <w:t>” ON HOVER&gt;</w:t>
      </w:r>
    </w:p>
    <w:tbl>
      <w:tblPr>
        <w:tblStyle w:val="TableGrid"/>
        <w:tblW w:w="9231" w:type="dxa"/>
        <w:tblInd w:w="445" w:type="dxa"/>
        <w:tblLook w:val="04A0" w:firstRow="1" w:lastRow="0" w:firstColumn="1" w:lastColumn="0" w:noHBand="0" w:noVBand="1"/>
      </w:tblPr>
      <w:tblGrid>
        <w:gridCol w:w="2932"/>
        <w:gridCol w:w="3149"/>
        <w:gridCol w:w="3150"/>
      </w:tblGrid>
      <w:tr w:rsidR="009C3B37" w:rsidRPr="00D11A9C" w14:paraId="1BCCD4DC" w14:textId="77777777" w:rsidTr="00A8301E">
        <w:trPr>
          <w:trHeight w:val="212"/>
        </w:trPr>
        <w:tc>
          <w:tcPr>
            <w:tcW w:w="2932" w:type="dxa"/>
            <w:vAlign w:val="center"/>
          </w:tcPr>
          <w:p w14:paraId="33465DC1" w14:textId="77777777" w:rsidR="009C3B37" w:rsidRPr="00D11A9C" w:rsidRDefault="009C3B37" w:rsidP="005948EF">
            <w:pPr>
              <w:keepNext/>
              <w:keepLines/>
              <w:autoSpaceDE w:val="0"/>
              <w:autoSpaceDN w:val="0"/>
              <w:adjustRightInd w:val="0"/>
              <w:outlineLvl w:val="1"/>
              <w:rPr>
                <w:rFonts w:ascii="Arial" w:eastAsia="Arial" w:hAnsi="Arial" w:cs="Arial"/>
                <w:color w:val="4472C4" w:themeColor="accent1"/>
                <w:sz w:val="20"/>
                <w:szCs w:val="24"/>
                <w:lang w:val="en-US" w:eastAsia="de-DE"/>
              </w:rPr>
            </w:pPr>
            <w:proofErr w:type="spellStart"/>
            <w:r w:rsidRPr="00D11A9C">
              <w:rPr>
                <w:rFonts w:ascii="Arial" w:eastAsia="Times New Roman" w:hAnsi="Arial" w:cs="Arial"/>
                <w:b/>
                <w:bCs/>
                <w:i/>
                <w:iCs/>
                <w:kern w:val="24"/>
                <w:sz w:val="20"/>
                <w:szCs w:val="20"/>
              </w:rPr>
              <w:t>DCaaS</w:t>
            </w:r>
            <w:proofErr w:type="spellEnd"/>
            <w:r w:rsidRPr="00D11A9C">
              <w:rPr>
                <w:rFonts w:ascii="Arial" w:eastAsia="Times New Roman" w:hAnsi="Arial" w:cs="Arial"/>
                <w:b/>
                <w:bCs/>
                <w:i/>
                <w:iCs/>
                <w:kern w:val="24"/>
                <w:sz w:val="20"/>
                <w:szCs w:val="20"/>
              </w:rPr>
              <w:t xml:space="preserve"> Networking Bundles</w:t>
            </w:r>
          </w:p>
        </w:tc>
        <w:tc>
          <w:tcPr>
            <w:tcW w:w="3149" w:type="dxa"/>
            <w:vAlign w:val="center"/>
          </w:tcPr>
          <w:p w14:paraId="2D878D4E" w14:textId="77777777" w:rsidR="009C3B37" w:rsidRPr="00D11A9C" w:rsidRDefault="009C3B37" w:rsidP="005948EF">
            <w:pPr>
              <w:keepNext/>
              <w:keepLines/>
              <w:autoSpaceDE w:val="0"/>
              <w:autoSpaceDN w:val="0"/>
              <w:adjustRightInd w:val="0"/>
              <w:jc w:val="center"/>
              <w:outlineLvl w:val="1"/>
              <w:rPr>
                <w:rFonts w:ascii="Arial" w:eastAsia="Arial" w:hAnsi="Arial" w:cs="Arial"/>
                <w:color w:val="4472C4" w:themeColor="accent1"/>
                <w:sz w:val="20"/>
                <w:szCs w:val="24"/>
                <w:lang w:val="en-US" w:eastAsia="de-DE"/>
              </w:rPr>
            </w:pPr>
            <w:r w:rsidRPr="00D11A9C">
              <w:rPr>
                <w:rFonts w:ascii="Arial" w:eastAsia="Times New Roman" w:hAnsi="Arial" w:cs="Arial"/>
                <w:b/>
                <w:bCs/>
                <w:i/>
                <w:iCs/>
                <w:kern w:val="24"/>
                <w:sz w:val="20"/>
                <w:szCs w:val="20"/>
              </w:rPr>
              <w:t>Networking Bundle 1</w:t>
            </w:r>
          </w:p>
        </w:tc>
        <w:tc>
          <w:tcPr>
            <w:tcW w:w="3150" w:type="dxa"/>
            <w:vAlign w:val="center"/>
          </w:tcPr>
          <w:p w14:paraId="4444BB28" w14:textId="77777777" w:rsidR="009C3B37" w:rsidRPr="00D11A9C" w:rsidRDefault="009C3B37" w:rsidP="005948EF">
            <w:pPr>
              <w:keepNext/>
              <w:keepLines/>
              <w:autoSpaceDE w:val="0"/>
              <w:autoSpaceDN w:val="0"/>
              <w:adjustRightInd w:val="0"/>
              <w:jc w:val="center"/>
              <w:outlineLvl w:val="1"/>
              <w:rPr>
                <w:rFonts w:ascii="Arial" w:eastAsia="Arial" w:hAnsi="Arial" w:cs="Arial"/>
                <w:color w:val="4472C4" w:themeColor="accent1"/>
                <w:sz w:val="20"/>
                <w:szCs w:val="24"/>
                <w:lang w:val="en-US" w:eastAsia="de-DE"/>
              </w:rPr>
            </w:pPr>
            <w:r w:rsidRPr="00D11A9C">
              <w:rPr>
                <w:rFonts w:ascii="Arial" w:eastAsia="Times New Roman" w:hAnsi="Arial" w:cs="Arial"/>
                <w:b/>
                <w:bCs/>
                <w:i/>
                <w:iCs/>
                <w:kern w:val="24"/>
                <w:sz w:val="20"/>
                <w:szCs w:val="20"/>
              </w:rPr>
              <w:t>Networking Bundle 2</w:t>
            </w:r>
          </w:p>
        </w:tc>
      </w:tr>
      <w:tr w:rsidR="009C3B37" w:rsidRPr="00D11A9C" w14:paraId="05D35731" w14:textId="77777777" w:rsidTr="00A8301E">
        <w:trPr>
          <w:trHeight w:val="656"/>
        </w:trPr>
        <w:tc>
          <w:tcPr>
            <w:tcW w:w="2932" w:type="dxa"/>
            <w:shd w:val="clear" w:color="auto" w:fill="F2F2F2" w:themeFill="background1" w:themeFillShade="F2"/>
            <w:vAlign w:val="center"/>
          </w:tcPr>
          <w:p w14:paraId="1C0EC1E8" w14:textId="77777777" w:rsidR="009C3B37" w:rsidRPr="00D11A9C" w:rsidRDefault="009C3B37" w:rsidP="005948EF">
            <w:pPr>
              <w:keepNext/>
              <w:keepLines/>
              <w:autoSpaceDE w:val="0"/>
              <w:autoSpaceDN w:val="0"/>
              <w:adjustRightInd w:val="0"/>
              <w:outlineLvl w:val="1"/>
              <w:rPr>
                <w:rFonts w:ascii="Arial" w:eastAsia="Arial" w:hAnsi="Arial" w:cs="Arial"/>
                <w:color w:val="4472C4" w:themeColor="accent1"/>
                <w:sz w:val="20"/>
                <w:szCs w:val="24"/>
                <w:lang w:val="en-US" w:eastAsia="de-DE"/>
              </w:rPr>
            </w:pPr>
            <w:r w:rsidRPr="00D11A9C">
              <w:rPr>
                <w:rFonts w:ascii="Arial" w:eastAsia="Times New Roman" w:hAnsi="Arial" w:cs="Arial"/>
                <w:i/>
                <w:iCs/>
                <w:color w:val="000000"/>
                <w:kern w:val="24"/>
                <w:sz w:val="20"/>
                <w:szCs w:val="20"/>
              </w:rPr>
              <w:t>What does this include</w:t>
            </w:r>
          </w:p>
        </w:tc>
        <w:tc>
          <w:tcPr>
            <w:tcW w:w="3149" w:type="dxa"/>
            <w:shd w:val="clear" w:color="auto" w:fill="F2F2F2" w:themeFill="background1" w:themeFillShade="F2"/>
            <w:vAlign w:val="center"/>
          </w:tcPr>
          <w:p w14:paraId="72B481D6" w14:textId="655B277A" w:rsidR="00264BA7" w:rsidRPr="007F2CC7" w:rsidRDefault="009C3B37" w:rsidP="00002D68">
            <w:pPr>
              <w:keepNext/>
              <w:keepLines/>
              <w:autoSpaceDE w:val="0"/>
              <w:autoSpaceDN w:val="0"/>
              <w:adjustRightInd w:val="0"/>
              <w:jc w:val="center"/>
              <w:outlineLvl w:val="1"/>
              <w:rPr>
                <w:rFonts w:ascii="Arial" w:eastAsia="Times New Roman" w:hAnsi="Arial" w:cs="Arial"/>
                <w:i/>
                <w:iCs/>
                <w:color w:val="000000"/>
                <w:kern w:val="24"/>
                <w:sz w:val="20"/>
                <w:szCs w:val="20"/>
              </w:rPr>
            </w:pPr>
            <w:r w:rsidRPr="007F2CC7">
              <w:rPr>
                <w:rFonts w:ascii="Arial" w:eastAsia="Times New Roman" w:hAnsi="Arial" w:cs="Arial"/>
                <w:b/>
                <w:bCs/>
                <w:i/>
                <w:iCs/>
                <w:color w:val="000000"/>
                <w:kern w:val="24"/>
                <w:sz w:val="20"/>
                <w:szCs w:val="20"/>
              </w:rPr>
              <w:t xml:space="preserve">Top of rack Data </w:t>
            </w:r>
            <w:proofErr w:type="spellStart"/>
            <w:r w:rsidRPr="007F2CC7">
              <w:rPr>
                <w:rFonts w:ascii="Arial" w:eastAsia="Times New Roman" w:hAnsi="Arial" w:cs="Arial"/>
                <w:b/>
                <w:bCs/>
                <w:i/>
                <w:iCs/>
                <w:color w:val="000000"/>
                <w:kern w:val="24"/>
                <w:sz w:val="20"/>
                <w:szCs w:val="20"/>
              </w:rPr>
              <w:t>Center</w:t>
            </w:r>
            <w:proofErr w:type="spellEnd"/>
            <w:r w:rsidRPr="007F2CC7">
              <w:rPr>
                <w:rFonts w:ascii="Arial" w:eastAsia="Times New Roman" w:hAnsi="Arial" w:cs="Arial"/>
                <w:b/>
                <w:bCs/>
                <w:i/>
                <w:iCs/>
                <w:color w:val="000000"/>
                <w:kern w:val="24"/>
                <w:sz w:val="20"/>
                <w:szCs w:val="20"/>
              </w:rPr>
              <w:t xml:space="preserve"> network switches</w:t>
            </w:r>
          </w:p>
          <w:p w14:paraId="434E3859" w14:textId="622C13F0" w:rsidR="00813FB3" w:rsidRPr="007F2CC7" w:rsidRDefault="00002D68" w:rsidP="00002D68">
            <w:pPr>
              <w:keepNext/>
              <w:keepLines/>
              <w:autoSpaceDE w:val="0"/>
              <w:autoSpaceDN w:val="0"/>
              <w:adjustRightInd w:val="0"/>
              <w:jc w:val="center"/>
              <w:outlineLvl w:val="1"/>
              <w:rPr>
                <w:rFonts w:ascii="Arial" w:eastAsia="Times New Roman" w:hAnsi="Arial" w:cs="Arial"/>
                <w:i/>
                <w:iCs/>
                <w:color w:val="000000"/>
                <w:kern w:val="24"/>
                <w:sz w:val="20"/>
                <w:szCs w:val="20"/>
              </w:rPr>
            </w:pPr>
            <w:r w:rsidRPr="007F2CC7">
              <w:rPr>
                <w:rFonts w:ascii="Arial" w:eastAsia="Times New Roman" w:hAnsi="Arial" w:cs="Arial"/>
                <w:i/>
                <w:iCs/>
                <w:color w:val="000000"/>
                <w:kern w:val="24"/>
                <w:sz w:val="20"/>
                <w:szCs w:val="20"/>
              </w:rPr>
              <w:t>a</w:t>
            </w:r>
            <w:r w:rsidR="009C3B37" w:rsidRPr="007F2CC7">
              <w:rPr>
                <w:rFonts w:ascii="Arial" w:eastAsia="Times New Roman" w:hAnsi="Arial" w:cs="Arial"/>
                <w:i/>
                <w:iCs/>
                <w:color w:val="000000"/>
                <w:kern w:val="24"/>
                <w:sz w:val="20"/>
                <w:szCs w:val="20"/>
              </w:rPr>
              <w:t>long with Network spine switches, APIC server,</w:t>
            </w:r>
          </w:p>
          <w:p w14:paraId="4BEBA8B1" w14:textId="5005B840" w:rsidR="00CD03CD" w:rsidRPr="007F2CC7" w:rsidRDefault="00CD03CD" w:rsidP="00002D68">
            <w:pPr>
              <w:keepNext/>
              <w:keepLines/>
              <w:autoSpaceDE w:val="0"/>
              <w:autoSpaceDN w:val="0"/>
              <w:adjustRightInd w:val="0"/>
              <w:jc w:val="center"/>
              <w:outlineLvl w:val="1"/>
              <w:rPr>
                <w:rFonts w:ascii="Arial" w:eastAsia="Times New Roman" w:hAnsi="Arial" w:cs="Arial"/>
                <w:i/>
                <w:iCs/>
                <w:color w:val="000000"/>
                <w:kern w:val="24"/>
                <w:sz w:val="20"/>
                <w:szCs w:val="20"/>
              </w:rPr>
            </w:pPr>
            <w:r w:rsidRPr="007F2CC7">
              <w:rPr>
                <w:rFonts w:ascii="Arial" w:eastAsia="Times New Roman" w:hAnsi="Arial" w:cs="Arial"/>
                <w:i/>
                <w:iCs/>
                <w:color w:val="000000"/>
                <w:kern w:val="24"/>
                <w:sz w:val="20"/>
                <w:szCs w:val="20"/>
              </w:rPr>
              <w:t>and</w:t>
            </w:r>
          </w:p>
          <w:p w14:paraId="75E4BCF3" w14:textId="42AC9883" w:rsidR="009C3B37" w:rsidRPr="00D11A9C" w:rsidRDefault="008016B0" w:rsidP="00002D68">
            <w:pPr>
              <w:keepNext/>
              <w:keepLines/>
              <w:autoSpaceDE w:val="0"/>
              <w:autoSpaceDN w:val="0"/>
              <w:adjustRightInd w:val="0"/>
              <w:jc w:val="center"/>
              <w:outlineLvl w:val="1"/>
              <w:rPr>
                <w:rFonts w:ascii="Arial" w:eastAsia="Arial" w:hAnsi="Arial" w:cs="Arial"/>
                <w:color w:val="4472C4" w:themeColor="accent1"/>
                <w:sz w:val="20"/>
                <w:szCs w:val="24"/>
                <w:lang w:val="en-US" w:eastAsia="de-DE"/>
              </w:rPr>
            </w:pPr>
            <w:r w:rsidRPr="007F2CC7">
              <w:rPr>
                <w:rFonts w:ascii="Arial" w:eastAsia="Times New Roman" w:hAnsi="Arial" w:cs="Arial"/>
                <w:i/>
                <w:iCs/>
                <w:color w:val="000000"/>
                <w:kern w:val="24"/>
                <w:sz w:val="20"/>
                <w:szCs w:val="20"/>
              </w:rPr>
              <w:t>d</w:t>
            </w:r>
            <w:r w:rsidR="009C3B37" w:rsidRPr="007F2CC7">
              <w:rPr>
                <w:rFonts w:ascii="Arial" w:eastAsia="Times New Roman" w:hAnsi="Arial" w:cs="Arial"/>
                <w:i/>
                <w:iCs/>
                <w:color w:val="000000"/>
                <w:kern w:val="24"/>
                <w:sz w:val="20"/>
                <w:szCs w:val="20"/>
              </w:rPr>
              <w:t xml:space="preserve">ata </w:t>
            </w:r>
            <w:proofErr w:type="spellStart"/>
            <w:r w:rsidR="009C3B37" w:rsidRPr="007F2CC7">
              <w:rPr>
                <w:rFonts w:ascii="Arial" w:eastAsia="Times New Roman" w:hAnsi="Arial" w:cs="Arial"/>
                <w:i/>
                <w:iCs/>
                <w:color w:val="000000"/>
                <w:kern w:val="24"/>
                <w:sz w:val="20"/>
                <w:szCs w:val="20"/>
              </w:rPr>
              <w:t>center</w:t>
            </w:r>
            <w:proofErr w:type="spellEnd"/>
            <w:r w:rsidR="009C3B37" w:rsidRPr="007F2CC7">
              <w:rPr>
                <w:rFonts w:ascii="Arial" w:eastAsia="Times New Roman" w:hAnsi="Arial" w:cs="Arial"/>
                <w:i/>
                <w:iCs/>
                <w:color w:val="000000"/>
                <w:kern w:val="24"/>
                <w:sz w:val="20"/>
                <w:szCs w:val="20"/>
              </w:rPr>
              <w:t xml:space="preserve"> network management software</w:t>
            </w:r>
            <w:r w:rsidR="00CD03CD" w:rsidRPr="007F2CC7">
              <w:rPr>
                <w:rFonts w:ascii="Arial" w:eastAsia="Times New Roman" w:hAnsi="Arial" w:cs="Arial"/>
                <w:i/>
                <w:iCs/>
                <w:color w:val="000000"/>
                <w:kern w:val="24"/>
                <w:sz w:val="20"/>
                <w:szCs w:val="20"/>
              </w:rPr>
              <w:t xml:space="preserve"> -</w:t>
            </w:r>
            <w:r w:rsidR="002E244B" w:rsidRPr="007F2CC7">
              <w:rPr>
                <w:rFonts w:ascii="Arial" w:eastAsia="Times New Roman" w:hAnsi="Arial" w:cs="Arial"/>
                <w:i/>
                <w:iCs/>
                <w:color w:val="000000"/>
                <w:kern w:val="24"/>
                <w:sz w:val="20"/>
                <w:szCs w:val="20"/>
              </w:rPr>
              <w:t xml:space="preserve"> Single pane of glass from to operate and manage network infrastructure</w:t>
            </w:r>
          </w:p>
        </w:tc>
        <w:tc>
          <w:tcPr>
            <w:tcW w:w="3150" w:type="dxa"/>
            <w:shd w:val="clear" w:color="auto" w:fill="F2F2F2" w:themeFill="background1" w:themeFillShade="F2"/>
            <w:vAlign w:val="center"/>
          </w:tcPr>
          <w:p w14:paraId="6331BAAC" w14:textId="77777777" w:rsidR="009C3B37" w:rsidRPr="00D11A9C" w:rsidRDefault="009C3B37" w:rsidP="005948EF">
            <w:pPr>
              <w:keepNext/>
              <w:keepLines/>
              <w:autoSpaceDE w:val="0"/>
              <w:autoSpaceDN w:val="0"/>
              <w:adjustRightInd w:val="0"/>
              <w:jc w:val="center"/>
              <w:outlineLvl w:val="1"/>
              <w:rPr>
                <w:rFonts w:ascii="Arial" w:eastAsia="Arial" w:hAnsi="Arial" w:cs="Arial"/>
                <w:b/>
                <w:bCs/>
                <w:color w:val="4472C4" w:themeColor="accent1"/>
                <w:sz w:val="20"/>
                <w:szCs w:val="24"/>
                <w:lang w:val="en-US" w:eastAsia="de-DE"/>
              </w:rPr>
            </w:pPr>
            <w:bookmarkStart w:id="43" w:name="_Hlk72351477"/>
            <w:r w:rsidRPr="00D11A9C">
              <w:rPr>
                <w:rFonts w:ascii="Arial" w:eastAsia="Times New Roman" w:hAnsi="Arial" w:cs="Arial"/>
                <w:b/>
                <w:bCs/>
                <w:i/>
                <w:iCs/>
                <w:color w:val="000000"/>
                <w:kern w:val="24"/>
                <w:sz w:val="20"/>
                <w:szCs w:val="20"/>
              </w:rPr>
              <w:t xml:space="preserve">Multilayer storage area network (SAN) </w:t>
            </w:r>
            <w:bookmarkEnd w:id="43"/>
            <w:r w:rsidRPr="00D11A9C">
              <w:rPr>
                <w:rFonts w:ascii="Arial" w:eastAsia="Times New Roman" w:hAnsi="Arial" w:cs="Arial"/>
                <w:b/>
                <w:bCs/>
                <w:i/>
                <w:iCs/>
                <w:color w:val="000000"/>
                <w:kern w:val="24"/>
                <w:sz w:val="20"/>
                <w:szCs w:val="20"/>
              </w:rPr>
              <w:t xml:space="preserve">switches </w:t>
            </w:r>
            <w:r w:rsidRPr="00D11A9C">
              <w:rPr>
                <w:rFonts w:ascii="Arial" w:eastAsia="Times New Roman" w:hAnsi="Arial" w:cs="Arial"/>
                <w:i/>
                <w:iCs/>
                <w:color w:val="000000"/>
                <w:kern w:val="24"/>
                <w:sz w:val="20"/>
                <w:szCs w:val="20"/>
              </w:rPr>
              <w:t>and licenses</w:t>
            </w:r>
            <w:r w:rsidRPr="00D11A9C">
              <w:rPr>
                <w:rFonts w:ascii="Arial" w:eastAsia="Times New Roman" w:hAnsi="Arial" w:cs="Arial"/>
                <w:b/>
                <w:bCs/>
                <w:i/>
                <w:iCs/>
                <w:color w:val="000000"/>
                <w:kern w:val="24"/>
                <w:sz w:val="20"/>
                <w:szCs w:val="20"/>
              </w:rPr>
              <w:t xml:space="preserve"> </w:t>
            </w:r>
          </w:p>
        </w:tc>
      </w:tr>
      <w:tr w:rsidR="009C3B37" w:rsidRPr="00D11A9C" w14:paraId="53FDB301" w14:textId="77777777" w:rsidTr="00A8301E">
        <w:trPr>
          <w:trHeight w:val="676"/>
        </w:trPr>
        <w:tc>
          <w:tcPr>
            <w:tcW w:w="2932" w:type="dxa"/>
            <w:shd w:val="clear" w:color="auto" w:fill="F2F2F2" w:themeFill="background1" w:themeFillShade="F2"/>
            <w:vAlign w:val="center"/>
          </w:tcPr>
          <w:p w14:paraId="17C4AC33" w14:textId="77777777" w:rsidR="009C3B37" w:rsidRPr="00D11A9C" w:rsidRDefault="009C3B37" w:rsidP="005948EF">
            <w:pPr>
              <w:keepNext/>
              <w:keepLines/>
              <w:autoSpaceDE w:val="0"/>
              <w:autoSpaceDN w:val="0"/>
              <w:adjustRightInd w:val="0"/>
              <w:outlineLvl w:val="1"/>
              <w:rPr>
                <w:rFonts w:ascii="Arial" w:eastAsia="Arial" w:hAnsi="Arial" w:cs="Arial"/>
                <w:color w:val="4472C4" w:themeColor="accent1"/>
                <w:sz w:val="20"/>
                <w:szCs w:val="24"/>
                <w:lang w:val="en-US" w:eastAsia="de-DE"/>
              </w:rPr>
            </w:pPr>
            <w:r w:rsidRPr="00D11A9C">
              <w:rPr>
                <w:rFonts w:ascii="Arial" w:eastAsia="Times New Roman" w:hAnsi="Arial" w:cs="Arial"/>
                <w:i/>
                <w:iCs/>
                <w:color w:val="000000"/>
                <w:kern w:val="24"/>
                <w:sz w:val="20"/>
                <w:szCs w:val="20"/>
              </w:rPr>
              <w:t>Total no. of ports (units)</w:t>
            </w:r>
          </w:p>
        </w:tc>
        <w:tc>
          <w:tcPr>
            <w:tcW w:w="3149" w:type="dxa"/>
            <w:shd w:val="clear" w:color="auto" w:fill="F2F2F2" w:themeFill="background1" w:themeFillShade="F2"/>
            <w:vAlign w:val="center"/>
          </w:tcPr>
          <w:p w14:paraId="6F0ED93F" w14:textId="77777777" w:rsidR="009C3B37" w:rsidRPr="00D11A9C" w:rsidRDefault="009C3B37" w:rsidP="005948EF">
            <w:pPr>
              <w:keepNext/>
              <w:keepLines/>
              <w:autoSpaceDE w:val="0"/>
              <w:autoSpaceDN w:val="0"/>
              <w:adjustRightInd w:val="0"/>
              <w:jc w:val="center"/>
              <w:outlineLvl w:val="1"/>
              <w:rPr>
                <w:rFonts w:ascii="Arial" w:eastAsia="Arial" w:hAnsi="Arial" w:cs="Arial"/>
                <w:color w:val="4472C4" w:themeColor="accent1"/>
                <w:sz w:val="20"/>
                <w:szCs w:val="24"/>
                <w:lang w:val="en-US" w:eastAsia="de-DE"/>
              </w:rPr>
            </w:pPr>
            <w:r w:rsidRPr="00D11A9C">
              <w:rPr>
                <w:rFonts w:ascii="Arial" w:eastAsia="Times New Roman" w:hAnsi="Arial" w:cs="Arial"/>
                <w:i/>
                <w:iCs/>
                <w:color w:val="000000"/>
                <w:kern w:val="24"/>
                <w:sz w:val="20"/>
                <w:szCs w:val="20"/>
              </w:rPr>
              <w:t xml:space="preserve">200 ports </w:t>
            </w:r>
          </w:p>
        </w:tc>
        <w:tc>
          <w:tcPr>
            <w:tcW w:w="3150" w:type="dxa"/>
            <w:shd w:val="clear" w:color="auto" w:fill="F2F2F2" w:themeFill="background1" w:themeFillShade="F2"/>
            <w:vAlign w:val="center"/>
          </w:tcPr>
          <w:p w14:paraId="27B132FC" w14:textId="77777777" w:rsidR="009C3B37" w:rsidRPr="00D11A9C" w:rsidRDefault="009C3B37" w:rsidP="005948EF">
            <w:pPr>
              <w:keepNext/>
              <w:keepLines/>
              <w:autoSpaceDE w:val="0"/>
              <w:autoSpaceDN w:val="0"/>
              <w:adjustRightInd w:val="0"/>
              <w:jc w:val="center"/>
              <w:outlineLvl w:val="1"/>
              <w:rPr>
                <w:rFonts w:ascii="Arial" w:eastAsia="Arial" w:hAnsi="Arial" w:cs="Arial"/>
                <w:color w:val="4472C4" w:themeColor="accent1"/>
                <w:sz w:val="20"/>
                <w:szCs w:val="24"/>
                <w:lang w:val="en-US" w:eastAsia="de-DE"/>
              </w:rPr>
            </w:pPr>
            <w:r w:rsidRPr="00D11A9C">
              <w:rPr>
                <w:rFonts w:ascii="Arial" w:eastAsia="Times New Roman" w:hAnsi="Arial" w:cs="Arial"/>
                <w:i/>
                <w:iCs/>
                <w:color w:val="000000"/>
                <w:kern w:val="24"/>
                <w:sz w:val="20"/>
                <w:szCs w:val="20"/>
              </w:rPr>
              <w:t>96 ports</w:t>
            </w:r>
          </w:p>
        </w:tc>
      </w:tr>
    </w:tbl>
    <w:p w14:paraId="46C915D0" w14:textId="77777777" w:rsidR="009C3B37" w:rsidRPr="00D11A9C" w:rsidRDefault="009C3B37" w:rsidP="009C3B37">
      <w:pPr>
        <w:keepNext/>
        <w:keepLines/>
        <w:autoSpaceDE w:val="0"/>
        <w:autoSpaceDN w:val="0"/>
        <w:adjustRightInd w:val="0"/>
        <w:outlineLvl w:val="1"/>
        <w:rPr>
          <w:rFonts w:ascii="Arial" w:eastAsia="Arial" w:hAnsi="Arial" w:cs="Arial"/>
          <w:color w:val="ED7D31" w:themeColor="accent2"/>
          <w:sz w:val="20"/>
        </w:rPr>
      </w:pPr>
    </w:p>
    <w:tbl>
      <w:tblPr>
        <w:tblW w:w="9224" w:type="dxa"/>
        <w:tblInd w:w="445" w:type="dxa"/>
        <w:tblBorders>
          <w:top w:val="single" w:sz="4" w:space="0" w:color="BEBFC1"/>
          <w:left w:val="single" w:sz="4" w:space="0" w:color="BEBFC1"/>
          <w:bottom w:val="single" w:sz="4" w:space="0" w:color="BEBFC1"/>
          <w:right w:val="single" w:sz="4" w:space="0" w:color="BEBFC1"/>
          <w:insideH w:val="single" w:sz="4" w:space="0" w:color="BEBFC1"/>
          <w:insideV w:val="single" w:sz="4" w:space="0" w:color="BEBFC1"/>
        </w:tblBorders>
        <w:tblLayout w:type="fixed"/>
        <w:tblCellMar>
          <w:top w:w="100" w:type="dxa"/>
          <w:left w:w="100" w:type="dxa"/>
          <w:bottom w:w="100" w:type="dxa"/>
          <w:right w:w="100" w:type="dxa"/>
        </w:tblCellMar>
        <w:tblLook w:val="0400" w:firstRow="0" w:lastRow="0" w:firstColumn="0" w:lastColumn="0" w:noHBand="0" w:noVBand="1"/>
      </w:tblPr>
      <w:tblGrid>
        <w:gridCol w:w="6484"/>
        <w:gridCol w:w="2740"/>
      </w:tblGrid>
      <w:tr w:rsidR="009C3B37" w:rsidRPr="00D11A9C" w14:paraId="28B81728" w14:textId="77777777" w:rsidTr="00200344">
        <w:trPr>
          <w:trHeight w:val="142"/>
        </w:trPr>
        <w:tc>
          <w:tcPr>
            <w:tcW w:w="6484" w:type="dxa"/>
            <w:shd w:val="clear" w:color="auto" w:fill="auto"/>
            <w:vAlign w:val="center"/>
          </w:tcPr>
          <w:p w14:paraId="2B56AE58"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b/>
                <w:bCs/>
                <w:color w:val="595959"/>
                <w:sz w:val="20"/>
              </w:rPr>
            </w:pPr>
            <w:r w:rsidRPr="00D11A9C">
              <w:rPr>
                <w:rFonts w:ascii="Arial" w:eastAsia="Arial" w:hAnsi="Arial" w:cs="Arial"/>
                <w:b/>
                <w:bCs/>
                <w:color w:val="595959"/>
                <w:sz w:val="20"/>
              </w:rPr>
              <w:t xml:space="preserve">Preferred </w:t>
            </w:r>
            <w:proofErr w:type="spellStart"/>
            <w:r w:rsidRPr="00D11A9C">
              <w:rPr>
                <w:rFonts w:ascii="Arial" w:eastAsia="Arial" w:hAnsi="Arial" w:cs="Arial"/>
                <w:b/>
                <w:bCs/>
                <w:color w:val="595959"/>
                <w:sz w:val="20"/>
              </w:rPr>
              <w:t>DCaaS</w:t>
            </w:r>
            <w:proofErr w:type="spellEnd"/>
            <w:r w:rsidRPr="00D11A9C">
              <w:rPr>
                <w:rFonts w:ascii="Arial" w:eastAsia="Arial" w:hAnsi="Arial" w:cs="Arial"/>
                <w:b/>
                <w:bCs/>
                <w:color w:val="595959"/>
                <w:sz w:val="20"/>
              </w:rPr>
              <w:t xml:space="preserve"> Networking Bundle</w:t>
            </w:r>
          </w:p>
        </w:tc>
        <w:tc>
          <w:tcPr>
            <w:tcW w:w="2740" w:type="dxa"/>
          </w:tcPr>
          <w:p w14:paraId="376B4162" w14:textId="77777777" w:rsidR="009C3B37" w:rsidRPr="00D11A9C" w:rsidRDefault="009C3B37" w:rsidP="005948EF">
            <w:pPr>
              <w:keepNext/>
              <w:keepLines/>
              <w:autoSpaceDE w:val="0"/>
              <w:autoSpaceDN w:val="0"/>
              <w:adjustRightInd w:val="0"/>
              <w:spacing w:after="0" w:line="240" w:lineRule="auto"/>
              <w:jc w:val="center"/>
              <w:outlineLvl w:val="1"/>
              <w:rPr>
                <w:rFonts w:ascii="Arial" w:eastAsia="Arial" w:hAnsi="Arial" w:cs="Arial"/>
                <w:b/>
                <w:bCs/>
                <w:color w:val="595959"/>
                <w:sz w:val="20"/>
              </w:rPr>
            </w:pPr>
            <w:r w:rsidRPr="00D11A9C">
              <w:rPr>
                <w:rFonts w:ascii="Arial" w:eastAsia="Arial" w:hAnsi="Arial" w:cs="Arial"/>
                <w:b/>
                <w:bCs/>
                <w:color w:val="595959"/>
                <w:sz w:val="20"/>
              </w:rPr>
              <w:t>Select</w:t>
            </w:r>
          </w:p>
        </w:tc>
      </w:tr>
      <w:tr w:rsidR="009C3B37" w:rsidRPr="00D11A9C" w14:paraId="5A215A71" w14:textId="77777777" w:rsidTr="00200344">
        <w:trPr>
          <w:trHeight w:val="142"/>
        </w:trPr>
        <w:tc>
          <w:tcPr>
            <w:tcW w:w="6484" w:type="dxa"/>
            <w:shd w:val="clear" w:color="auto" w:fill="auto"/>
            <w:vAlign w:val="center"/>
          </w:tcPr>
          <w:p w14:paraId="395D291B"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D11A9C">
              <w:rPr>
                <w:rFonts w:ascii="Arial" w:eastAsia="Arial" w:hAnsi="Arial" w:cs="Arial"/>
                <w:color w:val="595959"/>
                <w:sz w:val="20"/>
              </w:rPr>
              <w:t>Networking Bundle 1</w:t>
            </w:r>
          </w:p>
        </w:tc>
        <w:tc>
          <w:tcPr>
            <w:tcW w:w="2740" w:type="dxa"/>
          </w:tcPr>
          <w:p w14:paraId="45FEC6E7"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p>
        </w:tc>
      </w:tr>
      <w:tr w:rsidR="009C3B37" w:rsidRPr="00D11A9C" w14:paraId="353679C6" w14:textId="77777777" w:rsidTr="00200344">
        <w:trPr>
          <w:trHeight w:val="142"/>
        </w:trPr>
        <w:tc>
          <w:tcPr>
            <w:tcW w:w="6484" w:type="dxa"/>
            <w:shd w:val="clear" w:color="auto" w:fill="auto"/>
            <w:vAlign w:val="center"/>
          </w:tcPr>
          <w:p w14:paraId="4C9788AD"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D11A9C">
              <w:rPr>
                <w:rFonts w:ascii="Arial" w:eastAsia="Arial" w:hAnsi="Arial" w:cs="Arial"/>
                <w:color w:val="595959"/>
                <w:sz w:val="20"/>
              </w:rPr>
              <w:t>Networking Bundle 2</w:t>
            </w:r>
          </w:p>
        </w:tc>
        <w:tc>
          <w:tcPr>
            <w:tcW w:w="2740" w:type="dxa"/>
          </w:tcPr>
          <w:p w14:paraId="6C6336B4"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p>
        </w:tc>
      </w:tr>
    </w:tbl>
    <w:p w14:paraId="05EA6771" w14:textId="77777777" w:rsidR="009C3B37" w:rsidRPr="00D11A9C" w:rsidRDefault="009C3B37" w:rsidP="009C3B37">
      <w:pPr>
        <w:keepNext/>
        <w:keepLines/>
        <w:autoSpaceDE w:val="0"/>
        <w:autoSpaceDN w:val="0"/>
        <w:adjustRightInd w:val="0"/>
        <w:outlineLvl w:val="1"/>
        <w:rPr>
          <w:rFonts w:ascii="Arial" w:eastAsia="Arial" w:hAnsi="Arial" w:cs="Arial"/>
          <w:color w:val="ED7D31" w:themeColor="accent2"/>
          <w:sz w:val="20"/>
        </w:rPr>
      </w:pPr>
    </w:p>
    <w:p w14:paraId="0C8F0A9C" w14:textId="77777777" w:rsidR="009C3B37" w:rsidRPr="00D11A9C" w:rsidRDefault="009C3B37" w:rsidP="009C3B37">
      <w:pPr>
        <w:keepNext/>
        <w:keepLines/>
        <w:autoSpaceDE w:val="0"/>
        <w:autoSpaceDN w:val="0"/>
        <w:adjustRightInd w:val="0"/>
        <w:outlineLvl w:val="1"/>
        <w:rPr>
          <w:rFonts w:ascii="Arial" w:eastAsia="Arial" w:hAnsi="Arial" w:cs="Arial"/>
          <w:color w:val="4472C4" w:themeColor="accent1"/>
          <w:sz w:val="20"/>
          <w:szCs w:val="24"/>
          <w:lang w:eastAsia="de-DE"/>
        </w:rPr>
      </w:pPr>
      <w:r w:rsidRPr="00D11A9C">
        <w:rPr>
          <w:rFonts w:ascii="Arial" w:eastAsia="Arial" w:hAnsi="Arial" w:cs="Arial"/>
          <w:color w:val="4472C4" w:themeColor="accent1"/>
          <w:sz w:val="20"/>
          <w:szCs w:val="24"/>
          <w:lang w:eastAsia="de-DE"/>
        </w:rPr>
        <w:lastRenderedPageBreak/>
        <w:t>&lt;ASK Q</w:t>
      </w:r>
      <w:r>
        <w:rPr>
          <w:rFonts w:ascii="Arial" w:eastAsia="Arial" w:hAnsi="Arial" w:cs="Arial"/>
          <w:color w:val="4472C4" w:themeColor="accent1"/>
          <w:sz w:val="20"/>
          <w:szCs w:val="24"/>
          <w:lang w:eastAsia="de-DE"/>
        </w:rPr>
        <w:t>8</w:t>
      </w:r>
      <w:r w:rsidRPr="00D11A9C">
        <w:rPr>
          <w:rFonts w:ascii="Arial" w:eastAsia="Arial" w:hAnsi="Arial" w:cs="Arial"/>
          <w:color w:val="4472C4" w:themeColor="accent1"/>
          <w:sz w:val="20"/>
          <w:szCs w:val="24"/>
          <w:lang w:eastAsia="de-DE"/>
        </w:rPr>
        <w:t xml:space="preserve"> if “Compute only” is selected in Q</w:t>
      </w:r>
      <w:r>
        <w:rPr>
          <w:rFonts w:ascii="Arial" w:eastAsia="Arial" w:hAnsi="Arial" w:cs="Arial"/>
          <w:color w:val="4472C4" w:themeColor="accent1"/>
          <w:sz w:val="20"/>
          <w:szCs w:val="24"/>
          <w:lang w:eastAsia="de-DE"/>
        </w:rPr>
        <w:t>6</w:t>
      </w:r>
      <w:r w:rsidRPr="00D11A9C">
        <w:rPr>
          <w:rFonts w:ascii="Arial" w:eastAsia="Arial" w:hAnsi="Arial" w:cs="Arial"/>
          <w:color w:val="4472C4" w:themeColor="accent1"/>
          <w:sz w:val="20"/>
        </w:rPr>
        <w:t>&gt;</w:t>
      </w:r>
    </w:p>
    <w:p w14:paraId="6696AAC2" w14:textId="6810E124" w:rsidR="009C3B37" w:rsidRPr="00D11A9C" w:rsidRDefault="009C3B37" w:rsidP="009C3B37">
      <w:pPr>
        <w:pStyle w:val="ListParagraph"/>
        <w:keepNext/>
        <w:keepLines/>
        <w:numPr>
          <w:ilvl w:val="0"/>
          <w:numId w:val="5"/>
        </w:numPr>
        <w:autoSpaceDE w:val="0"/>
        <w:autoSpaceDN w:val="0"/>
        <w:adjustRightInd w:val="0"/>
        <w:ind w:left="810" w:hanging="810"/>
        <w:outlineLvl w:val="1"/>
        <w:rPr>
          <w:rFonts w:ascii="Arial" w:eastAsia="Arial" w:hAnsi="Arial" w:cs="Arial"/>
          <w:color w:val="4472C4" w:themeColor="accent1"/>
          <w:sz w:val="20"/>
          <w:szCs w:val="24"/>
          <w:lang w:eastAsia="de-DE"/>
        </w:rPr>
      </w:pPr>
      <w:r w:rsidRPr="00D11A9C">
        <w:rPr>
          <w:rFonts w:ascii="Arial" w:eastAsia="Arial" w:hAnsi="Arial" w:cs="Arial"/>
          <w:color w:val="595959"/>
          <w:sz w:val="20"/>
        </w:rPr>
        <w:t xml:space="preserve">You mentioned that you would be interested in purchasing a </w:t>
      </w:r>
      <w:proofErr w:type="spellStart"/>
      <w:r w:rsidRPr="00D11A9C">
        <w:rPr>
          <w:rFonts w:ascii="Arial" w:eastAsia="Arial" w:hAnsi="Arial" w:cs="Arial"/>
          <w:b/>
          <w:bCs/>
          <w:color w:val="595959"/>
          <w:sz w:val="20"/>
        </w:rPr>
        <w:t>DCaaS</w:t>
      </w:r>
      <w:proofErr w:type="spellEnd"/>
      <w:r w:rsidRPr="00D11A9C">
        <w:rPr>
          <w:rFonts w:ascii="Arial" w:eastAsia="Arial" w:hAnsi="Arial" w:cs="Arial"/>
          <w:color w:val="595959"/>
          <w:sz w:val="20"/>
        </w:rPr>
        <w:t xml:space="preserve"> solution for </w:t>
      </w:r>
      <w:r w:rsidRPr="00D11A9C">
        <w:rPr>
          <w:rFonts w:ascii="Arial" w:eastAsia="Arial" w:hAnsi="Arial" w:cs="Arial"/>
          <w:b/>
          <w:bCs/>
          <w:color w:val="595959"/>
          <w:sz w:val="20"/>
        </w:rPr>
        <w:t>Compute only</w:t>
      </w:r>
      <w:r w:rsidRPr="00D11A9C">
        <w:rPr>
          <w:rFonts w:ascii="Arial" w:eastAsia="Arial" w:hAnsi="Arial" w:cs="Arial"/>
          <w:color w:val="595959"/>
          <w:sz w:val="20"/>
        </w:rPr>
        <w:t xml:space="preserve">. Which of the following </w:t>
      </w:r>
      <w:r w:rsidRPr="001B2BF9">
        <w:rPr>
          <w:rFonts w:ascii="Arial" w:eastAsia="Arial" w:hAnsi="Arial" w:cs="Arial"/>
          <w:color w:val="595959"/>
          <w:sz w:val="20"/>
        </w:rPr>
        <w:t>bundle</w:t>
      </w:r>
      <w:r w:rsidRPr="00D11A9C">
        <w:rPr>
          <w:rFonts w:ascii="Arial" w:eastAsia="Arial" w:hAnsi="Arial" w:cs="Arial"/>
          <w:color w:val="595959"/>
          <w:sz w:val="20"/>
        </w:rPr>
        <w:t xml:space="preserve"> would you choose? </w:t>
      </w:r>
      <w:r w:rsidRPr="00D11A9C">
        <w:rPr>
          <w:rFonts w:ascii="Arial" w:eastAsia="Arial" w:hAnsi="Arial" w:cs="Arial"/>
          <w:color w:val="4472C4" w:themeColor="accent1"/>
          <w:sz w:val="20"/>
          <w:szCs w:val="24"/>
          <w:lang w:eastAsia="de-DE"/>
        </w:rPr>
        <w:t>&lt;SINGLE SELECT</w:t>
      </w:r>
      <w:r w:rsidRPr="00D11A9C">
        <w:rPr>
          <w:rFonts w:ascii="Arial" w:eastAsia="Arial" w:hAnsi="Arial" w:cs="Arial"/>
          <w:color w:val="4472C4" w:themeColor="accent1"/>
          <w:sz w:val="20"/>
        </w:rPr>
        <w:t>&gt;</w:t>
      </w:r>
      <w:r w:rsidRPr="00D11A9C">
        <w:rPr>
          <w:rFonts w:ascii="Arial" w:eastAsia="Arial" w:hAnsi="Arial" w:cs="Arial"/>
          <w:color w:val="4472C4" w:themeColor="accent1"/>
          <w:sz w:val="20"/>
          <w:szCs w:val="24"/>
          <w:lang w:eastAsia="de-DE"/>
        </w:rPr>
        <w:t xml:space="preserve"> </w:t>
      </w:r>
      <w:r w:rsidRPr="00D11A9C">
        <w:rPr>
          <w:rFonts w:ascii="Arial" w:hAnsi="Arial" w:cs="Arial"/>
          <w:color w:val="4472C4" w:themeColor="accent1"/>
          <w:sz w:val="20"/>
          <w:szCs w:val="20"/>
          <w:lang w:bidi="de-DE"/>
        </w:rPr>
        <w:t>&lt;INCLUDE DEFINITION OF “</w:t>
      </w:r>
      <w:proofErr w:type="spellStart"/>
      <w:r w:rsidRPr="00D11A9C">
        <w:rPr>
          <w:rFonts w:ascii="Arial" w:hAnsi="Arial" w:cs="Arial"/>
          <w:color w:val="4472C4" w:themeColor="accent1"/>
          <w:sz w:val="20"/>
          <w:szCs w:val="20"/>
          <w:lang w:bidi="de-DE"/>
        </w:rPr>
        <w:t>DCaaS</w:t>
      </w:r>
      <w:proofErr w:type="spellEnd"/>
      <w:r w:rsidRPr="00D11A9C">
        <w:rPr>
          <w:rFonts w:ascii="Arial" w:hAnsi="Arial" w:cs="Arial"/>
          <w:color w:val="4472C4" w:themeColor="accent1"/>
          <w:sz w:val="20"/>
          <w:szCs w:val="20"/>
          <w:lang w:bidi="de-DE"/>
        </w:rPr>
        <w:t>” ON HOVER&gt;</w:t>
      </w:r>
    </w:p>
    <w:tbl>
      <w:tblPr>
        <w:tblW w:w="9340" w:type="dxa"/>
        <w:tblCellMar>
          <w:left w:w="0" w:type="dxa"/>
          <w:right w:w="0" w:type="dxa"/>
        </w:tblCellMar>
        <w:tblLook w:val="0420" w:firstRow="1" w:lastRow="0" w:firstColumn="0" w:lastColumn="0" w:noHBand="0" w:noVBand="1"/>
      </w:tblPr>
      <w:tblGrid>
        <w:gridCol w:w="2185"/>
        <w:gridCol w:w="3773"/>
        <w:gridCol w:w="3382"/>
      </w:tblGrid>
      <w:tr w:rsidR="00923AC1" w:rsidRPr="00D11A9C" w14:paraId="3B8749EA" w14:textId="71018904" w:rsidTr="00E25AF4">
        <w:trPr>
          <w:trHeight w:val="372"/>
        </w:trPr>
        <w:tc>
          <w:tcPr>
            <w:tcW w:w="2185" w:type="dxa"/>
            <w:tcBorders>
              <w:top w:val="single" w:sz="8" w:space="0" w:color="7F7F7F"/>
              <w:left w:val="single" w:sz="8" w:space="0" w:color="7F7F7F"/>
              <w:bottom w:val="single" w:sz="8" w:space="0" w:color="7F7F7F"/>
              <w:right w:val="single" w:sz="8" w:space="0" w:color="7F7F7F"/>
            </w:tcBorders>
            <w:shd w:val="clear" w:color="auto" w:fill="auto"/>
            <w:tcMar>
              <w:top w:w="72" w:type="dxa"/>
              <w:left w:w="144" w:type="dxa"/>
              <w:bottom w:w="72" w:type="dxa"/>
              <w:right w:w="144" w:type="dxa"/>
            </w:tcMar>
            <w:vAlign w:val="center"/>
            <w:hideMark/>
          </w:tcPr>
          <w:p w14:paraId="68F18DBD" w14:textId="433F3F7D" w:rsidR="00923AC1" w:rsidRPr="00406041" w:rsidRDefault="00923AC1" w:rsidP="00923AC1">
            <w:pPr>
              <w:spacing w:after="0" w:line="240" w:lineRule="auto"/>
              <w:jc w:val="center"/>
              <w:rPr>
                <w:rFonts w:ascii="Arial" w:eastAsia="Times New Roman" w:hAnsi="Arial" w:cs="Arial"/>
                <w:sz w:val="20"/>
                <w:szCs w:val="20"/>
              </w:rPr>
            </w:pPr>
            <w:proofErr w:type="spellStart"/>
            <w:r w:rsidRPr="00406041">
              <w:rPr>
                <w:rFonts w:ascii="Arial" w:eastAsia="Times New Roman" w:hAnsi="Arial" w:cs="Arial"/>
                <w:b/>
                <w:bCs/>
                <w:i/>
                <w:iCs/>
                <w:kern w:val="24"/>
                <w:sz w:val="20"/>
                <w:szCs w:val="20"/>
              </w:rPr>
              <w:t>DCaaS</w:t>
            </w:r>
            <w:proofErr w:type="spellEnd"/>
            <w:r w:rsidRPr="00406041">
              <w:rPr>
                <w:rFonts w:ascii="Arial" w:eastAsia="Times New Roman" w:hAnsi="Arial" w:cs="Arial"/>
                <w:b/>
                <w:bCs/>
                <w:i/>
                <w:iCs/>
                <w:kern w:val="24"/>
                <w:sz w:val="20"/>
                <w:szCs w:val="20"/>
              </w:rPr>
              <w:t xml:space="preserve"> Compute only Bundles</w:t>
            </w:r>
          </w:p>
        </w:tc>
        <w:tc>
          <w:tcPr>
            <w:tcW w:w="3773" w:type="dxa"/>
            <w:tcBorders>
              <w:top w:val="single" w:sz="8" w:space="0" w:color="7F7F7F"/>
              <w:left w:val="single" w:sz="8" w:space="0" w:color="7F7F7F"/>
              <w:bottom w:val="single" w:sz="8" w:space="0" w:color="7F7F7F"/>
              <w:right w:val="single" w:sz="8" w:space="0" w:color="7F7F7F"/>
            </w:tcBorders>
            <w:shd w:val="clear" w:color="auto" w:fill="auto"/>
            <w:vAlign w:val="center"/>
          </w:tcPr>
          <w:p w14:paraId="43414F2D" w14:textId="251B2B64" w:rsidR="00923AC1" w:rsidRPr="00406041" w:rsidRDefault="00923AC1" w:rsidP="00923AC1">
            <w:pPr>
              <w:spacing w:after="0" w:line="240" w:lineRule="auto"/>
              <w:jc w:val="center"/>
              <w:rPr>
                <w:rFonts w:ascii="Arial" w:eastAsia="Times New Roman" w:hAnsi="Arial" w:cs="Arial"/>
                <w:sz w:val="20"/>
                <w:szCs w:val="20"/>
              </w:rPr>
            </w:pPr>
            <w:r w:rsidRPr="00406041">
              <w:rPr>
                <w:rFonts w:ascii="Arial" w:eastAsia="Times New Roman" w:hAnsi="Arial" w:cs="Arial"/>
                <w:b/>
                <w:bCs/>
                <w:i/>
                <w:iCs/>
                <w:kern w:val="24"/>
                <w:sz w:val="20"/>
                <w:szCs w:val="20"/>
              </w:rPr>
              <w:t>Data Center Compute Bundle 1 (WTP01)</w:t>
            </w:r>
          </w:p>
        </w:tc>
        <w:tc>
          <w:tcPr>
            <w:tcW w:w="3382" w:type="dxa"/>
            <w:tcBorders>
              <w:top w:val="single" w:sz="8" w:space="0" w:color="7F7F7F"/>
              <w:left w:val="single" w:sz="8" w:space="0" w:color="7F7F7F"/>
              <w:bottom w:val="single" w:sz="8" w:space="0" w:color="7F7F7F"/>
              <w:right w:val="single" w:sz="8" w:space="0" w:color="7F7F7F"/>
            </w:tcBorders>
            <w:shd w:val="clear" w:color="auto" w:fill="auto"/>
          </w:tcPr>
          <w:p w14:paraId="62F263F9" w14:textId="29F996B0" w:rsidR="00923AC1" w:rsidRPr="00406041" w:rsidRDefault="00923AC1" w:rsidP="00923AC1">
            <w:pPr>
              <w:spacing w:after="0" w:line="240" w:lineRule="auto"/>
              <w:jc w:val="center"/>
              <w:rPr>
                <w:rFonts w:ascii="Arial" w:eastAsia="Times New Roman" w:hAnsi="Arial" w:cs="Arial"/>
                <w:b/>
                <w:bCs/>
                <w:i/>
                <w:iCs/>
                <w:kern w:val="24"/>
                <w:sz w:val="20"/>
                <w:szCs w:val="20"/>
              </w:rPr>
            </w:pPr>
            <w:r w:rsidRPr="00406041">
              <w:rPr>
                <w:rFonts w:ascii="Arial" w:eastAsia="Times New Roman" w:hAnsi="Arial" w:cs="Arial"/>
                <w:b/>
                <w:bCs/>
                <w:i/>
                <w:iCs/>
                <w:kern w:val="24"/>
                <w:sz w:val="20"/>
                <w:szCs w:val="20"/>
              </w:rPr>
              <w:t>Data Center Compute Bundle 2 (WTP02)</w:t>
            </w:r>
          </w:p>
        </w:tc>
      </w:tr>
      <w:tr w:rsidR="00923AC1" w:rsidRPr="00D11A9C" w14:paraId="330DE017" w14:textId="07F23BAD" w:rsidTr="00D87EB3">
        <w:trPr>
          <w:trHeight w:val="330"/>
        </w:trPr>
        <w:tc>
          <w:tcPr>
            <w:tcW w:w="2185"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502B644F"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What does this include</w:t>
            </w: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2BB3FD6C" w14:textId="508A5100" w:rsidR="00923AC1" w:rsidRPr="00406041" w:rsidRDefault="00923AC1" w:rsidP="00C3394B">
            <w:pPr>
              <w:spacing w:after="0" w:line="240" w:lineRule="auto"/>
              <w:jc w:val="center"/>
              <w:rPr>
                <w:rFonts w:ascii="Arial" w:eastAsia="Times New Roman" w:hAnsi="Arial" w:cs="Arial"/>
                <w:sz w:val="20"/>
                <w:szCs w:val="20"/>
              </w:rPr>
            </w:pPr>
            <w:r w:rsidRPr="00406041">
              <w:rPr>
                <w:rFonts w:ascii="Arial" w:eastAsia="Times New Roman" w:hAnsi="Arial" w:cs="Arial"/>
                <w:i/>
                <w:iCs/>
                <w:color w:val="000000"/>
                <w:kern w:val="24"/>
                <w:sz w:val="20"/>
                <w:szCs w:val="20"/>
              </w:rPr>
              <w:t>Virtual servers with chassis</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Pr>
          <w:p w14:paraId="72E804C1" w14:textId="0CB73D99" w:rsidR="00923AC1" w:rsidRPr="00406041" w:rsidRDefault="00923AC1" w:rsidP="00613EB6">
            <w:pPr>
              <w:spacing w:after="0" w:line="240" w:lineRule="auto"/>
              <w:jc w:val="center"/>
              <w:rPr>
                <w:rFonts w:ascii="Arial" w:eastAsia="Times New Roman" w:hAnsi="Arial" w:cs="Arial"/>
                <w:i/>
                <w:iCs/>
                <w:color w:val="000000"/>
                <w:kern w:val="24"/>
                <w:sz w:val="20"/>
                <w:szCs w:val="20"/>
              </w:rPr>
            </w:pPr>
            <w:r w:rsidRPr="00406041">
              <w:rPr>
                <w:rFonts w:ascii="Arial" w:eastAsia="Times New Roman" w:hAnsi="Arial" w:cs="Arial"/>
                <w:i/>
                <w:iCs/>
                <w:color w:val="000000"/>
                <w:kern w:val="24"/>
                <w:sz w:val="20"/>
                <w:szCs w:val="20"/>
              </w:rPr>
              <w:t>Virtual servers with chassis along with all management and orchestration</w:t>
            </w:r>
          </w:p>
        </w:tc>
      </w:tr>
      <w:tr w:rsidR="00923AC1" w:rsidRPr="00D11A9C" w14:paraId="0CAF9D50" w14:textId="4A0B670F" w:rsidTr="00D87EB3">
        <w:trPr>
          <w:trHeight w:val="253"/>
        </w:trPr>
        <w:tc>
          <w:tcPr>
            <w:tcW w:w="2185"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365AB39D"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Type of infrastructure</w:t>
            </w: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50A95F08" w14:textId="77777777" w:rsidR="00923AC1" w:rsidRPr="00406041" w:rsidRDefault="00923AC1" w:rsidP="00923AC1">
            <w:pPr>
              <w:spacing w:after="0" w:line="240" w:lineRule="auto"/>
              <w:jc w:val="center"/>
              <w:rPr>
                <w:rFonts w:ascii="Arial" w:eastAsia="Times New Roman" w:hAnsi="Arial" w:cs="Arial"/>
                <w:sz w:val="20"/>
                <w:szCs w:val="20"/>
              </w:rPr>
            </w:pPr>
            <w:r w:rsidRPr="00406041">
              <w:rPr>
                <w:rFonts w:ascii="Arial" w:eastAsia="Times New Roman" w:hAnsi="Arial" w:cs="Arial"/>
                <w:b/>
                <w:bCs/>
                <w:i/>
                <w:iCs/>
                <w:color w:val="000000"/>
                <w:kern w:val="24"/>
                <w:sz w:val="20"/>
                <w:szCs w:val="20"/>
                <w:u w:val="single"/>
              </w:rPr>
              <w:t>Converged infrastructure</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327D8989" w14:textId="3B176CF9" w:rsidR="00923AC1" w:rsidRPr="00406041" w:rsidRDefault="00923AC1" w:rsidP="00923AC1">
            <w:pPr>
              <w:spacing w:after="0" w:line="240" w:lineRule="auto"/>
              <w:jc w:val="center"/>
              <w:rPr>
                <w:rFonts w:ascii="Arial" w:eastAsia="Times New Roman" w:hAnsi="Arial" w:cs="Arial"/>
                <w:b/>
                <w:bCs/>
                <w:i/>
                <w:iCs/>
                <w:color w:val="000000"/>
                <w:kern w:val="24"/>
                <w:sz w:val="20"/>
                <w:szCs w:val="20"/>
                <w:u w:val="single"/>
              </w:rPr>
            </w:pPr>
            <w:r w:rsidRPr="00406041">
              <w:rPr>
                <w:rFonts w:ascii="Arial" w:eastAsia="Times New Roman" w:hAnsi="Arial" w:cs="Arial"/>
                <w:b/>
                <w:bCs/>
                <w:i/>
                <w:iCs/>
                <w:color w:val="000000"/>
                <w:kern w:val="24"/>
                <w:sz w:val="20"/>
                <w:szCs w:val="20"/>
                <w:u w:val="single"/>
              </w:rPr>
              <w:t>Converged infrastructure</w:t>
            </w:r>
          </w:p>
        </w:tc>
      </w:tr>
      <w:tr w:rsidR="00923AC1" w:rsidRPr="00D11A9C" w14:paraId="0149F709" w14:textId="15121381" w:rsidTr="00D87EB3">
        <w:trPr>
          <w:trHeight w:val="253"/>
        </w:trPr>
        <w:tc>
          <w:tcPr>
            <w:tcW w:w="2185"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4832ACA7"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Type of bundle</w:t>
            </w: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5B164B0C" w14:textId="77777777" w:rsidR="00923AC1" w:rsidRPr="00406041" w:rsidRDefault="00923AC1" w:rsidP="00923AC1">
            <w:pPr>
              <w:spacing w:after="0" w:line="240" w:lineRule="auto"/>
              <w:jc w:val="center"/>
              <w:rPr>
                <w:rFonts w:ascii="Arial" w:eastAsia="Times New Roman" w:hAnsi="Arial" w:cs="Arial"/>
                <w:sz w:val="20"/>
                <w:szCs w:val="20"/>
              </w:rPr>
            </w:pPr>
            <w:r w:rsidRPr="00406041">
              <w:rPr>
                <w:rFonts w:ascii="Arial" w:eastAsia="Times New Roman" w:hAnsi="Arial" w:cs="Arial"/>
                <w:b/>
                <w:bCs/>
                <w:i/>
                <w:iCs/>
                <w:color w:val="000000"/>
                <w:kern w:val="24"/>
                <w:sz w:val="20"/>
                <w:szCs w:val="20"/>
                <w:u w:val="single"/>
              </w:rPr>
              <w:t>Balanced</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71830152" w14:textId="0CBC6C4B" w:rsidR="00923AC1" w:rsidRPr="00406041" w:rsidRDefault="00923AC1" w:rsidP="00923AC1">
            <w:pPr>
              <w:spacing w:after="0" w:line="240" w:lineRule="auto"/>
              <w:jc w:val="center"/>
              <w:rPr>
                <w:rFonts w:ascii="Arial" w:eastAsia="Times New Roman" w:hAnsi="Arial" w:cs="Arial"/>
                <w:b/>
                <w:bCs/>
                <w:i/>
                <w:iCs/>
                <w:color w:val="000000"/>
                <w:kern w:val="24"/>
                <w:sz w:val="20"/>
                <w:szCs w:val="20"/>
                <w:u w:val="single"/>
              </w:rPr>
            </w:pPr>
            <w:r w:rsidRPr="00406041">
              <w:rPr>
                <w:rFonts w:ascii="Arial" w:eastAsia="Times New Roman" w:hAnsi="Arial" w:cs="Arial"/>
                <w:b/>
                <w:bCs/>
                <w:i/>
                <w:iCs/>
                <w:color w:val="000000"/>
                <w:kern w:val="24"/>
                <w:sz w:val="20"/>
                <w:szCs w:val="20"/>
                <w:u w:val="single"/>
              </w:rPr>
              <w:t>Performance</w:t>
            </w:r>
          </w:p>
        </w:tc>
      </w:tr>
      <w:tr w:rsidR="00923AC1" w:rsidRPr="00D11A9C" w14:paraId="75AA295A" w14:textId="49D68F3D" w:rsidTr="00D87EB3">
        <w:trPr>
          <w:trHeight w:val="266"/>
        </w:trPr>
        <w:tc>
          <w:tcPr>
            <w:tcW w:w="2185" w:type="dxa"/>
            <w:vMerge w:val="restart"/>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0D96C86C"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Configuration of 1 x blade compute</w:t>
            </w: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6C939AE5"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Node: 5220R (2x 24c), 384GB RAM, 2.2GHz / CPU</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4741F917" w14:textId="116B46E7" w:rsidR="00923AC1" w:rsidRPr="00406041" w:rsidRDefault="00923AC1" w:rsidP="00923AC1">
            <w:pPr>
              <w:spacing w:after="0" w:line="240" w:lineRule="auto"/>
              <w:rPr>
                <w:rFonts w:ascii="Arial" w:eastAsia="Times New Roman" w:hAnsi="Arial" w:cs="Arial"/>
                <w:i/>
                <w:iCs/>
                <w:color w:val="000000"/>
                <w:kern w:val="24"/>
                <w:sz w:val="20"/>
                <w:szCs w:val="20"/>
              </w:rPr>
            </w:pPr>
            <w:r w:rsidRPr="00406041">
              <w:rPr>
                <w:rFonts w:ascii="Arial" w:eastAsia="Times New Roman" w:hAnsi="Arial" w:cs="Arial"/>
                <w:i/>
                <w:iCs/>
                <w:color w:val="000000"/>
                <w:kern w:val="24"/>
                <w:sz w:val="20"/>
                <w:szCs w:val="20"/>
              </w:rPr>
              <w:t>Node: 6248R (2x 24c), 768GB RAM, 3.0GHz/CPU</w:t>
            </w:r>
          </w:p>
        </w:tc>
      </w:tr>
      <w:tr w:rsidR="00923AC1" w:rsidRPr="00D11A9C" w14:paraId="6C75AAED" w14:textId="48FDD0B4" w:rsidTr="00D87EB3">
        <w:trPr>
          <w:trHeight w:val="266"/>
        </w:trPr>
        <w:tc>
          <w:tcPr>
            <w:tcW w:w="2185" w:type="dxa"/>
            <w:vMerge/>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hideMark/>
          </w:tcPr>
          <w:p w14:paraId="1C016858" w14:textId="77777777" w:rsidR="00923AC1" w:rsidRPr="00406041" w:rsidRDefault="00923AC1" w:rsidP="00923AC1">
            <w:pPr>
              <w:spacing w:after="0" w:line="240" w:lineRule="auto"/>
              <w:rPr>
                <w:rFonts w:ascii="Arial" w:eastAsia="Times New Roman" w:hAnsi="Arial" w:cs="Arial"/>
                <w:sz w:val="20"/>
                <w:szCs w:val="20"/>
              </w:rPr>
            </w:pP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7D0CBB2D"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 xml:space="preserve"># of </w:t>
            </w:r>
            <w:r w:rsidRPr="00406041">
              <w:rPr>
                <w:rFonts w:ascii="Arial" w:eastAsia="Times New Roman" w:hAnsi="Arial" w:cs="Arial"/>
                <w:b/>
                <w:bCs/>
                <w:i/>
                <w:iCs/>
                <w:color w:val="000000"/>
                <w:kern w:val="24"/>
                <w:sz w:val="20"/>
                <w:szCs w:val="20"/>
                <w:u w:val="single"/>
              </w:rPr>
              <w:t>VMs</w:t>
            </w:r>
            <w:r w:rsidRPr="00406041">
              <w:rPr>
                <w:rFonts w:ascii="Arial" w:eastAsia="Times New Roman" w:hAnsi="Arial" w:cs="Arial"/>
                <w:i/>
                <w:iCs/>
                <w:color w:val="000000"/>
                <w:kern w:val="24"/>
                <w:sz w:val="20"/>
                <w:szCs w:val="20"/>
              </w:rPr>
              <w:t xml:space="preserve">: </w:t>
            </w:r>
            <w:r w:rsidRPr="00406041">
              <w:rPr>
                <w:rFonts w:ascii="Arial" w:eastAsia="Times New Roman" w:hAnsi="Arial" w:cs="Arial"/>
                <w:b/>
                <w:bCs/>
                <w:i/>
                <w:iCs/>
                <w:color w:val="000000"/>
                <w:kern w:val="24"/>
                <w:sz w:val="20"/>
                <w:szCs w:val="20"/>
                <w:u w:val="single"/>
              </w:rPr>
              <w:t xml:space="preserve">Medium </w:t>
            </w:r>
            <w:r w:rsidRPr="00406041">
              <w:rPr>
                <w:rFonts w:ascii="Arial" w:eastAsia="Times New Roman" w:hAnsi="Arial" w:cs="Arial"/>
                <w:i/>
                <w:iCs/>
                <w:color w:val="000000"/>
                <w:kern w:val="24"/>
                <w:sz w:val="20"/>
                <w:szCs w:val="20"/>
              </w:rPr>
              <w:t xml:space="preserve">= 19; </w:t>
            </w:r>
            <w:r w:rsidRPr="00406041">
              <w:rPr>
                <w:rFonts w:ascii="Arial" w:eastAsia="Times New Roman" w:hAnsi="Arial" w:cs="Arial"/>
                <w:b/>
                <w:bCs/>
                <w:i/>
                <w:iCs/>
                <w:color w:val="000000"/>
                <w:kern w:val="24"/>
                <w:sz w:val="20"/>
                <w:szCs w:val="20"/>
                <w:u w:val="single"/>
              </w:rPr>
              <w:t xml:space="preserve">Large </w:t>
            </w:r>
            <w:r w:rsidRPr="00406041">
              <w:rPr>
                <w:rFonts w:ascii="Arial" w:eastAsia="Times New Roman" w:hAnsi="Arial" w:cs="Arial"/>
                <w:i/>
                <w:iCs/>
                <w:color w:val="000000"/>
                <w:kern w:val="24"/>
                <w:sz w:val="20"/>
                <w:szCs w:val="20"/>
              </w:rPr>
              <w:t xml:space="preserve">= 9; </w:t>
            </w:r>
            <w:r w:rsidRPr="00406041">
              <w:rPr>
                <w:rFonts w:ascii="Arial" w:eastAsia="Times New Roman" w:hAnsi="Arial" w:cs="Arial"/>
                <w:b/>
                <w:bCs/>
                <w:i/>
                <w:iCs/>
                <w:color w:val="000000"/>
                <w:kern w:val="24"/>
                <w:sz w:val="20"/>
                <w:szCs w:val="20"/>
                <w:u w:val="single"/>
              </w:rPr>
              <w:t xml:space="preserve">X-Large </w:t>
            </w:r>
            <w:r w:rsidRPr="00406041">
              <w:rPr>
                <w:rFonts w:ascii="Arial" w:eastAsia="Times New Roman" w:hAnsi="Arial" w:cs="Arial"/>
                <w:i/>
                <w:iCs/>
                <w:color w:val="000000"/>
                <w:kern w:val="24"/>
                <w:sz w:val="20"/>
                <w:szCs w:val="20"/>
              </w:rPr>
              <w:t>= 4</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4C3C7211" w14:textId="5B8BBF05" w:rsidR="00923AC1" w:rsidRPr="00406041" w:rsidRDefault="00923AC1" w:rsidP="00923AC1">
            <w:pPr>
              <w:spacing w:after="0" w:line="240" w:lineRule="auto"/>
              <w:rPr>
                <w:rFonts w:ascii="Arial" w:eastAsia="Times New Roman" w:hAnsi="Arial" w:cs="Arial"/>
                <w:i/>
                <w:iCs/>
                <w:color w:val="000000"/>
                <w:kern w:val="24"/>
                <w:sz w:val="20"/>
                <w:szCs w:val="20"/>
              </w:rPr>
            </w:pPr>
            <w:r w:rsidRPr="00406041">
              <w:rPr>
                <w:rFonts w:ascii="Arial" w:eastAsia="Times New Roman" w:hAnsi="Arial" w:cs="Arial"/>
                <w:i/>
                <w:iCs/>
                <w:color w:val="000000"/>
                <w:kern w:val="24"/>
                <w:sz w:val="20"/>
                <w:szCs w:val="20"/>
              </w:rPr>
              <w:t xml:space="preserve"># of </w:t>
            </w:r>
            <w:r w:rsidRPr="00406041">
              <w:rPr>
                <w:rFonts w:ascii="Arial" w:eastAsia="Times New Roman" w:hAnsi="Arial" w:cs="Arial"/>
                <w:b/>
                <w:bCs/>
                <w:i/>
                <w:iCs/>
                <w:color w:val="000000"/>
                <w:kern w:val="24"/>
                <w:sz w:val="20"/>
                <w:szCs w:val="20"/>
                <w:u w:val="single"/>
              </w:rPr>
              <w:t>VMs</w:t>
            </w:r>
            <w:r w:rsidRPr="00406041">
              <w:rPr>
                <w:rFonts w:ascii="Arial" w:eastAsia="Times New Roman" w:hAnsi="Arial" w:cs="Arial"/>
                <w:i/>
                <w:iCs/>
                <w:color w:val="000000"/>
                <w:kern w:val="24"/>
                <w:sz w:val="20"/>
                <w:szCs w:val="20"/>
              </w:rPr>
              <w:t xml:space="preserve">: </w:t>
            </w:r>
            <w:r w:rsidRPr="00406041">
              <w:rPr>
                <w:rFonts w:ascii="Arial" w:eastAsia="Times New Roman" w:hAnsi="Arial" w:cs="Arial"/>
                <w:b/>
                <w:bCs/>
                <w:i/>
                <w:iCs/>
                <w:color w:val="000000"/>
                <w:kern w:val="24"/>
                <w:sz w:val="20"/>
                <w:szCs w:val="20"/>
                <w:u w:val="single"/>
              </w:rPr>
              <w:t xml:space="preserve">Medium </w:t>
            </w:r>
            <w:r w:rsidRPr="00406041">
              <w:rPr>
                <w:rFonts w:ascii="Arial" w:eastAsia="Times New Roman" w:hAnsi="Arial" w:cs="Arial"/>
                <w:i/>
                <w:iCs/>
                <w:color w:val="000000"/>
                <w:kern w:val="24"/>
                <w:sz w:val="20"/>
                <w:szCs w:val="20"/>
              </w:rPr>
              <w:t xml:space="preserve">= 38; </w:t>
            </w:r>
            <w:r w:rsidRPr="00406041">
              <w:rPr>
                <w:rFonts w:ascii="Arial" w:eastAsia="Times New Roman" w:hAnsi="Arial" w:cs="Arial"/>
                <w:b/>
                <w:bCs/>
                <w:i/>
                <w:iCs/>
                <w:color w:val="000000"/>
                <w:kern w:val="24"/>
                <w:sz w:val="20"/>
                <w:szCs w:val="20"/>
                <w:u w:val="single"/>
              </w:rPr>
              <w:t xml:space="preserve">Large </w:t>
            </w:r>
            <w:r w:rsidRPr="00406041">
              <w:rPr>
                <w:rFonts w:ascii="Arial" w:eastAsia="Times New Roman" w:hAnsi="Arial" w:cs="Arial"/>
                <w:i/>
                <w:iCs/>
                <w:color w:val="000000"/>
                <w:kern w:val="24"/>
                <w:sz w:val="20"/>
                <w:szCs w:val="20"/>
              </w:rPr>
              <w:t xml:space="preserve">= 19; </w:t>
            </w:r>
            <w:r w:rsidRPr="00406041">
              <w:rPr>
                <w:rFonts w:ascii="Arial" w:eastAsia="Times New Roman" w:hAnsi="Arial" w:cs="Arial"/>
                <w:b/>
                <w:bCs/>
                <w:i/>
                <w:iCs/>
                <w:color w:val="000000"/>
                <w:kern w:val="24"/>
                <w:sz w:val="20"/>
                <w:szCs w:val="20"/>
                <w:u w:val="single"/>
              </w:rPr>
              <w:t xml:space="preserve">X-Large </w:t>
            </w:r>
            <w:r w:rsidRPr="00406041">
              <w:rPr>
                <w:rFonts w:ascii="Arial" w:eastAsia="Times New Roman" w:hAnsi="Arial" w:cs="Arial"/>
                <w:i/>
                <w:iCs/>
                <w:color w:val="000000"/>
                <w:kern w:val="24"/>
                <w:sz w:val="20"/>
                <w:szCs w:val="20"/>
              </w:rPr>
              <w:t>= 9</w:t>
            </w:r>
          </w:p>
        </w:tc>
      </w:tr>
      <w:tr w:rsidR="00923AC1" w:rsidRPr="00D11A9C" w14:paraId="17DAB035" w14:textId="45F0C680" w:rsidTr="00D87EB3">
        <w:trPr>
          <w:trHeight w:val="304"/>
        </w:trPr>
        <w:tc>
          <w:tcPr>
            <w:tcW w:w="2185"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792B306B"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No. of blades in the bundle</w:t>
            </w: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08ED6F7C" w14:textId="77777777" w:rsidR="00923AC1" w:rsidRPr="00406041" w:rsidRDefault="00923AC1" w:rsidP="00923AC1">
            <w:pPr>
              <w:spacing w:after="0" w:line="240" w:lineRule="auto"/>
              <w:jc w:val="center"/>
              <w:rPr>
                <w:rFonts w:ascii="Arial" w:eastAsia="Times New Roman" w:hAnsi="Arial" w:cs="Arial"/>
                <w:sz w:val="20"/>
                <w:szCs w:val="20"/>
              </w:rPr>
            </w:pPr>
            <w:r w:rsidRPr="00406041">
              <w:rPr>
                <w:rFonts w:ascii="Arial" w:eastAsia="Times New Roman" w:hAnsi="Arial" w:cs="Arial"/>
                <w:i/>
                <w:iCs/>
                <w:color w:val="000000"/>
                <w:kern w:val="24"/>
                <w:sz w:val="20"/>
                <w:szCs w:val="20"/>
              </w:rPr>
              <w:t>6</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40FBEB8D" w14:textId="55E08238" w:rsidR="00923AC1" w:rsidRPr="00406041" w:rsidRDefault="00923AC1" w:rsidP="00923AC1">
            <w:pPr>
              <w:spacing w:after="0" w:line="240" w:lineRule="auto"/>
              <w:jc w:val="center"/>
              <w:rPr>
                <w:rFonts w:ascii="Arial" w:eastAsia="Times New Roman" w:hAnsi="Arial" w:cs="Arial"/>
                <w:i/>
                <w:iCs/>
                <w:color w:val="000000"/>
                <w:kern w:val="24"/>
                <w:sz w:val="20"/>
                <w:szCs w:val="20"/>
              </w:rPr>
            </w:pPr>
            <w:r w:rsidRPr="00406041">
              <w:rPr>
                <w:rFonts w:ascii="Arial" w:eastAsia="Times New Roman" w:hAnsi="Arial" w:cs="Arial"/>
                <w:i/>
                <w:iCs/>
                <w:color w:val="000000"/>
                <w:kern w:val="24"/>
                <w:sz w:val="20"/>
                <w:szCs w:val="20"/>
              </w:rPr>
              <w:t>6</w:t>
            </w:r>
          </w:p>
        </w:tc>
      </w:tr>
      <w:tr w:rsidR="00923AC1" w:rsidRPr="00D11A9C" w14:paraId="1CAB6D2F" w14:textId="1B884BE7" w:rsidTr="00D87EB3">
        <w:trPr>
          <w:trHeight w:val="266"/>
        </w:trPr>
        <w:tc>
          <w:tcPr>
            <w:tcW w:w="2185" w:type="dxa"/>
            <w:vMerge w:val="restart"/>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3BA691A8" w14:textId="43B715A1"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 xml:space="preserve">Total bundle capacity </w:t>
            </w:r>
            <w:r w:rsidR="007D5522" w:rsidRPr="00406041">
              <w:rPr>
                <w:rFonts w:ascii="Arial" w:eastAsia="Times New Roman" w:hAnsi="Arial" w:cs="Arial"/>
                <w:i/>
                <w:iCs/>
                <w:color w:val="000000"/>
                <w:kern w:val="24"/>
                <w:sz w:val="20"/>
                <w:szCs w:val="20"/>
              </w:rPr>
              <w:t xml:space="preserve">(or </w:t>
            </w:r>
            <w:r w:rsidR="00CC1A84" w:rsidRPr="00406041">
              <w:rPr>
                <w:rFonts w:ascii="Arial" w:eastAsia="Times New Roman" w:hAnsi="Arial" w:cs="Arial"/>
                <w:i/>
                <w:iCs/>
                <w:color w:val="000000"/>
                <w:kern w:val="24"/>
                <w:sz w:val="20"/>
                <w:szCs w:val="20"/>
              </w:rPr>
              <w:t>u</w:t>
            </w:r>
            <w:r w:rsidR="007D5522" w:rsidRPr="00406041">
              <w:rPr>
                <w:rFonts w:ascii="Arial" w:eastAsia="Times New Roman" w:hAnsi="Arial" w:cs="Arial"/>
                <w:i/>
                <w:iCs/>
                <w:color w:val="000000"/>
                <w:kern w:val="24"/>
                <w:sz w:val="20"/>
                <w:szCs w:val="20"/>
              </w:rPr>
              <w:t>nits)</w:t>
            </w: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002EC0E9"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Total = 288 cores, 2,304GB RAM</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56D4A1ED" w14:textId="486DBA6E" w:rsidR="00923AC1" w:rsidRPr="00406041" w:rsidRDefault="00923AC1" w:rsidP="00923AC1">
            <w:pPr>
              <w:spacing w:after="0" w:line="240" w:lineRule="auto"/>
              <w:rPr>
                <w:rFonts w:ascii="Arial" w:eastAsia="Times New Roman" w:hAnsi="Arial" w:cs="Arial"/>
                <w:i/>
                <w:iCs/>
                <w:color w:val="000000"/>
                <w:kern w:val="24"/>
                <w:sz w:val="20"/>
                <w:szCs w:val="20"/>
              </w:rPr>
            </w:pPr>
            <w:r w:rsidRPr="00406041">
              <w:rPr>
                <w:rFonts w:ascii="Arial" w:eastAsia="Times New Roman" w:hAnsi="Arial" w:cs="Arial"/>
                <w:i/>
                <w:iCs/>
                <w:color w:val="000000"/>
                <w:kern w:val="24"/>
                <w:sz w:val="20"/>
                <w:szCs w:val="20"/>
              </w:rPr>
              <w:t>Total = 288 cores, 4,608GB RAM</w:t>
            </w:r>
          </w:p>
        </w:tc>
      </w:tr>
      <w:tr w:rsidR="00923AC1" w:rsidRPr="00D11A9C" w14:paraId="67AE2A47" w14:textId="3654E61A" w:rsidTr="00D87EB3">
        <w:trPr>
          <w:trHeight w:val="266"/>
        </w:trPr>
        <w:tc>
          <w:tcPr>
            <w:tcW w:w="2185" w:type="dxa"/>
            <w:vMerge/>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hideMark/>
          </w:tcPr>
          <w:p w14:paraId="778862F0" w14:textId="77777777" w:rsidR="00923AC1" w:rsidRPr="00406041" w:rsidRDefault="00923AC1" w:rsidP="00923AC1">
            <w:pPr>
              <w:spacing w:after="0" w:line="240" w:lineRule="auto"/>
              <w:rPr>
                <w:rFonts w:ascii="Arial" w:eastAsia="Times New Roman" w:hAnsi="Arial" w:cs="Arial"/>
                <w:sz w:val="20"/>
                <w:szCs w:val="20"/>
              </w:rPr>
            </w:pP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464888A0"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 xml:space="preserve">Total # of VMs: </w:t>
            </w:r>
            <w:r w:rsidRPr="00406041">
              <w:rPr>
                <w:rFonts w:ascii="Arial" w:eastAsia="Times New Roman" w:hAnsi="Arial" w:cs="Arial"/>
                <w:b/>
                <w:bCs/>
                <w:i/>
                <w:iCs/>
                <w:color w:val="000000"/>
                <w:kern w:val="24"/>
                <w:sz w:val="20"/>
                <w:szCs w:val="20"/>
                <w:u w:val="single"/>
              </w:rPr>
              <w:t>Medium</w:t>
            </w:r>
            <w:r w:rsidRPr="00406041">
              <w:rPr>
                <w:rFonts w:ascii="Arial" w:eastAsia="Times New Roman" w:hAnsi="Arial" w:cs="Arial"/>
                <w:i/>
                <w:iCs/>
                <w:color w:val="000000"/>
                <w:kern w:val="24"/>
                <w:sz w:val="20"/>
                <w:szCs w:val="20"/>
              </w:rPr>
              <w:t xml:space="preserve">=114; </w:t>
            </w:r>
            <w:r w:rsidRPr="00406041">
              <w:rPr>
                <w:rFonts w:ascii="Arial" w:eastAsia="Times New Roman" w:hAnsi="Arial" w:cs="Arial"/>
                <w:b/>
                <w:bCs/>
                <w:i/>
                <w:iCs/>
                <w:color w:val="000000"/>
                <w:kern w:val="24"/>
                <w:sz w:val="20"/>
                <w:szCs w:val="20"/>
                <w:u w:val="single"/>
              </w:rPr>
              <w:t>Large</w:t>
            </w:r>
            <w:r w:rsidRPr="00406041">
              <w:rPr>
                <w:rFonts w:ascii="Arial" w:eastAsia="Times New Roman" w:hAnsi="Arial" w:cs="Arial"/>
                <w:i/>
                <w:iCs/>
                <w:color w:val="000000"/>
                <w:kern w:val="24"/>
                <w:sz w:val="20"/>
                <w:szCs w:val="20"/>
              </w:rPr>
              <w:t xml:space="preserve">=54; </w:t>
            </w:r>
            <w:r w:rsidRPr="00406041">
              <w:rPr>
                <w:rFonts w:ascii="Arial" w:eastAsia="Times New Roman" w:hAnsi="Arial" w:cs="Arial"/>
                <w:b/>
                <w:bCs/>
                <w:i/>
                <w:iCs/>
                <w:color w:val="000000"/>
                <w:kern w:val="24"/>
                <w:sz w:val="20"/>
                <w:szCs w:val="20"/>
                <w:u w:val="single"/>
              </w:rPr>
              <w:t>X-Large</w:t>
            </w:r>
            <w:r w:rsidRPr="00406041">
              <w:rPr>
                <w:rFonts w:ascii="Arial" w:eastAsia="Times New Roman" w:hAnsi="Arial" w:cs="Arial"/>
                <w:i/>
                <w:iCs/>
                <w:color w:val="000000"/>
                <w:kern w:val="24"/>
                <w:sz w:val="20"/>
                <w:szCs w:val="20"/>
              </w:rPr>
              <w:t>=24</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720C4796" w14:textId="3495EB3F" w:rsidR="00923AC1" w:rsidRPr="00406041" w:rsidRDefault="00923AC1" w:rsidP="00923AC1">
            <w:pPr>
              <w:spacing w:after="0" w:line="240" w:lineRule="auto"/>
              <w:rPr>
                <w:rFonts w:ascii="Arial" w:eastAsia="Times New Roman" w:hAnsi="Arial" w:cs="Arial"/>
                <w:i/>
                <w:iCs/>
                <w:color w:val="000000"/>
                <w:kern w:val="24"/>
                <w:sz w:val="20"/>
                <w:szCs w:val="20"/>
              </w:rPr>
            </w:pPr>
            <w:r w:rsidRPr="00406041">
              <w:rPr>
                <w:rFonts w:ascii="Arial" w:eastAsia="Times New Roman" w:hAnsi="Arial" w:cs="Arial"/>
                <w:i/>
                <w:iCs/>
                <w:color w:val="000000"/>
                <w:kern w:val="24"/>
                <w:sz w:val="20"/>
                <w:szCs w:val="20"/>
              </w:rPr>
              <w:t xml:space="preserve">Total # of VMs: </w:t>
            </w:r>
            <w:r w:rsidRPr="00406041">
              <w:rPr>
                <w:rFonts w:ascii="Arial" w:eastAsia="Times New Roman" w:hAnsi="Arial" w:cs="Arial"/>
                <w:b/>
                <w:bCs/>
                <w:i/>
                <w:iCs/>
                <w:color w:val="000000"/>
                <w:kern w:val="24"/>
                <w:sz w:val="20"/>
                <w:szCs w:val="20"/>
                <w:u w:val="single"/>
              </w:rPr>
              <w:t xml:space="preserve">Medium </w:t>
            </w:r>
            <w:r w:rsidRPr="00406041">
              <w:rPr>
                <w:rFonts w:ascii="Arial" w:eastAsia="Times New Roman" w:hAnsi="Arial" w:cs="Arial"/>
                <w:i/>
                <w:iCs/>
                <w:color w:val="000000"/>
                <w:kern w:val="24"/>
                <w:sz w:val="20"/>
                <w:szCs w:val="20"/>
              </w:rPr>
              <w:t xml:space="preserve">= 228; </w:t>
            </w:r>
            <w:r w:rsidRPr="00406041">
              <w:rPr>
                <w:rFonts w:ascii="Arial" w:eastAsia="Times New Roman" w:hAnsi="Arial" w:cs="Arial"/>
                <w:b/>
                <w:bCs/>
                <w:i/>
                <w:iCs/>
                <w:color w:val="000000"/>
                <w:kern w:val="24"/>
                <w:sz w:val="20"/>
                <w:szCs w:val="20"/>
                <w:u w:val="single"/>
              </w:rPr>
              <w:t xml:space="preserve">Large </w:t>
            </w:r>
            <w:r w:rsidRPr="00406041">
              <w:rPr>
                <w:rFonts w:ascii="Arial" w:eastAsia="Times New Roman" w:hAnsi="Arial" w:cs="Arial"/>
                <w:i/>
                <w:iCs/>
                <w:color w:val="000000"/>
                <w:kern w:val="24"/>
                <w:sz w:val="20"/>
                <w:szCs w:val="20"/>
              </w:rPr>
              <w:t xml:space="preserve">= 114; </w:t>
            </w:r>
            <w:r w:rsidRPr="00406041">
              <w:rPr>
                <w:rFonts w:ascii="Arial" w:eastAsia="Times New Roman" w:hAnsi="Arial" w:cs="Arial"/>
                <w:b/>
                <w:bCs/>
                <w:i/>
                <w:iCs/>
                <w:color w:val="000000"/>
                <w:kern w:val="24"/>
                <w:sz w:val="20"/>
                <w:szCs w:val="20"/>
                <w:u w:val="single"/>
              </w:rPr>
              <w:t xml:space="preserve">X-Large </w:t>
            </w:r>
            <w:r w:rsidRPr="00406041">
              <w:rPr>
                <w:rFonts w:ascii="Arial" w:eastAsia="Times New Roman" w:hAnsi="Arial" w:cs="Arial"/>
                <w:i/>
                <w:iCs/>
                <w:color w:val="000000"/>
                <w:kern w:val="24"/>
                <w:sz w:val="20"/>
                <w:szCs w:val="20"/>
              </w:rPr>
              <w:t>= 54</w:t>
            </w:r>
          </w:p>
        </w:tc>
      </w:tr>
      <w:tr w:rsidR="00923AC1" w:rsidRPr="00D11A9C" w14:paraId="084F2ED5" w14:textId="5C234505" w:rsidTr="00D87EB3">
        <w:trPr>
          <w:trHeight w:val="253"/>
        </w:trPr>
        <w:tc>
          <w:tcPr>
            <w:tcW w:w="2185" w:type="dxa"/>
            <w:vMerge w:val="restart"/>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1F98E2ED"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i/>
                <w:iCs/>
                <w:color w:val="000000"/>
                <w:kern w:val="24"/>
                <w:sz w:val="20"/>
                <w:szCs w:val="20"/>
              </w:rPr>
              <w:t xml:space="preserve">Add-on components </w:t>
            </w:r>
          </w:p>
          <w:p w14:paraId="71A86F92" w14:textId="284C0F4D" w:rsidR="00923AC1" w:rsidRPr="00406041" w:rsidRDefault="00EC4F1B" w:rsidP="00EC4F1B">
            <w:pPr>
              <w:spacing w:after="0" w:line="240" w:lineRule="auto"/>
              <w:rPr>
                <w:rFonts w:ascii="Arial" w:eastAsia="Times New Roman" w:hAnsi="Arial" w:cs="Arial"/>
                <w:sz w:val="20"/>
                <w:szCs w:val="20"/>
              </w:rPr>
            </w:pPr>
            <w:r>
              <w:rPr>
                <w:rFonts w:ascii="Arial" w:eastAsia="Times New Roman" w:hAnsi="Arial" w:cs="Arial"/>
                <w:i/>
                <w:iCs/>
                <w:color w:val="000000"/>
                <w:kern w:val="24"/>
                <w:sz w:val="20"/>
                <w:szCs w:val="20"/>
              </w:rPr>
              <w:t>(</w:t>
            </w:r>
            <w:r w:rsidR="00923AC1" w:rsidRPr="00406041">
              <w:rPr>
                <w:rFonts w:ascii="Arial" w:eastAsia="Times New Roman" w:hAnsi="Arial" w:cs="Arial"/>
                <w:i/>
                <w:iCs/>
                <w:color w:val="000000"/>
                <w:kern w:val="24"/>
                <w:sz w:val="20"/>
                <w:szCs w:val="20"/>
              </w:rPr>
              <w:t>quantity in the bundle</w:t>
            </w:r>
            <w:r>
              <w:rPr>
                <w:rFonts w:ascii="Arial" w:eastAsia="Times New Roman" w:hAnsi="Arial" w:cs="Arial"/>
                <w:i/>
                <w:iCs/>
                <w:color w:val="000000"/>
                <w:kern w:val="24"/>
                <w:sz w:val="20"/>
                <w:szCs w:val="20"/>
              </w:rPr>
              <w:t>)</w:t>
            </w: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65CD1944"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b/>
                <w:bCs/>
                <w:i/>
                <w:iCs/>
                <w:color w:val="000000"/>
                <w:kern w:val="24"/>
                <w:sz w:val="20"/>
                <w:szCs w:val="20"/>
                <w:u w:val="single"/>
              </w:rPr>
              <w:t>Chassis</w:t>
            </w:r>
            <w:r w:rsidRPr="00406041">
              <w:rPr>
                <w:rFonts w:ascii="Arial" w:eastAsia="Times New Roman" w:hAnsi="Arial" w:cs="Arial"/>
                <w:i/>
                <w:iCs/>
                <w:color w:val="000000"/>
                <w:kern w:val="24"/>
                <w:sz w:val="20"/>
                <w:szCs w:val="20"/>
              </w:rPr>
              <w:t xml:space="preserve"> (1)</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501BB0A6" w14:textId="3FDD186B" w:rsidR="00923AC1" w:rsidRPr="00406041" w:rsidRDefault="00923AC1" w:rsidP="00923AC1">
            <w:pPr>
              <w:spacing w:after="0" w:line="240" w:lineRule="auto"/>
              <w:rPr>
                <w:rFonts w:ascii="Arial" w:eastAsia="Times New Roman" w:hAnsi="Arial" w:cs="Arial"/>
                <w:b/>
                <w:bCs/>
                <w:i/>
                <w:iCs/>
                <w:color w:val="000000"/>
                <w:kern w:val="24"/>
                <w:sz w:val="20"/>
                <w:szCs w:val="20"/>
                <w:u w:val="single"/>
              </w:rPr>
            </w:pPr>
            <w:r w:rsidRPr="00406041">
              <w:rPr>
                <w:rFonts w:ascii="Arial" w:eastAsia="Times New Roman" w:hAnsi="Arial" w:cs="Arial"/>
                <w:b/>
                <w:bCs/>
                <w:i/>
                <w:iCs/>
                <w:color w:val="000000"/>
                <w:kern w:val="24"/>
                <w:sz w:val="20"/>
                <w:szCs w:val="20"/>
                <w:u w:val="single"/>
              </w:rPr>
              <w:t>Chassis</w:t>
            </w:r>
            <w:r w:rsidRPr="00406041">
              <w:rPr>
                <w:rFonts w:ascii="Arial" w:eastAsia="Times New Roman" w:hAnsi="Arial" w:cs="Arial"/>
                <w:i/>
                <w:iCs/>
                <w:color w:val="000000"/>
                <w:kern w:val="24"/>
                <w:sz w:val="20"/>
                <w:szCs w:val="20"/>
              </w:rPr>
              <w:t xml:space="preserve"> (1)</w:t>
            </w:r>
          </w:p>
        </w:tc>
      </w:tr>
      <w:tr w:rsidR="00923AC1" w:rsidRPr="00D11A9C" w14:paraId="74BE5AAD" w14:textId="5154B65B" w:rsidTr="00D87EB3">
        <w:trPr>
          <w:trHeight w:val="253"/>
        </w:trPr>
        <w:tc>
          <w:tcPr>
            <w:tcW w:w="2185" w:type="dxa"/>
            <w:vMerge/>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hideMark/>
          </w:tcPr>
          <w:p w14:paraId="60C44EC9" w14:textId="77777777" w:rsidR="00923AC1" w:rsidRPr="00406041" w:rsidRDefault="00923AC1" w:rsidP="00923AC1">
            <w:pPr>
              <w:spacing w:after="0" w:line="240" w:lineRule="auto"/>
              <w:rPr>
                <w:rFonts w:ascii="Arial" w:eastAsia="Times New Roman" w:hAnsi="Arial" w:cs="Arial"/>
                <w:sz w:val="20"/>
                <w:szCs w:val="20"/>
              </w:rPr>
            </w:pP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660F51B4" w14:textId="7C729B36" w:rsidR="00923AC1" w:rsidRPr="00406041" w:rsidRDefault="00AC015D" w:rsidP="00923AC1">
            <w:pPr>
              <w:spacing w:after="0" w:line="240" w:lineRule="auto"/>
              <w:rPr>
                <w:rFonts w:ascii="Arial" w:eastAsia="Times New Roman" w:hAnsi="Arial" w:cs="Arial"/>
                <w:i/>
                <w:iCs/>
                <w:sz w:val="20"/>
                <w:szCs w:val="20"/>
              </w:rPr>
            </w:pPr>
            <w:r w:rsidRPr="00406041">
              <w:rPr>
                <w:rFonts w:ascii="Arial" w:eastAsia="Times New Roman" w:hAnsi="Arial" w:cs="Arial"/>
                <w:i/>
                <w:iCs/>
                <w:color w:val="000000"/>
                <w:kern w:val="24"/>
                <w:sz w:val="20"/>
                <w:szCs w:val="20"/>
              </w:rPr>
              <w:t>Network connectivity for the chassis, blade servers and rack servers connected to it through different speeds of Ethernet and Fiber Channel over Ethernet (</w:t>
            </w:r>
            <w:proofErr w:type="spellStart"/>
            <w:r w:rsidRPr="00406041">
              <w:rPr>
                <w:rFonts w:ascii="Arial" w:eastAsia="Times New Roman" w:hAnsi="Arial" w:cs="Arial"/>
                <w:i/>
                <w:iCs/>
                <w:color w:val="000000"/>
                <w:kern w:val="24"/>
                <w:sz w:val="20"/>
                <w:szCs w:val="20"/>
              </w:rPr>
              <w:t>FCoE</w:t>
            </w:r>
            <w:proofErr w:type="spellEnd"/>
            <w:r w:rsidRPr="00406041">
              <w:rPr>
                <w:rFonts w:ascii="Arial" w:eastAsia="Times New Roman" w:hAnsi="Arial" w:cs="Arial"/>
                <w:i/>
                <w:iCs/>
                <w:color w:val="000000"/>
                <w:kern w:val="24"/>
                <w:sz w:val="20"/>
                <w:szCs w:val="20"/>
              </w:rPr>
              <w:t xml:space="preserve">) </w:t>
            </w:r>
            <w:r w:rsidR="00923AC1" w:rsidRPr="00406041">
              <w:rPr>
                <w:rFonts w:ascii="Arial" w:eastAsia="Times New Roman" w:hAnsi="Arial" w:cs="Arial"/>
                <w:i/>
                <w:iCs/>
                <w:color w:val="000000"/>
                <w:kern w:val="24"/>
                <w:sz w:val="20"/>
                <w:szCs w:val="20"/>
              </w:rPr>
              <w:t>(1) and licenses (6)</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39E4AA09" w14:textId="0E5804A2" w:rsidR="00923AC1" w:rsidRPr="00406041" w:rsidRDefault="00AC015D" w:rsidP="00923AC1">
            <w:pPr>
              <w:spacing w:after="0" w:line="240" w:lineRule="auto"/>
              <w:rPr>
                <w:rFonts w:ascii="Arial" w:eastAsia="Times New Roman" w:hAnsi="Arial" w:cs="Arial"/>
                <w:b/>
                <w:bCs/>
                <w:i/>
                <w:iCs/>
                <w:color w:val="000000"/>
                <w:kern w:val="24"/>
                <w:sz w:val="20"/>
                <w:szCs w:val="20"/>
                <w:u w:val="single"/>
              </w:rPr>
            </w:pPr>
            <w:r w:rsidRPr="00406041">
              <w:rPr>
                <w:rFonts w:ascii="Arial" w:eastAsia="Times New Roman" w:hAnsi="Arial" w:cs="Arial"/>
                <w:i/>
                <w:iCs/>
                <w:color w:val="000000"/>
                <w:kern w:val="24"/>
                <w:sz w:val="20"/>
                <w:szCs w:val="20"/>
              </w:rPr>
              <w:t>Network connectivity for the chassis, blade servers and rack servers connected to it through different speeds of Ethernet and Fiber Channel over Ethernet (</w:t>
            </w:r>
            <w:proofErr w:type="spellStart"/>
            <w:r w:rsidRPr="00406041">
              <w:rPr>
                <w:rFonts w:ascii="Arial" w:eastAsia="Times New Roman" w:hAnsi="Arial" w:cs="Arial"/>
                <w:i/>
                <w:iCs/>
                <w:color w:val="000000"/>
                <w:kern w:val="24"/>
                <w:sz w:val="20"/>
                <w:szCs w:val="20"/>
              </w:rPr>
              <w:t>FCoE</w:t>
            </w:r>
            <w:proofErr w:type="spellEnd"/>
            <w:r w:rsidRPr="00406041">
              <w:rPr>
                <w:rFonts w:ascii="Arial" w:eastAsia="Times New Roman" w:hAnsi="Arial" w:cs="Arial"/>
                <w:i/>
                <w:iCs/>
                <w:color w:val="000000"/>
                <w:kern w:val="24"/>
                <w:sz w:val="20"/>
                <w:szCs w:val="20"/>
              </w:rPr>
              <w:t xml:space="preserve">) </w:t>
            </w:r>
            <w:r w:rsidR="00923AC1" w:rsidRPr="00406041">
              <w:rPr>
                <w:rFonts w:ascii="Arial" w:eastAsia="Times New Roman" w:hAnsi="Arial" w:cs="Arial"/>
                <w:i/>
                <w:iCs/>
                <w:color w:val="000000"/>
                <w:kern w:val="24"/>
                <w:sz w:val="20"/>
                <w:szCs w:val="20"/>
              </w:rPr>
              <w:t>(1) and licenses (6)</w:t>
            </w:r>
          </w:p>
        </w:tc>
      </w:tr>
      <w:tr w:rsidR="00923AC1" w:rsidRPr="00D11A9C" w14:paraId="00F10C34" w14:textId="145BE11B" w:rsidTr="00D87EB3">
        <w:trPr>
          <w:trHeight w:val="253"/>
        </w:trPr>
        <w:tc>
          <w:tcPr>
            <w:tcW w:w="2185" w:type="dxa"/>
            <w:vMerge/>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hideMark/>
          </w:tcPr>
          <w:p w14:paraId="45A99B74" w14:textId="77777777" w:rsidR="00923AC1" w:rsidRPr="00406041" w:rsidRDefault="00923AC1" w:rsidP="00923AC1">
            <w:pPr>
              <w:spacing w:after="0" w:line="240" w:lineRule="auto"/>
              <w:rPr>
                <w:rFonts w:ascii="Arial" w:eastAsia="Times New Roman" w:hAnsi="Arial" w:cs="Arial"/>
                <w:sz w:val="20"/>
                <w:szCs w:val="20"/>
              </w:rPr>
            </w:pP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16BD8DAE" w14:textId="77777777" w:rsidR="00923AC1" w:rsidRPr="00406041" w:rsidRDefault="00923AC1" w:rsidP="00923AC1">
            <w:pPr>
              <w:spacing w:after="0" w:line="240" w:lineRule="auto"/>
              <w:rPr>
                <w:rFonts w:ascii="Arial" w:eastAsia="Times New Roman" w:hAnsi="Arial" w:cs="Arial"/>
                <w:sz w:val="20"/>
                <w:szCs w:val="20"/>
              </w:rPr>
            </w:pPr>
            <w:bookmarkStart w:id="44" w:name="_Hlk72351504"/>
            <w:r w:rsidRPr="00406041">
              <w:rPr>
                <w:rFonts w:ascii="Arial" w:eastAsia="Times New Roman" w:hAnsi="Arial" w:cs="Arial"/>
                <w:b/>
                <w:bCs/>
                <w:i/>
                <w:iCs/>
                <w:color w:val="000000"/>
                <w:kern w:val="24"/>
                <w:sz w:val="20"/>
                <w:szCs w:val="20"/>
                <w:u w:val="single"/>
              </w:rPr>
              <w:t>SaaS System Management Platform (Base Version)</w:t>
            </w:r>
            <w:r w:rsidRPr="00406041" w:rsidDel="001724EA">
              <w:rPr>
                <w:rFonts w:ascii="Arial" w:eastAsia="Times New Roman" w:hAnsi="Arial" w:cs="Arial"/>
                <w:b/>
                <w:bCs/>
                <w:i/>
                <w:iCs/>
                <w:color w:val="000000"/>
                <w:kern w:val="24"/>
                <w:sz w:val="20"/>
                <w:szCs w:val="20"/>
                <w:u w:val="single"/>
              </w:rPr>
              <w:t xml:space="preserve"> </w:t>
            </w:r>
            <w:bookmarkEnd w:id="44"/>
            <w:r w:rsidRPr="00406041">
              <w:rPr>
                <w:rFonts w:ascii="Arial" w:eastAsia="Times New Roman" w:hAnsi="Arial" w:cs="Arial"/>
                <w:i/>
                <w:iCs/>
                <w:color w:val="000000"/>
                <w:kern w:val="24"/>
                <w:sz w:val="20"/>
                <w:szCs w:val="20"/>
              </w:rPr>
              <w:t xml:space="preserve">(6) </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23D78760" w14:textId="0237CFB0" w:rsidR="00923AC1" w:rsidRPr="00406041" w:rsidRDefault="00923AC1" w:rsidP="00923AC1">
            <w:pPr>
              <w:spacing w:after="0" w:line="240" w:lineRule="auto"/>
              <w:rPr>
                <w:rFonts w:ascii="Arial" w:eastAsia="Times New Roman" w:hAnsi="Arial" w:cs="Arial"/>
                <w:b/>
                <w:bCs/>
                <w:i/>
                <w:iCs/>
                <w:color w:val="000000"/>
                <w:kern w:val="24"/>
                <w:sz w:val="20"/>
                <w:szCs w:val="20"/>
                <w:u w:val="single"/>
              </w:rPr>
            </w:pPr>
            <w:r w:rsidRPr="00406041">
              <w:rPr>
                <w:rFonts w:ascii="Arial" w:eastAsia="Times New Roman" w:hAnsi="Arial" w:cs="Arial"/>
                <w:b/>
                <w:bCs/>
                <w:i/>
                <w:iCs/>
                <w:color w:val="000000"/>
                <w:kern w:val="24"/>
                <w:sz w:val="20"/>
                <w:szCs w:val="20"/>
                <w:u w:val="single"/>
              </w:rPr>
              <w:t>SaaS System Management Platform (Base Version)</w:t>
            </w:r>
            <w:r w:rsidRPr="00406041" w:rsidDel="001724EA">
              <w:rPr>
                <w:rFonts w:ascii="Arial" w:eastAsia="Times New Roman" w:hAnsi="Arial" w:cs="Arial"/>
                <w:b/>
                <w:bCs/>
                <w:i/>
                <w:iCs/>
                <w:color w:val="000000"/>
                <w:kern w:val="24"/>
                <w:sz w:val="20"/>
                <w:szCs w:val="20"/>
                <w:u w:val="single"/>
              </w:rPr>
              <w:t xml:space="preserve"> </w:t>
            </w:r>
            <w:r w:rsidRPr="00406041">
              <w:rPr>
                <w:rFonts w:ascii="Arial" w:eastAsia="Times New Roman" w:hAnsi="Arial" w:cs="Arial"/>
                <w:i/>
                <w:iCs/>
                <w:color w:val="000000"/>
                <w:kern w:val="24"/>
                <w:sz w:val="20"/>
                <w:szCs w:val="20"/>
              </w:rPr>
              <w:t xml:space="preserve">(6) </w:t>
            </w:r>
          </w:p>
        </w:tc>
      </w:tr>
      <w:tr w:rsidR="00923AC1" w:rsidRPr="00D11A9C" w14:paraId="477C175D" w14:textId="1E713B0E" w:rsidTr="00D87EB3">
        <w:trPr>
          <w:trHeight w:val="253"/>
        </w:trPr>
        <w:tc>
          <w:tcPr>
            <w:tcW w:w="2185" w:type="dxa"/>
            <w:vMerge/>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hideMark/>
          </w:tcPr>
          <w:p w14:paraId="3A6DDF03" w14:textId="77777777" w:rsidR="00923AC1" w:rsidRPr="00406041" w:rsidRDefault="00923AC1" w:rsidP="00923AC1">
            <w:pPr>
              <w:spacing w:after="0" w:line="240" w:lineRule="auto"/>
              <w:rPr>
                <w:rFonts w:ascii="Arial" w:eastAsia="Times New Roman" w:hAnsi="Arial" w:cs="Arial"/>
                <w:sz w:val="20"/>
                <w:szCs w:val="20"/>
              </w:rPr>
            </w:pPr>
          </w:p>
        </w:tc>
        <w:tc>
          <w:tcPr>
            <w:tcW w:w="3773"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tcMar>
              <w:top w:w="72" w:type="dxa"/>
              <w:left w:w="144" w:type="dxa"/>
              <w:bottom w:w="72" w:type="dxa"/>
              <w:right w:w="144" w:type="dxa"/>
            </w:tcMar>
            <w:vAlign w:val="center"/>
            <w:hideMark/>
          </w:tcPr>
          <w:p w14:paraId="241151CE" w14:textId="77777777" w:rsidR="00923AC1" w:rsidRPr="00406041" w:rsidRDefault="00923AC1" w:rsidP="00923AC1">
            <w:pPr>
              <w:spacing w:after="0" w:line="240" w:lineRule="auto"/>
              <w:rPr>
                <w:rFonts w:ascii="Arial" w:eastAsia="Times New Roman" w:hAnsi="Arial" w:cs="Arial"/>
                <w:sz w:val="20"/>
                <w:szCs w:val="20"/>
              </w:rPr>
            </w:pPr>
            <w:r w:rsidRPr="00406041">
              <w:rPr>
                <w:rFonts w:ascii="Arial" w:eastAsia="Times New Roman" w:hAnsi="Arial" w:cs="Arial"/>
                <w:b/>
                <w:bCs/>
                <w:i/>
                <w:iCs/>
                <w:color w:val="000000"/>
                <w:kern w:val="24"/>
                <w:sz w:val="20"/>
                <w:szCs w:val="20"/>
                <w:u w:val="single"/>
              </w:rPr>
              <w:t>Services</w:t>
            </w:r>
            <w:r w:rsidRPr="00406041">
              <w:rPr>
                <w:rFonts w:ascii="Arial" w:eastAsia="Times New Roman" w:hAnsi="Arial" w:cs="Arial"/>
                <w:i/>
                <w:iCs/>
                <w:color w:val="000000"/>
                <w:kern w:val="24"/>
                <w:sz w:val="20"/>
                <w:szCs w:val="20"/>
              </w:rPr>
              <w:t xml:space="preserve"> (6)</w:t>
            </w:r>
          </w:p>
        </w:tc>
        <w:tc>
          <w:tcPr>
            <w:tcW w:w="3382" w:type="dxa"/>
            <w:tcBorders>
              <w:top w:val="single" w:sz="8" w:space="0" w:color="7F7F7F"/>
              <w:left w:val="single" w:sz="8" w:space="0" w:color="7F7F7F"/>
              <w:bottom w:val="single" w:sz="8" w:space="0" w:color="7F7F7F"/>
              <w:right w:val="single" w:sz="8" w:space="0" w:color="7F7F7F"/>
            </w:tcBorders>
            <w:shd w:val="clear" w:color="auto" w:fill="F2F2F2" w:themeFill="background1" w:themeFillShade="F2"/>
            <w:vAlign w:val="center"/>
          </w:tcPr>
          <w:p w14:paraId="78F33F01" w14:textId="322731CF" w:rsidR="00923AC1" w:rsidRPr="00406041" w:rsidRDefault="00923AC1" w:rsidP="00923AC1">
            <w:pPr>
              <w:spacing w:after="0" w:line="240" w:lineRule="auto"/>
              <w:rPr>
                <w:rFonts w:ascii="Arial" w:eastAsia="Times New Roman" w:hAnsi="Arial" w:cs="Arial"/>
                <w:b/>
                <w:bCs/>
                <w:i/>
                <w:iCs/>
                <w:color w:val="000000"/>
                <w:kern w:val="24"/>
                <w:sz w:val="20"/>
                <w:szCs w:val="20"/>
                <w:u w:val="single"/>
              </w:rPr>
            </w:pPr>
            <w:r w:rsidRPr="00406041">
              <w:rPr>
                <w:rFonts w:ascii="Arial" w:eastAsia="Times New Roman" w:hAnsi="Arial" w:cs="Arial"/>
                <w:b/>
                <w:bCs/>
                <w:i/>
                <w:iCs/>
                <w:color w:val="000000"/>
                <w:kern w:val="24"/>
                <w:sz w:val="20"/>
                <w:szCs w:val="20"/>
                <w:u w:val="single"/>
              </w:rPr>
              <w:t>Services</w:t>
            </w:r>
            <w:r w:rsidRPr="00406041">
              <w:rPr>
                <w:rFonts w:ascii="Arial" w:eastAsia="Times New Roman" w:hAnsi="Arial" w:cs="Arial"/>
                <w:i/>
                <w:iCs/>
                <w:color w:val="000000"/>
                <w:kern w:val="24"/>
                <w:sz w:val="20"/>
                <w:szCs w:val="20"/>
              </w:rPr>
              <w:t xml:space="preserve"> (6)</w:t>
            </w:r>
          </w:p>
        </w:tc>
      </w:tr>
    </w:tbl>
    <w:p w14:paraId="15A94FCC" w14:textId="77777777" w:rsidR="009C3B37" w:rsidRPr="00D11A9C" w:rsidRDefault="009C3B37" w:rsidP="009C3B37">
      <w:pPr>
        <w:keepNext/>
        <w:keepLines/>
        <w:autoSpaceDE w:val="0"/>
        <w:autoSpaceDN w:val="0"/>
        <w:adjustRightInd w:val="0"/>
        <w:outlineLvl w:val="1"/>
        <w:rPr>
          <w:rFonts w:ascii="Arial" w:eastAsia="Arial" w:hAnsi="Arial" w:cs="Arial"/>
          <w:color w:val="4472C4" w:themeColor="accent1"/>
          <w:sz w:val="20"/>
          <w:szCs w:val="24"/>
          <w:lang w:eastAsia="de-DE"/>
        </w:rPr>
      </w:pPr>
    </w:p>
    <w:tbl>
      <w:tblPr>
        <w:tblW w:w="9540" w:type="dxa"/>
        <w:tblInd w:w="-5" w:type="dxa"/>
        <w:tblBorders>
          <w:top w:val="single" w:sz="4" w:space="0" w:color="BEBFC1"/>
          <w:left w:val="single" w:sz="4" w:space="0" w:color="BEBFC1"/>
          <w:bottom w:val="single" w:sz="4" w:space="0" w:color="BEBFC1"/>
          <w:right w:val="single" w:sz="4" w:space="0" w:color="BEBFC1"/>
          <w:insideH w:val="single" w:sz="4" w:space="0" w:color="BEBFC1"/>
          <w:insideV w:val="single" w:sz="4" w:space="0" w:color="BEBFC1"/>
        </w:tblBorders>
        <w:tblLayout w:type="fixed"/>
        <w:tblCellMar>
          <w:top w:w="100" w:type="dxa"/>
          <w:left w:w="100" w:type="dxa"/>
          <w:bottom w:w="100" w:type="dxa"/>
          <w:right w:w="100" w:type="dxa"/>
        </w:tblCellMar>
        <w:tblLook w:val="0400" w:firstRow="0" w:lastRow="0" w:firstColumn="0" w:lastColumn="0" w:noHBand="0" w:noVBand="1"/>
      </w:tblPr>
      <w:tblGrid>
        <w:gridCol w:w="6840"/>
        <w:gridCol w:w="2700"/>
      </w:tblGrid>
      <w:tr w:rsidR="009C3B37" w:rsidRPr="00D11A9C" w14:paraId="178D4694" w14:textId="77777777" w:rsidTr="005948EF">
        <w:trPr>
          <w:trHeight w:val="235"/>
        </w:trPr>
        <w:tc>
          <w:tcPr>
            <w:tcW w:w="6840" w:type="dxa"/>
            <w:shd w:val="clear" w:color="auto" w:fill="auto"/>
            <w:vAlign w:val="center"/>
          </w:tcPr>
          <w:p w14:paraId="1B67039A"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b/>
                <w:bCs/>
                <w:color w:val="595959"/>
                <w:sz w:val="20"/>
              </w:rPr>
            </w:pPr>
            <w:r w:rsidRPr="00D11A9C">
              <w:rPr>
                <w:rFonts w:ascii="Arial" w:eastAsia="Arial" w:hAnsi="Arial" w:cs="Arial"/>
                <w:b/>
                <w:bCs/>
                <w:color w:val="595959"/>
                <w:sz w:val="20"/>
              </w:rPr>
              <w:t xml:space="preserve">Preferred </w:t>
            </w:r>
            <w:proofErr w:type="spellStart"/>
            <w:r w:rsidRPr="00D11A9C">
              <w:rPr>
                <w:rFonts w:ascii="Arial" w:eastAsia="Arial" w:hAnsi="Arial" w:cs="Arial"/>
                <w:b/>
                <w:bCs/>
                <w:color w:val="595959"/>
                <w:sz w:val="20"/>
              </w:rPr>
              <w:t>DCaaS</w:t>
            </w:r>
            <w:proofErr w:type="spellEnd"/>
            <w:r w:rsidRPr="00D11A9C">
              <w:rPr>
                <w:rFonts w:ascii="Arial" w:eastAsia="Arial" w:hAnsi="Arial" w:cs="Arial"/>
                <w:b/>
                <w:bCs/>
                <w:color w:val="595959"/>
                <w:sz w:val="20"/>
              </w:rPr>
              <w:t xml:space="preserve"> Bundle for Compute Only</w:t>
            </w:r>
          </w:p>
        </w:tc>
        <w:tc>
          <w:tcPr>
            <w:tcW w:w="2700" w:type="dxa"/>
          </w:tcPr>
          <w:p w14:paraId="5A01F127" w14:textId="77777777" w:rsidR="009C3B37" w:rsidRPr="00D11A9C" w:rsidRDefault="009C3B37" w:rsidP="005948EF">
            <w:pPr>
              <w:keepNext/>
              <w:keepLines/>
              <w:autoSpaceDE w:val="0"/>
              <w:autoSpaceDN w:val="0"/>
              <w:adjustRightInd w:val="0"/>
              <w:spacing w:after="0" w:line="240" w:lineRule="auto"/>
              <w:jc w:val="center"/>
              <w:outlineLvl w:val="1"/>
              <w:rPr>
                <w:rFonts w:ascii="Arial" w:eastAsia="Arial" w:hAnsi="Arial" w:cs="Arial"/>
                <w:b/>
                <w:bCs/>
                <w:color w:val="595959"/>
                <w:sz w:val="20"/>
              </w:rPr>
            </w:pPr>
            <w:r w:rsidRPr="00D11A9C">
              <w:rPr>
                <w:rFonts w:ascii="Arial" w:eastAsia="Arial" w:hAnsi="Arial" w:cs="Arial"/>
                <w:b/>
                <w:bCs/>
                <w:color w:val="595959"/>
                <w:sz w:val="20"/>
              </w:rPr>
              <w:t>Select</w:t>
            </w:r>
          </w:p>
        </w:tc>
      </w:tr>
      <w:tr w:rsidR="009C3B37" w:rsidRPr="00D11A9C" w14:paraId="78EAAB1E" w14:textId="77777777" w:rsidTr="005948EF">
        <w:trPr>
          <w:trHeight w:val="235"/>
        </w:trPr>
        <w:tc>
          <w:tcPr>
            <w:tcW w:w="6840" w:type="dxa"/>
            <w:shd w:val="clear" w:color="auto" w:fill="auto"/>
            <w:vAlign w:val="center"/>
          </w:tcPr>
          <w:p w14:paraId="21D95457"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D11A9C">
              <w:rPr>
                <w:rFonts w:ascii="Arial" w:eastAsia="Arial" w:hAnsi="Arial" w:cs="Arial"/>
                <w:color w:val="595959"/>
                <w:sz w:val="20"/>
              </w:rPr>
              <w:t>Compute Bundle 1</w:t>
            </w:r>
          </w:p>
        </w:tc>
        <w:tc>
          <w:tcPr>
            <w:tcW w:w="2700" w:type="dxa"/>
          </w:tcPr>
          <w:p w14:paraId="29854667"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p>
        </w:tc>
      </w:tr>
      <w:tr w:rsidR="009C3B37" w:rsidRPr="00D11A9C" w14:paraId="1F099F0B" w14:textId="77777777" w:rsidTr="005948EF">
        <w:trPr>
          <w:trHeight w:val="235"/>
        </w:trPr>
        <w:tc>
          <w:tcPr>
            <w:tcW w:w="6840" w:type="dxa"/>
            <w:shd w:val="clear" w:color="auto" w:fill="auto"/>
            <w:vAlign w:val="center"/>
          </w:tcPr>
          <w:p w14:paraId="5DB38599"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r w:rsidRPr="00D11A9C">
              <w:rPr>
                <w:rFonts w:ascii="Arial" w:eastAsia="Arial" w:hAnsi="Arial" w:cs="Arial"/>
                <w:color w:val="595959"/>
                <w:sz w:val="20"/>
              </w:rPr>
              <w:t>Compute Bundle 2</w:t>
            </w:r>
          </w:p>
        </w:tc>
        <w:tc>
          <w:tcPr>
            <w:tcW w:w="2700" w:type="dxa"/>
          </w:tcPr>
          <w:p w14:paraId="4B192768" w14:textId="77777777" w:rsidR="009C3B37" w:rsidRPr="00D11A9C" w:rsidRDefault="009C3B37" w:rsidP="005948EF">
            <w:pPr>
              <w:keepNext/>
              <w:keepLines/>
              <w:autoSpaceDE w:val="0"/>
              <w:autoSpaceDN w:val="0"/>
              <w:adjustRightInd w:val="0"/>
              <w:spacing w:after="0" w:line="240" w:lineRule="auto"/>
              <w:outlineLvl w:val="1"/>
              <w:rPr>
                <w:rFonts w:ascii="Arial" w:eastAsia="Arial" w:hAnsi="Arial" w:cs="Arial"/>
                <w:color w:val="595959"/>
                <w:sz w:val="20"/>
              </w:rPr>
            </w:pPr>
          </w:p>
        </w:tc>
      </w:tr>
      <w:bookmarkEnd w:id="5"/>
    </w:tbl>
    <w:p w14:paraId="62084D25" w14:textId="37AA85D7" w:rsidR="009C3B37" w:rsidRDefault="009C3B37"/>
    <w:p w14:paraId="098189E7" w14:textId="3BC1FEC9" w:rsidR="00F24D21" w:rsidRPr="00FD694E" w:rsidRDefault="00F24D21" w:rsidP="00F24D21">
      <w:pPr>
        <w:rPr>
          <w:rFonts w:ascii="Arial" w:eastAsia="Times New Roman" w:hAnsi="Arial" w:cs="Arial"/>
          <w:bCs/>
          <w:color w:val="EA3376"/>
          <w:sz w:val="20"/>
          <w:szCs w:val="20"/>
        </w:rPr>
      </w:pPr>
      <w:r w:rsidRPr="00FD694E">
        <w:rPr>
          <w:rFonts w:ascii="Arial" w:hAnsi="Arial" w:cs="Arial"/>
          <w:color w:val="4472C4" w:themeColor="accent1"/>
          <w:sz w:val="20"/>
          <w:szCs w:val="20"/>
        </w:rPr>
        <w:t xml:space="preserve">&lt;SHOW </w:t>
      </w:r>
      <w:r w:rsidR="00003D13" w:rsidRPr="00FD694E">
        <w:rPr>
          <w:rFonts w:ascii="Arial" w:hAnsi="Arial" w:cs="Arial"/>
          <w:color w:val="4472C4" w:themeColor="accent1"/>
          <w:sz w:val="20"/>
          <w:szCs w:val="20"/>
        </w:rPr>
        <w:t xml:space="preserve">ON NEXT SCREEN </w:t>
      </w:r>
      <w:r w:rsidR="00C93727" w:rsidRPr="00FD694E">
        <w:rPr>
          <w:rFonts w:ascii="Arial" w:hAnsi="Arial" w:cs="Arial"/>
          <w:color w:val="4472C4" w:themeColor="accent1"/>
          <w:sz w:val="20"/>
          <w:szCs w:val="20"/>
        </w:rPr>
        <w:t xml:space="preserve">AFTER Q6 IF </w:t>
      </w:r>
      <w:r w:rsidR="00B500D0" w:rsidRPr="00FD694E">
        <w:rPr>
          <w:rFonts w:ascii="Arial" w:eastAsia="Arial" w:hAnsi="Arial" w:cs="Arial"/>
          <w:color w:val="4472C4" w:themeColor="accent1"/>
          <w:sz w:val="20"/>
        </w:rPr>
        <w:t>“Compute with Add on storage is selected in Q6&gt;</w:t>
      </w:r>
    </w:p>
    <w:p w14:paraId="5A70FE31" w14:textId="095B3241" w:rsidR="003114A9" w:rsidRDefault="003114A9" w:rsidP="00F24D21">
      <w:pPr>
        <w:rPr>
          <w:rFonts w:ascii="Arial" w:eastAsia="Arial" w:hAnsi="Arial" w:cs="Arial"/>
          <w:color w:val="595959"/>
          <w:sz w:val="20"/>
        </w:rPr>
      </w:pPr>
      <w:r w:rsidRPr="00FD694E">
        <w:rPr>
          <w:rFonts w:ascii="Arial" w:eastAsia="Arial" w:hAnsi="Arial" w:cs="Arial"/>
          <w:color w:val="595959"/>
          <w:sz w:val="20"/>
          <w:szCs w:val="20"/>
        </w:rPr>
        <w:t xml:space="preserve">For the selected compute bundle (with add-on storage), the table below provides a detailed description of the infrastructure, bundle type, </w:t>
      </w:r>
      <w:proofErr w:type="gramStart"/>
      <w:r w:rsidRPr="00FD694E">
        <w:rPr>
          <w:rFonts w:ascii="Arial" w:eastAsia="Arial" w:hAnsi="Arial" w:cs="Arial"/>
          <w:color w:val="595959"/>
          <w:sz w:val="20"/>
          <w:szCs w:val="20"/>
        </w:rPr>
        <w:t>capacity</w:t>
      </w:r>
      <w:proofErr w:type="gramEnd"/>
      <w:r w:rsidRPr="00FD694E">
        <w:rPr>
          <w:rFonts w:ascii="Arial" w:eastAsia="Arial" w:hAnsi="Arial" w:cs="Arial"/>
          <w:color w:val="595959"/>
          <w:sz w:val="20"/>
          <w:szCs w:val="20"/>
        </w:rPr>
        <w:t xml:space="preserve"> and add-on components.</w:t>
      </w:r>
      <w:r w:rsidR="000D2718" w:rsidRPr="00FD694E">
        <w:rPr>
          <w:rFonts w:ascii="Arial" w:eastAsia="Arial" w:hAnsi="Arial" w:cs="Arial"/>
          <w:color w:val="595959"/>
          <w:sz w:val="20"/>
        </w:rPr>
        <w:t xml:space="preserve"> Please go through the </w:t>
      </w:r>
      <w:proofErr w:type="spellStart"/>
      <w:r w:rsidR="000D2718" w:rsidRPr="00FD694E">
        <w:rPr>
          <w:rFonts w:ascii="Arial" w:eastAsia="Arial" w:hAnsi="Arial" w:cs="Arial"/>
          <w:b/>
          <w:bCs/>
          <w:color w:val="595959"/>
          <w:sz w:val="20"/>
        </w:rPr>
        <w:t>DCaaS</w:t>
      </w:r>
      <w:proofErr w:type="spellEnd"/>
      <w:r w:rsidR="000D2718" w:rsidRPr="00FD694E">
        <w:rPr>
          <w:rFonts w:ascii="Arial" w:eastAsia="Arial" w:hAnsi="Arial" w:cs="Arial"/>
          <w:color w:val="595959"/>
          <w:sz w:val="20"/>
        </w:rPr>
        <w:t xml:space="preserve"> solution carefully.</w:t>
      </w:r>
    </w:p>
    <w:p w14:paraId="0AA39B9E" w14:textId="27A89D4A" w:rsidR="007C2A47" w:rsidRPr="007C2A47" w:rsidRDefault="007C2A47" w:rsidP="00F24D21">
      <w:pPr>
        <w:rPr>
          <w:rFonts w:ascii="Arial" w:eastAsia="Arial" w:hAnsi="Arial" w:cs="Arial"/>
          <w:color w:val="595959"/>
          <w:sz w:val="20"/>
          <w:szCs w:val="20"/>
        </w:rPr>
      </w:pPr>
      <w:r>
        <w:rPr>
          <w:rFonts w:ascii="Arial" w:eastAsia="Arial" w:hAnsi="Arial" w:cs="Arial"/>
          <w:color w:val="595959"/>
          <w:sz w:val="20"/>
          <w:szCs w:val="20"/>
        </w:rPr>
        <w:lastRenderedPageBreak/>
        <w:t xml:space="preserve">Please </w:t>
      </w:r>
      <w:ins w:id="45" w:author="Gourav Shaw" w:date="2021-06-14T18:53:00Z">
        <w:r w:rsidR="00B50599" w:rsidRPr="00B50599">
          <w:rPr>
            <w:rFonts w:ascii="Arial" w:eastAsia="Arial" w:hAnsi="Arial" w:cs="Arial"/>
            <w:color w:val="595959"/>
            <w:sz w:val="20"/>
            <w:szCs w:val="20"/>
            <w:u w:val="single"/>
            <w:rPrChange w:id="46" w:author="Gourav Shaw" w:date="2021-06-14T18:53:00Z">
              <w:rPr>
                <w:rFonts w:ascii="Arial" w:eastAsia="Arial" w:hAnsi="Arial" w:cs="Arial"/>
                <w:color w:val="595959"/>
                <w:sz w:val="20"/>
                <w:szCs w:val="20"/>
              </w:rPr>
            </w:rPrChange>
          </w:rPr>
          <w:t>click</w:t>
        </w:r>
        <w:r w:rsidR="00B50599">
          <w:rPr>
            <w:rFonts w:ascii="Arial" w:eastAsia="Arial" w:hAnsi="Arial" w:cs="Arial"/>
            <w:color w:val="595959"/>
            <w:sz w:val="20"/>
            <w:szCs w:val="20"/>
          </w:rPr>
          <w:t xml:space="preserve"> </w:t>
        </w:r>
      </w:ins>
      <w:del w:id="47" w:author="Gourav Shaw" w:date="2021-06-14T18:53:00Z">
        <w:r w:rsidRPr="007C2A47" w:rsidDel="00B50599">
          <w:rPr>
            <w:rFonts w:ascii="Arial" w:eastAsia="Arial" w:hAnsi="Arial" w:cs="Arial"/>
            <w:color w:val="595959"/>
            <w:sz w:val="20"/>
            <w:szCs w:val="20"/>
            <w:u w:val="single"/>
          </w:rPr>
          <w:delText>click</w:delText>
        </w:r>
        <w:r w:rsidDel="00B50599">
          <w:rPr>
            <w:rFonts w:ascii="Arial" w:eastAsia="Arial" w:hAnsi="Arial" w:cs="Arial"/>
            <w:color w:val="595959"/>
            <w:sz w:val="20"/>
            <w:szCs w:val="20"/>
          </w:rPr>
          <w:delText xml:space="preserve"> </w:delText>
        </w:r>
      </w:del>
      <w:r>
        <w:rPr>
          <w:rFonts w:ascii="Arial" w:eastAsia="Arial" w:hAnsi="Arial" w:cs="Arial"/>
          <w:color w:val="595959"/>
          <w:sz w:val="20"/>
          <w:szCs w:val="20"/>
        </w:rPr>
        <w:t>to see the descriptions of type of infrastructure, bundle type, type of VMs and add-on components.</w:t>
      </w:r>
    </w:p>
    <w:tbl>
      <w:tblPr>
        <w:tblW w:w="9890" w:type="dxa"/>
        <w:tblCellMar>
          <w:left w:w="0" w:type="dxa"/>
          <w:right w:w="0" w:type="dxa"/>
        </w:tblCellMar>
        <w:tblLook w:val="0420" w:firstRow="1" w:lastRow="0" w:firstColumn="0" w:lastColumn="0" w:noHBand="0" w:noVBand="1"/>
      </w:tblPr>
      <w:tblGrid>
        <w:gridCol w:w="3590"/>
        <w:gridCol w:w="6300"/>
      </w:tblGrid>
      <w:tr w:rsidR="00196302" w:rsidRPr="00FD694E" w14:paraId="4AC5DD89" w14:textId="77777777" w:rsidTr="00EB2E20">
        <w:trPr>
          <w:trHeight w:val="372"/>
        </w:trPr>
        <w:tc>
          <w:tcPr>
            <w:tcW w:w="9890" w:type="dxa"/>
            <w:gridSpan w:val="2"/>
            <w:tcBorders>
              <w:top w:val="single" w:sz="8" w:space="0" w:color="7F7F7F"/>
              <w:left w:val="single" w:sz="8" w:space="0" w:color="7F7F7F"/>
              <w:bottom w:val="single" w:sz="8" w:space="0" w:color="7F7F7F"/>
              <w:right w:val="single" w:sz="8" w:space="0" w:color="7F7F7F"/>
            </w:tcBorders>
            <w:shd w:val="clear" w:color="auto" w:fill="auto"/>
            <w:tcMar>
              <w:top w:w="72" w:type="dxa"/>
              <w:left w:w="144" w:type="dxa"/>
              <w:bottom w:w="72" w:type="dxa"/>
              <w:right w:w="144" w:type="dxa"/>
            </w:tcMar>
            <w:vAlign w:val="center"/>
            <w:hideMark/>
          </w:tcPr>
          <w:p w14:paraId="7FC1D99A" w14:textId="3F0F3DFE" w:rsidR="00196302" w:rsidRPr="00FD694E" w:rsidRDefault="00196302" w:rsidP="005948EF">
            <w:pPr>
              <w:spacing w:after="0" w:line="240" w:lineRule="auto"/>
              <w:jc w:val="center"/>
              <w:rPr>
                <w:rFonts w:ascii="Arial" w:eastAsia="Times New Roman" w:hAnsi="Arial" w:cs="Arial"/>
                <w:sz w:val="20"/>
                <w:szCs w:val="20"/>
              </w:rPr>
            </w:pPr>
            <w:r w:rsidRPr="00FD694E">
              <w:rPr>
                <w:rFonts w:ascii="Arial" w:eastAsia="Times New Roman" w:hAnsi="Arial" w:cs="Arial"/>
                <w:b/>
                <w:bCs/>
                <w:i/>
                <w:iCs/>
                <w:kern w:val="24"/>
                <w:sz w:val="20"/>
                <w:szCs w:val="20"/>
              </w:rPr>
              <w:t>Data Center Compute Bundle (WTP03)</w:t>
            </w:r>
          </w:p>
        </w:tc>
      </w:tr>
      <w:tr w:rsidR="00196302" w:rsidRPr="00FD694E" w14:paraId="5D4DE9E9" w14:textId="77777777" w:rsidTr="005948EF">
        <w:trPr>
          <w:trHeight w:val="808"/>
        </w:trPr>
        <w:tc>
          <w:tcPr>
            <w:tcW w:w="359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hideMark/>
          </w:tcPr>
          <w:p w14:paraId="23D09C86" w14:textId="77777777" w:rsidR="00196302" w:rsidRPr="00FD694E" w:rsidRDefault="00196302" w:rsidP="005948EF">
            <w:pPr>
              <w:spacing w:after="0" w:line="240" w:lineRule="auto"/>
              <w:rPr>
                <w:rFonts w:ascii="Arial" w:eastAsia="Times New Roman" w:hAnsi="Arial" w:cs="Arial"/>
                <w:sz w:val="20"/>
                <w:szCs w:val="20"/>
              </w:rPr>
            </w:pPr>
            <w:r w:rsidRPr="00FD694E">
              <w:rPr>
                <w:rFonts w:ascii="Arial" w:eastAsia="Times New Roman" w:hAnsi="Arial" w:cs="Arial"/>
                <w:i/>
                <w:iCs/>
                <w:color w:val="000000"/>
                <w:kern w:val="24"/>
                <w:sz w:val="20"/>
                <w:szCs w:val="20"/>
              </w:rPr>
              <w:t>What does this include</w:t>
            </w: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15118CA9" w14:textId="077965C0" w:rsidR="00196302" w:rsidRPr="00FD694E" w:rsidRDefault="00196302" w:rsidP="005948EF">
            <w:pPr>
              <w:spacing w:after="0" w:line="240" w:lineRule="auto"/>
              <w:rPr>
                <w:rFonts w:ascii="Arial" w:eastAsia="Times New Roman" w:hAnsi="Arial" w:cs="Arial"/>
                <w:i/>
                <w:iCs/>
                <w:sz w:val="20"/>
                <w:szCs w:val="20"/>
              </w:rPr>
            </w:pPr>
            <w:r w:rsidRPr="00FD694E">
              <w:rPr>
                <w:rFonts w:ascii="Arial" w:eastAsia="Times New Roman" w:hAnsi="Arial" w:cs="Arial"/>
                <w:i/>
                <w:iCs/>
                <w:color w:val="000000"/>
                <w:kern w:val="24"/>
                <w:sz w:val="20"/>
                <w:szCs w:val="20"/>
              </w:rPr>
              <w:t>Virtual servers with chassis along with all management, orchestration, and storage</w:t>
            </w:r>
          </w:p>
        </w:tc>
      </w:tr>
      <w:tr w:rsidR="00196302" w:rsidRPr="00FD694E" w14:paraId="29C35504" w14:textId="77777777" w:rsidTr="005948EF">
        <w:trPr>
          <w:trHeight w:val="253"/>
        </w:trPr>
        <w:tc>
          <w:tcPr>
            <w:tcW w:w="359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hideMark/>
          </w:tcPr>
          <w:p w14:paraId="11138A88" w14:textId="77777777" w:rsidR="00196302" w:rsidRPr="00FD694E" w:rsidRDefault="00196302" w:rsidP="005948EF">
            <w:pPr>
              <w:spacing w:after="0" w:line="240" w:lineRule="auto"/>
              <w:rPr>
                <w:rFonts w:ascii="Arial" w:eastAsia="Times New Roman" w:hAnsi="Arial" w:cs="Arial"/>
                <w:sz w:val="20"/>
                <w:szCs w:val="20"/>
              </w:rPr>
            </w:pPr>
            <w:r w:rsidRPr="00FD694E">
              <w:rPr>
                <w:rFonts w:ascii="Arial" w:eastAsia="Times New Roman" w:hAnsi="Arial" w:cs="Arial"/>
                <w:i/>
                <w:iCs/>
                <w:color w:val="000000"/>
                <w:kern w:val="24"/>
                <w:sz w:val="20"/>
                <w:szCs w:val="20"/>
              </w:rPr>
              <w:t>Type of infrastructure</w:t>
            </w: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35B632B0" w14:textId="77777777" w:rsidR="00196302" w:rsidRPr="00FD694E" w:rsidRDefault="00196302" w:rsidP="005948EF">
            <w:pPr>
              <w:spacing w:after="0" w:line="240" w:lineRule="auto"/>
              <w:rPr>
                <w:rFonts w:ascii="Arial" w:eastAsia="Times New Roman" w:hAnsi="Arial" w:cs="Arial"/>
                <w:b/>
                <w:bCs/>
                <w:i/>
                <w:iCs/>
                <w:sz w:val="20"/>
                <w:szCs w:val="20"/>
                <w:u w:val="single"/>
              </w:rPr>
            </w:pPr>
            <w:r w:rsidRPr="00FD694E">
              <w:rPr>
                <w:rFonts w:ascii="Arial" w:eastAsia="Times New Roman" w:hAnsi="Arial" w:cs="Arial"/>
                <w:b/>
                <w:bCs/>
                <w:i/>
                <w:iCs/>
                <w:sz w:val="20"/>
                <w:szCs w:val="20"/>
                <w:u w:val="single"/>
              </w:rPr>
              <w:t>Hyperconverged Infrastructure</w:t>
            </w:r>
          </w:p>
        </w:tc>
      </w:tr>
      <w:tr w:rsidR="00196302" w:rsidRPr="00FD694E" w14:paraId="543CEE8A" w14:textId="77777777" w:rsidTr="005948EF">
        <w:trPr>
          <w:trHeight w:val="253"/>
        </w:trPr>
        <w:tc>
          <w:tcPr>
            <w:tcW w:w="359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hideMark/>
          </w:tcPr>
          <w:p w14:paraId="45A15471" w14:textId="77777777" w:rsidR="00196302" w:rsidRPr="00FD694E" w:rsidRDefault="00196302" w:rsidP="005948EF">
            <w:pPr>
              <w:spacing w:after="0" w:line="240" w:lineRule="auto"/>
              <w:rPr>
                <w:rFonts w:ascii="Arial" w:eastAsia="Times New Roman" w:hAnsi="Arial" w:cs="Arial"/>
                <w:sz w:val="20"/>
                <w:szCs w:val="20"/>
              </w:rPr>
            </w:pPr>
            <w:r w:rsidRPr="00FD694E">
              <w:rPr>
                <w:rFonts w:ascii="Arial" w:eastAsia="Times New Roman" w:hAnsi="Arial" w:cs="Arial"/>
                <w:i/>
                <w:iCs/>
                <w:color w:val="000000"/>
                <w:kern w:val="24"/>
                <w:sz w:val="20"/>
                <w:szCs w:val="20"/>
              </w:rPr>
              <w:t>Type of bundle</w:t>
            </w: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593152A8" w14:textId="71645F29" w:rsidR="00196302" w:rsidRPr="00FD694E" w:rsidRDefault="00196302" w:rsidP="005948EF">
            <w:pPr>
              <w:spacing w:after="0" w:line="240" w:lineRule="auto"/>
              <w:rPr>
                <w:rFonts w:ascii="Arial" w:eastAsia="Times New Roman" w:hAnsi="Arial" w:cs="Arial"/>
                <w:b/>
                <w:bCs/>
                <w:i/>
                <w:iCs/>
                <w:sz w:val="20"/>
                <w:szCs w:val="20"/>
              </w:rPr>
            </w:pPr>
            <w:r w:rsidRPr="00FD694E">
              <w:rPr>
                <w:rFonts w:ascii="Arial" w:eastAsia="Times New Roman" w:hAnsi="Arial" w:cs="Arial"/>
                <w:b/>
                <w:bCs/>
                <w:i/>
                <w:iCs/>
                <w:sz w:val="20"/>
                <w:szCs w:val="20"/>
              </w:rPr>
              <w:t>VSI HX with Network</w:t>
            </w:r>
            <w:r w:rsidR="00AB6537" w:rsidRPr="00FD694E">
              <w:rPr>
                <w:rFonts w:ascii="Arial" w:eastAsia="Times New Roman" w:hAnsi="Arial" w:cs="Arial"/>
                <w:b/>
                <w:bCs/>
                <w:i/>
                <w:iCs/>
                <w:sz w:val="20"/>
                <w:szCs w:val="20"/>
              </w:rPr>
              <w:t xml:space="preserve"> connectivity </w:t>
            </w:r>
          </w:p>
        </w:tc>
      </w:tr>
      <w:tr w:rsidR="00196302" w:rsidRPr="00FD694E" w14:paraId="34649841" w14:textId="77777777" w:rsidTr="005948EF">
        <w:trPr>
          <w:trHeight w:val="266"/>
        </w:trPr>
        <w:tc>
          <w:tcPr>
            <w:tcW w:w="3590" w:type="dxa"/>
            <w:vMerge w:val="restart"/>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hideMark/>
          </w:tcPr>
          <w:p w14:paraId="40981979" w14:textId="77777777" w:rsidR="00196302" w:rsidRPr="00FD694E" w:rsidRDefault="00196302" w:rsidP="005948EF">
            <w:pPr>
              <w:spacing w:after="0" w:line="240" w:lineRule="auto"/>
              <w:rPr>
                <w:rFonts w:ascii="Arial" w:eastAsia="Times New Roman" w:hAnsi="Arial" w:cs="Arial"/>
                <w:sz w:val="20"/>
                <w:szCs w:val="20"/>
              </w:rPr>
            </w:pPr>
            <w:r w:rsidRPr="00FD694E">
              <w:rPr>
                <w:rFonts w:ascii="Arial" w:eastAsia="Times New Roman" w:hAnsi="Arial" w:cs="Arial"/>
                <w:i/>
                <w:iCs/>
                <w:color w:val="000000"/>
                <w:kern w:val="24"/>
                <w:sz w:val="20"/>
                <w:szCs w:val="20"/>
              </w:rPr>
              <w:t>Configuration of 1 x blade compute</w:t>
            </w: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2615FBAB" w14:textId="0A38E896" w:rsidR="00196302" w:rsidRPr="00FD694E" w:rsidRDefault="00B50599" w:rsidP="005948EF">
            <w:pPr>
              <w:spacing w:after="0" w:line="240" w:lineRule="auto"/>
              <w:rPr>
                <w:rFonts w:ascii="Arial" w:eastAsia="Times New Roman" w:hAnsi="Arial" w:cs="Arial"/>
                <w:i/>
                <w:iCs/>
                <w:sz w:val="20"/>
                <w:szCs w:val="20"/>
              </w:rPr>
            </w:pPr>
            <w:ins w:id="48" w:author="Gourav Shaw" w:date="2021-06-14T18:54:00Z">
              <w:r>
                <w:rPr>
                  <w:rFonts w:ascii="Arial" w:hAnsi="Arial" w:cs="Arial"/>
                  <w:b/>
                  <w:bCs/>
                  <w:i/>
                  <w:iCs/>
                  <w:color w:val="000000"/>
                  <w:shd w:val="clear" w:color="auto" w:fill="FFFFFF"/>
                </w:rPr>
                <w:t>Compute</w:t>
              </w:r>
              <w:r>
                <w:rPr>
                  <w:rFonts w:ascii="Arial" w:hAnsi="Arial" w:cs="Arial"/>
                  <w:i/>
                  <w:iCs/>
                  <w:color w:val="000000"/>
                  <w:shd w:val="clear" w:color="auto" w:fill="FFFFFF"/>
                </w:rPr>
                <w:t> - 6240R (2x 24c), 2.4GHz, 1024GB RAM</w:t>
              </w:r>
            </w:ins>
            <w:del w:id="49" w:author="Gourav Shaw" w:date="2021-06-14T18:54:00Z">
              <w:r w:rsidR="003E7D0B" w:rsidRPr="003E7D0B" w:rsidDel="00B50599">
                <w:rPr>
                  <w:rFonts w:ascii="Arial" w:eastAsia="Times New Roman" w:hAnsi="Arial" w:cs="Arial"/>
                  <w:b/>
                  <w:bCs/>
                  <w:i/>
                  <w:iCs/>
                  <w:sz w:val="20"/>
                  <w:szCs w:val="20"/>
                </w:rPr>
                <w:delText xml:space="preserve">Compute - </w:delText>
              </w:r>
              <w:r w:rsidR="003E7D0B" w:rsidRPr="003E7D0B" w:rsidDel="00B50599">
                <w:rPr>
                  <w:rFonts w:ascii="Arial" w:eastAsia="Times New Roman" w:hAnsi="Arial" w:cs="Arial"/>
                  <w:sz w:val="20"/>
                  <w:szCs w:val="20"/>
                </w:rPr>
                <w:delText>6240R (2x 24c), 2.4GHz, 1024GB RAM</w:delText>
              </w:r>
            </w:del>
          </w:p>
        </w:tc>
      </w:tr>
      <w:tr w:rsidR="00196302" w:rsidRPr="00FD694E" w14:paraId="6B6CDB30" w14:textId="77777777" w:rsidTr="005948EF">
        <w:trPr>
          <w:trHeight w:val="266"/>
        </w:trPr>
        <w:tc>
          <w:tcPr>
            <w:tcW w:w="3590" w:type="dxa"/>
            <w:vMerge/>
            <w:tcBorders>
              <w:top w:val="single" w:sz="8" w:space="0" w:color="7F7F7F"/>
              <w:left w:val="single" w:sz="8" w:space="0" w:color="7F7F7F"/>
              <w:bottom w:val="single" w:sz="8" w:space="0" w:color="7F7F7F"/>
              <w:right w:val="single" w:sz="8" w:space="0" w:color="7F7F7F"/>
            </w:tcBorders>
            <w:vAlign w:val="center"/>
            <w:hideMark/>
          </w:tcPr>
          <w:p w14:paraId="1231B3E2" w14:textId="77777777" w:rsidR="00196302" w:rsidRPr="00FD694E" w:rsidRDefault="00196302" w:rsidP="005948EF">
            <w:pPr>
              <w:spacing w:after="0" w:line="240" w:lineRule="auto"/>
              <w:rPr>
                <w:rFonts w:ascii="Arial" w:eastAsia="Times New Roman" w:hAnsi="Arial" w:cs="Arial"/>
                <w:sz w:val="20"/>
                <w:szCs w:val="20"/>
              </w:rPr>
            </w:pP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17CE9668" w14:textId="128F2EC8" w:rsidR="00196302" w:rsidRPr="00FD694E" w:rsidRDefault="00B50599" w:rsidP="005948EF">
            <w:pPr>
              <w:spacing w:after="0" w:line="240" w:lineRule="auto"/>
              <w:rPr>
                <w:rFonts w:ascii="Arial" w:eastAsia="Times New Roman" w:hAnsi="Arial" w:cs="Arial"/>
                <w:i/>
                <w:iCs/>
                <w:sz w:val="20"/>
                <w:szCs w:val="20"/>
              </w:rPr>
            </w:pPr>
            <w:ins w:id="50" w:author="Gourav Shaw" w:date="2021-06-14T18:54:00Z">
              <w:r>
                <w:rPr>
                  <w:rFonts w:ascii="Arial" w:hAnsi="Arial" w:cs="Arial"/>
                  <w:b/>
                  <w:bCs/>
                  <w:i/>
                  <w:iCs/>
                  <w:color w:val="000000"/>
                  <w:shd w:val="clear" w:color="auto" w:fill="FFFFFF"/>
                </w:rPr>
                <w:t>Storage</w:t>
              </w:r>
              <w:r>
                <w:rPr>
                  <w:rFonts w:ascii="Arial" w:hAnsi="Arial" w:cs="Arial"/>
                  <w:i/>
                  <w:iCs/>
                  <w:color w:val="000000"/>
                  <w:shd w:val="clear" w:color="auto" w:fill="FFFFFF"/>
                </w:rPr>
                <w:t> - 6x 7.6TB SSD</w:t>
              </w:r>
            </w:ins>
            <w:del w:id="51" w:author="Gourav Shaw" w:date="2021-06-14T18:54:00Z">
              <w:r w:rsidR="003E7D0B" w:rsidRPr="003E7D0B" w:rsidDel="00B50599">
                <w:rPr>
                  <w:rFonts w:ascii="Arial" w:eastAsia="Times New Roman" w:hAnsi="Arial" w:cs="Arial"/>
                  <w:b/>
                  <w:bCs/>
                  <w:i/>
                  <w:iCs/>
                  <w:sz w:val="20"/>
                  <w:szCs w:val="20"/>
                </w:rPr>
                <w:delText xml:space="preserve">Storage - </w:delText>
              </w:r>
              <w:r w:rsidR="003E7D0B" w:rsidRPr="003E7D0B" w:rsidDel="00B50599">
                <w:rPr>
                  <w:rFonts w:ascii="Arial" w:eastAsia="Times New Roman" w:hAnsi="Arial" w:cs="Arial"/>
                  <w:sz w:val="20"/>
                  <w:szCs w:val="20"/>
                </w:rPr>
                <w:delText>6x 7.6TB SSD</w:delText>
              </w:r>
            </w:del>
          </w:p>
        </w:tc>
      </w:tr>
      <w:tr w:rsidR="00196302" w:rsidRPr="00FD694E" w14:paraId="2BAA05D4" w14:textId="77777777" w:rsidTr="005948EF">
        <w:trPr>
          <w:trHeight w:val="253"/>
        </w:trPr>
        <w:tc>
          <w:tcPr>
            <w:tcW w:w="359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4A219E3F" w14:textId="691A53DF" w:rsidR="00196302" w:rsidRPr="00FD694E" w:rsidRDefault="00196302" w:rsidP="005948EF">
            <w:pPr>
              <w:spacing w:after="0" w:line="240" w:lineRule="auto"/>
              <w:rPr>
                <w:rFonts w:ascii="Arial" w:eastAsia="Times New Roman" w:hAnsi="Arial" w:cs="Arial"/>
                <w:i/>
                <w:iCs/>
                <w:color w:val="000000"/>
                <w:kern w:val="24"/>
                <w:sz w:val="20"/>
                <w:szCs w:val="20"/>
              </w:rPr>
            </w:pPr>
            <w:r w:rsidRPr="00FD694E">
              <w:rPr>
                <w:rFonts w:ascii="Arial" w:eastAsia="Times New Roman" w:hAnsi="Arial" w:cs="Arial"/>
                <w:i/>
                <w:iCs/>
                <w:color w:val="000000"/>
                <w:kern w:val="24"/>
                <w:sz w:val="20"/>
                <w:szCs w:val="20"/>
              </w:rPr>
              <w:t>Total Bundle Capacity</w:t>
            </w:r>
            <w:r w:rsidR="00AE0EFB" w:rsidRPr="00FD694E">
              <w:rPr>
                <w:rFonts w:ascii="Arial" w:eastAsia="Times New Roman" w:hAnsi="Arial" w:cs="Arial"/>
                <w:i/>
                <w:iCs/>
                <w:color w:val="000000"/>
                <w:kern w:val="24"/>
                <w:sz w:val="20"/>
                <w:szCs w:val="20"/>
              </w:rPr>
              <w:t xml:space="preserve"> (or </w:t>
            </w:r>
            <w:r w:rsidR="004B047E" w:rsidRPr="00FD694E">
              <w:rPr>
                <w:rFonts w:ascii="Arial" w:eastAsia="Times New Roman" w:hAnsi="Arial" w:cs="Arial"/>
                <w:i/>
                <w:iCs/>
                <w:color w:val="000000"/>
                <w:kern w:val="24"/>
                <w:sz w:val="20"/>
                <w:szCs w:val="20"/>
              </w:rPr>
              <w:t>u</w:t>
            </w:r>
            <w:r w:rsidR="00AE0EFB" w:rsidRPr="00FD694E">
              <w:rPr>
                <w:rFonts w:ascii="Arial" w:eastAsia="Times New Roman" w:hAnsi="Arial" w:cs="Arial"/>
                <w:i/>
                <w:iCs/>
                <w:color w:val="000000"/>
                <w:kern w:val="24"/>
                <w:sz w:val="20"/>
                <w:szCs w:val="20"/>
              </w:rPr>
              <w:t>nits)</w:t>
            </w: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06C0C09D" w14:textId="77777777" w:rsidR="00196302" w:rsidRPr="00FD694E" w:rsidRDefault="00196302" w:rsidP="005948EF">
            <w:pPr>
              <w:spacing w:after="0" w:line="240" w:lineRule="auto"/>
              <w:rPr>
                <w:rFonts w:ascii="Arial" w:eastAsia="Times New Roman" w:hAnsi="Arial" w:cs="Arial"/>
                <w:i/>
                <w:iCs/>
                <w:color w:val="000000"/>
                <w:kern w:val="24"/>
                <w:sz w:val="20"/>
                <w:szCs w:val="20"/>
              </w:rPr>
            </w:pPr>
            <w:r w:rsidRPr="00FD694E">
              <w:rPr>
                <w:rFonts w:ascii="Arial" w:eastAsia="Times New Roman" w:hAnsi="Arial" w:cs="Arial"/>
                <w:i/>
                <w:iCs/>
                <w:color w:val="000000"/>
                <w:kern w:val="24"/>
                <w:sz w:val="20"/>
                <w:szCs w:val="20"/>
              </w:rPr>
              <w:t>Memory – 8,192GB, Storage – 53,200GB</w:t>
            </w:r>
          </w:p>
        </w:tc>
      </w:tr>
      <w:tr w:rsidR="00196302" w:rsidRPr="00FD694E" w14:paraId="5A0C8B27" w14:textId="77777777" w:rsidTr="005948EF">
        <w:trPr>
          <w:trHeight w:val="253"/>
        </w:trPr>
        <w:tc>
          <w:tcPr>
            <w:tcW w:w="3590" w:type="dxa"/>
            <w:vMerge w:val="restart"/>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hideMark/>
          </w:tcPr>
          <w:p w14:paraId="0C31C6C8" w14:textId="3A141875" w:rsidR="00196302" w:rsidRPr="00FD694E" w:rsidRDefault="00196302" w:rsidP="000304C8">
            <w:pPr>
              <w:spacing w:after="0" w:line="240" w:lineRule="auto"/>
              <w:rPr>
                <w:rFonts w:ascii="Arial" w:eastAsia="Times New Roman" w:hAnsi="Arial" w:cs="Arial"/>
                <w:sz w:val="20"/>
                <w:szCs w:val="20"/>
              </w:rPr>
            </w:pPr>
            <w:r w:rsidRPr="00FD694E">
              <w:rPr>
                <w:rFonts w:ascii="Arial" w:eastAsia="Times New Roman" w:hAnsi="Arial" w:cs="Arial"/>
                <w:i/>
                <w:iCs/>
                <w:color w:val="000000"/>
                <w:kern w:val="24"/>
                <w:sz w:val="20"/>
                <w:szCs w:val="20"/>
              </w:rPr>
              <w:t xml:space="preserve">Add-on components </w:t>
            </w:r>
            <w:r w:rsidR="000304C8">
              <w:rPr>
                <w:rFonts w:ascii="Arial" w:eastAsia="Times New Roman" w:hAnsi="Arial" w:cs="Arial"/>
                <w:i/>
                <w:iCs/>
                <w:color w:val="000000"/>
                <w:kern w:val="24"/>
                <w:sz w:val="20"/>
                <w:szCs w:val="20"/>
              </w:rPr>
              <w:t>(</w:t>
            </w:r>
            <w:r w:rsidRPr="00FD694E">
              <w:rPr>
                <w:rFonts w:ascii="Arial" w:eastAsia="Times New Roman" w:hAnsi="Arial" w:cs="Arial"/>
                <w:i/>
                <w:iCs/>
                <w:color w:val="000000"/>
                <w:kern w:val="24"/>
                <w:sz w:val="20"/>
                <w:szCs w:val="20"/>
              </w:rPr>
              <w:t>quantity in the bundle</w:t>
            </w:r>
            <w:r w:rsidR="000304C8">
              <w:rPr>
                <w:rFonts w:ascii="Arial" w:eastAsia="Times New Roman" w:hAnsi="Arial" w:cs="Arial"/>
                <w:i/>
                <w:iCs/>
                <w:color w:val="000000"/>
                <w:kern w:val="24"/>
                <w:sz w:val="20"/>
                <w:szCs w:val="20"/>
              </w:rPr>
              <w:t>)</w:t>
            </w: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6CA3915D" w14:textId="4DCDA535" w:rsidR="00196302" w:rsidRPr="00FD694E" w:rsidRDefault="00293A9B" w:rsidP="005948EF">
            <w:pPr>
              <w:spacing w:after="0" w:line="240" w:lineRule="auto"/>
              <w:rPr>
                <w:rFonts w:ascii="Arial" w:eastAsia="Times New Roman" w:hAnsi="Arial" w:cs="Arial"/>
                <w:i/>
                <w:iCs/>
                <w:sz w:val="20"/>
                <w:szCs w:val="20"/>
              </w:rPr>
            </w:pPr>
            <w:r w:rsidRPr="00FD694E">
              <w:rPr>
                <w:rFonts w:ascii="Arial" w:eastAsia="Times New Roman" w:hAnsi="Arial" w:cs="Arial"/>
                <w:i/>
                <w:iCs/>
                <w:color w:val="000000"/>
                <w:kern w:val="24"/>
                <w:sz w:val="20"/>
                <w:szCs w:val="20"/>
              </w:rPr>
              <w:t>Network connectivity for the chassis, blade servers and rack servers connected to it through different speeds of Ethernet and Fiber Channel over Ethernet (</w:t>
            </w:r>
            <w:proofErr w:type="spellStart"/>
            <w:r w:rsidRPr="00FD694E">
              <w:rPr>
                <w:rFonts w:ascii="Arial" w:eastAsia="Times New Roman" w:hAnsi="Arial" w:cs="Arial"/>
                <w:i/>
                <w:iCs/>
                <w:color w:val="000000"/>
                <w:kern w:val="24"/>
                <w:sz w:val="20"/>
                <w:szCs w:val="20"/>
              </w:rPr>
              <w:t>FCoE</w:t>
            </w:r>
            <w:proofErr w:type="spellEnd"/>
            <w:r w:rsidRPr="00FD694E">
              <w:rPr>
                <w:rFonts w:ascii="Arial" w:eastAsia="Times New Roman" w:hAnsi="Arial" w:cs="Arial"/>
                <w:i/>
                <w:iCs/>
                <w:color w:val="000000"/>
                <w:kern w:val="24"/>
                <w:sz w:val="20"/>
                <w:szCs w:val="20"/>
              </w:rPr>
              <w:t xml:space="preserve">) </w:t>
            </w:r>
            <w:r w:rsidR="00196302" w:rsidRPr="00FD694E">
              <w:rPr>
                <w:rFonts w:ascii="Arial" w:eastAsia="Times New Roman" w:hAnsi="Arial" w:cs="Arial"/>
                <w:i/>
                <w:iCs/>
                <w:color w:val="000000"/>
                <w:kern w:val="24"/>
                <w:sz w:val="20"/>
                <w:szCs w:val="20"/>
              </w:rPr>
              <w:t>(1) and licenses (8)</w:t>
            </w:r>
          </w:p>
        </w:tc>
      </w:tr>
      <w:tr w:rsidR="00196302" w:rsidRPr="00FD694E" w14:paraId="10ECCE2D" w14:textId="77777777" w:rsidTr="005948EF">
        <w:trPr>
          <w:trHeight w:val="253"/>
        </w:trPr>
        <w:tc>
          <w:tcPr>
            <w:tcW w:w="3590" w:type="dxa"/>
            <w:vMerge/>
            <w:tcBorders>
              <w:top w:val="single" w:sz="8" w:space="0" w:color="7F7F7F"/>
              <w:left w:val="single" w:sz="8" w:space="0" w:color="7F7F7F"/>
              <w:bottom w:val="single" w:sz="8" w:space="0" w:color="7F7F7F"/>
              <w:right w:val="single" w:sz="8" w:space="0" w:color="7F7F7F"/>
            </w:tcBorders>
            <w:vAlign w:val="center"/>
            <w:hideMark/>
          </w:tcPr>
          <w:p w14:paraId="2E434670" w14:textId="77777777" w:rsidR="00196302" w:rsidRPr="00FD694E" w:rsidRDefault="00196302" w:rsidP="005948EF">
            <w:pPr>
              <w:spacing w:after="0" w:line="240" w:lineRule="auto"/>
              <w:rPr>
                <w:rFonts w:ascii="Arial" w:eastAsia="Times New Roman" w:hAnsi="Arial" w:cs="Arial"/>
                <w:sz w:val="20"/>
                <w:szCs w:val="20"/>
              </w:rPr>
            </w:pP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65F20669" w14:textId="77777777" w:rsidR="00196302" w:rsidRPr="00FD694E" w:rsidRDefault="00196302" w:rsidP="005948EF">
            <w:pPr>
              <w:spacing w:after="0" w:line="240" w:lineRule="auto"/>
              <w:rPr>
                <w:rFonts w:ascii="Arial" w:eastAsia="Times New Roman" w:hAnsi="Arial" w:cs="Arial"/>
                <w:sz w:val="20"/>
                <w:szCs w:val="20"/>
              </w:rPr>
            </w:pPr>
            <w:r w:rsidRPr="00FD694E">
              <w:rPr>
                <w:rFonts w:ascii="Arial" w:eastAsia="Times New Roman" w:hAnsi="Arial" w:cs="Arial"/>
                <w:b/>
                <w:bCs/>
                <w:i/>
                <w:iCs/>
                <w:color w:val="000000"/>
                <w:kern w:val="24"/>
                <w:sz w:val="20"/>
                <w:szCs w:val="20"/>
                <w:u w:val="single"/>
              </w:rPr>
              <w:t>SaaS System Management Platform (Base Version)</w:t>
            </w:r>
            <w:r w:rsidRPr="00FD694E" w:rsidDel="001724EA">
              <w:rPr>
                <w:rFonts w:ascii="Arial" w:eastAsia="Times New Roman" w:hAnsi="Arial" w:cs="Arial"/>
                <w:b/>
                <w:bCs/>
                <w:i/>
                <w:iCs/>
                <w:color w:val="000000"/>
                <w:kern w:val="24"/>
                <w:sz w:val="20"/>
                <w:szCs w:val="20"/>
                <w:u w:val="single"/>
              </w:rPr>
              <w:t xml:space="preserve"> </w:t>
            </w:r>
            <w:r w:rsidRPr="00FD694E">
              <w:rPr>
                <w:rFonts w:ascii="Arial" w:eastAsia="Times New Roman" w:hAnsi="Arial" w:cs="Arial"/>
                <w:i/>
                <w:iCs/>
                <w:color w:val="000000"/>
                <w:kern w:val="24"/>
                <w:sz w:val="20"/>
                <w:szCs w:val="20"/>
              </w:rPr>
              <w:t xml:space="preserve">(8) </w:t>
            </w:r>
          </w:p>
        </w:tc>
      </w:tr>
      <w:tr w:rsidR="00196302" w:rsidRPr="00D11A9C" w14:paraId="3D288B19" w14:textId="77777777" w:rsidTr="005948EF">
        <w:trPr>
          <w:trHeight w:val="253"/>
        </w:trPr>
        <w:tc>
          <w:tcPr>
            <w:tcW w:w="3590" w:type="dxa"/>
            <w:vMerge/>
            <w:tcBorders>
              <w:top w:val="single" w:sz="8" w:space="0" w:color="7F7F7F"/>
              <w:left w:val="single" w:sz="8" w:space="0" w:color="7F7F7F"/>
              <w:bottom w:val="single" w:sz="8" w:space="0" w:color="7F7F7F"/>
              <w:right w:val="single" w:sz="8" w:space="0" w:color="7F7F7F"/>
            </w:tcBorders>
            <w:vAlign w:val="center"/>
            <w:hideMark/>
          </w:tcPr>
          <w:p w14:paraId="67AE5AA1" w14:textId="77777777" w:rsidR="00196302" w:rsidRPr="00FD694E" w:rsidRDefault="00196302" w:rsidP="005948EF">
            <w:pPr>
              <w:spacing w:after="0" w:line="240" w:lineRule="auto"/>
              <w:rPr>
                <w:rFonts w:ascii="Arial" w:eastAsia="Times New Roman" w:hAnsi="Arial" w:cs="Arial"/>
                <w:sz w:val="20"/>
                <w:szCs w:val="20"/>
              </w:rPr>
            </w:pP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26D7BADE" w14:textId="77777777" w:rsidR="00196302" w:rsidRPr="00FD694E" w:rsidRDefault="00196302" w:rsidP="005948EF">
            <w:pPr>
              <w:spacing w:after="0" w:line="240" w:lineRule="auto"/>
              <w:rPr>
                <w:rFonts w:ascii="Arial" w:eastAsia="Times New Roman" w:hAnsi="Arial" w:cs="Arial"/>
                <w:sz w:val="20"/>
                <w:szCs w:val="20"/>
              </w:rPr>
            </w:pPr>
            <w:r w:rsidRPr="00FD694E">
              <w:rPr>
                <w:rFonts w:ascii="Arial" w:eastAsia="Times New Roman" w:hAnsi="Arial" w:cs="Arial"/>
                <w:b/>
                <w:bCs/>
                <w:i/>
                <w:iCs/>
                <w:color w:val="000000"/>
                <w:kern w:val="24"/>
                <w:sz w:val="20"/>
                <w:szCs w:val="20"/>
                <w:u w:val="single"/>
              </w:rPr>
              <w:t>Services</w:t>
            </w:r>
            <w:r w:rsidRPr="00FD694E">
              <w:rPr>
                <w:rFonts w:ascii="Arial" w:eastAsia="Times New Roman" w:hAnsi="Arial" w:cs="Arial"/>
                <w:i/>
                <w:iCs/>
                <w:color w:val="000000"/>
                <w:kern w:val="24"/>
                <w:sz w:val="20"/>
                <w:szCs w:val="20"/>
              </w:rPr>
              <w:t xml:space="preserve"> (4)</w:t>
            </w:r>
          </w:p>
        </w:tc>
      </w:tr>
      <w:tr w:rsidR="00B50599" w:rsidRPr="00D11A9C" w14:paraId="6F56C06E" w14:textId="77777777" w:rsidTr="005948EF">
        <w:trPr>
          <w:trHeight w:val="253"/>
          <w:ins w:id="52" w:author="Gourav Shaw" w:date="2021-06-14T18:54:00Z"/>
        </w:trPr>
        <w:tc>
          <w:tcPr>
            <w:tcW w:w="3590" w:type="dxa"/>
            <w:tcBorders>
              <w:top w:val="single" w:sz="8" w:space="0" w:color="7F7F7F"/>
              <w:left w:val="single" w:sz="8" w:space="0" w:color="7F7F7F"/>
              <w:bottom w:val="single" w:sz="8" w:space="0" w:color="7F7F7F"/>
              <w:right w:val="single" w:sz="8" w:space="0" w:color="7F7F7F"/>
            </w:tcBorders>
            <w:vAlign w:val="center"/>
          </w:tcPr>
          <w:p w14:paraId="5518EB5B" w14:textId="77777777" w:rsidR="00B50599" w:rsidRPr="00FD694E" w:rsidRDefault="00B50599" w:rsidP="005948EF">
            <w:pPr>
              <w:spacing w:after="0" w:line="240" w:lineRule="auto"/>
              <w:rPr>
                <w:ins w:id="53" w:author="Gourav Shaw" w:date="2021-06-14T18:54:00Z"/>
                <w:rFonts w:ascii="Arial" w:eastAsia="Times New Roman" w:hAnsi="Arial" w:cs="Arial"/>
                <w:sz w:val="20"/>
                <w:szCs w:val="20"/>
              </w:rPr>
            </w:pPr>
          </w:p>
        </w:tc>
        <w:tc>
          <w:tcPr>
            <w:tcW w:w="6300" w:type="dxa"/>
            <w:tcBorders>
              <w:top w:val="single" w:sz="8" w:space="0" w:color="7F7F7F"/>
              <w:left w:val="single" w:sz="8" w:space="0" w:color="7F7F7F"/>
              <w:bottom w:val="single" w:sz="8" w:space="0" w:color="7F7F7F"/>
              <w:right w:val="single" w:sz="8" w:space="0" w:color="7F7F7F"/>
            </w:tcBorders>
            <w:shd w:val="clear" w:color="auto" w:fill="E7E6E6"/>
            <w:tcMar>
              <w:top w:w="72" w:type="dxa"/>
              <w:left w:w="144" w:type="dxa"/>
              <w:bottom w:w="72" w:type="dxa"/>
              <w:right w:w="144" w:type="dxa"/>
            </w:tcMar>
            <w:vAlign w:val="center"/>
          </w:tcPr>
          <w:p w14:paraId="3809E9AF" w14:textId="1C8A6527" w:rsidR="00B50599" w:rsidRPr="00FD694E" w:rsidRDefault="00B50599" w:rsidP="005948EF">
            <w:pPr>
              <w:spacing w:after="0" w:line="240" w:lineRule="auto"/>
              <w:rPr>
                <w:ins w:id="54" w:author="Gourav Shaw" w:date="2021-06-14T18:54:00Z"/>
                <w:rFonts w:ascii="Arial" w:eastAsia="Times New Roman" w:hAnsi="Arial" w:cs="Arial"/>
                <w:b/>
                <w:bCs/>
                <w:i/>
                <w:iCs/>
                <w:color w:val="000000"/>
                <w:kern w:val="24"/>
                <w:sz w:val="20"/>
                <w:szCs w:val="20"/>
                <w:u w:val="single"/>
              </w:rPr>
            </w:pPr>
            <w:ins w:id="55" w:author="Gourav Shaw" w:date="2021-06-14T18:54:00Z">
              <w:r>
                <w:rPr>
                  <w:rFonts w:ascii="Arial" w:hAnsi="Arial" w:cs="Arial"/>
                  <w:i/>
                  <w:iCs/>
                  <w:color w:val="000000"/>
                  <w:shd w:val="clear" w:color="auto" w:fill="FFFFFF"/>
                </w:rPr>
                <w:t>Option of additional / 3rd party storage available</w:t>
              </w:r>
            </w:ins>
          </w:p>
        </w:tc>
      </w:tr>
    </w:tbl>
    <w:p w14:paraId="6463B312" w14:textId="2D427A09" w:rsidR="003C65F6" w:rsidRPr="00D11A9C" w:rsidRDefault="003C65F6" w:rsidP="003C65F6">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b/>
          <w:bCs/>
          <w:color w:val="595959"/>
          <w:sz w:val="20"/>
          <w:szCs w:val="20"/>
        </w:rPr>
        <w:lastRenderedPageBreak/>
        <w:t>Descriptions and definitions for add-on solutions available along with the data center bundle</w:t>
      </w:r>
      <w:r w:rsidR="000176AB">
        <w:rPr>
          <w:rFonts w:ascii="Arial" w:eastAsia="Arial" w:hAnsi="Arial" w:cs="Arial"/>
          <w:b/>
          <w:bCs/>
          <w:color w:val="595959"/>
          <w:sz w:val="20"/>
          <w:szCs w:val="20"/>
        </w:rPr>
        <w:t xml:space="preserve"> to be used as hover text</w:t>
      </w:r>
      <w:r w:rsidR="00AB7ABA">
        <w:rPr>
          <w:rFonts w:ascii="Arial" w:eastAsia="Arial" w:hAnsi="Arial" w:cs="Arial"/>
          <w:b/>
          <w:bCs/>
          <w:color w:val="595959"/>
          <w:sz w:val="20"/>
          <w:szCs w:val="20"/>
        </w:rPr>
        <w:t xml:space="preserve"> in Q6,</w:t>
      </w:r>
      <w:r w:rsidR="002E5902">
        <w:rPr>
          <w:rFonts w:ascii="Arial" w:eastAsia="Arial" w:hAnsi="Arial" w:cs="Arial"/>
          <w:b/>
          <w:bCs/>
          <w:color w:val="595959"/>
          <w:sz w:val="20"/>
          <w:szCs w:val="20"/>
        </w:rPr>
        <w:t xml:space="preserve"> </w:t>
      </w:r>
      <w:r w:rsidR="00AB7ABA">
        <w:rPr>
          <w:rFonts w:ascii="Arial" w:eastAsia="Arial" w:hAnsi="Arial" w:cs="Arial"/>
          <w:b/>
          <w:bCs/>
          <w:color w:val="595959"/>
          <w:sz w:val="20"/>
          <w:szCs w:val="20"/>
        </w:rPr>
        <w:t xml:space="preserve">Q7, </w:t>
      </w:r>
      <w:r w:rsidR="009578BE">
        <w:rPr>
          <w:rFonts w:ascii="Arial" w:eastAsia="Arial" w:hAnsi="Arial" w:cs="Arial"/>
          <w:b/>
          <w:bCs/>
          <w:color w:val="595959"/>
          <w:sz w:val="20"/>
          <w:szCs w:val="20"/>
        </w:rPr>
        <w:t xml:space="preserve">Q8, </w:t>
      </w:r>
      <w:r w:rsidR="00AF5192">
        <w:rPr>
          <w:rFonts w:ascii="Arial" w:eastAsia="Arial" w:hAnsi="Arial" w:cs="Arial"/>
          <w:b/>
          <w:bCs/>
          <w:color w:val="595959"/>
          <w:sz w:val="20"/>
          <w:szCs w:val="20"/>
        </w:rPr>
        <w:t xml:space="preserve">and </w:t>
      </w:r>
      <w:r w:rsidR="00AB7ABA">
        <w:rPr>
          <w:rFonts w:ascii="Arial" w:eastAsia="Arial" w:hAnsi="Arial" w:cs="Arial"/>
          <w:b/>
          <w:bCs/>
          <w:color w:val="595959"/>
          <w:sz w:val="20"/>
          <w:szCs w:val="20"/>
        </w:rPr>
        <w:t>WTP03 Bundle screen</w:t>
      </w:r>
      <w:r w:rsidR="00BE16CA">
        <w:rPr>
          <w:rFonts w:ascii="Arial" w:eastAsia="Arial" w:hAnsi="Arial" w:cs="Arial"/>
          <w:b/>
          <w:bCs/>
          <w:color w:val="595959"/>
          <w:sz w:val="20"/>
          <w:szCs w:val="20"/>
        </w:rPr>
        <w:t>.</w:t>
      </w:r>
    </w:p>
    <w:p w14:paraId="5FD9B1DF" w14:textId="5EA35632" w:rsidR="003C65F6" w:rsidRDefault="003C65F6" w:rsidP="003C65F6">
      <w:pPr>
        <w:keepNext/>
        <w:keepLines/>
        <w:autoSpaceDE w:val="0"/>
        <w:autoSpaceDN w:val="0"/>
        <w:adjustRightInd w:val="0"/>
        <w:spacing w:after="0" w:line="240" w:lineRule="auto"/>
        <w:outlineLvl w:val="1"/>
        <w:rPr>
          <w:rFonts w:ascii="Arial" w:eastAsia="Arial" w:hAnsi="Arial" w:cs="Arial"/>
          <w:color w:val="595959"/>
          <w:sz w:val="20"/>
          <w:szCs w:val="20"/>
        </w:rPr>
      </w:pPr>
    </w:p>
    <w:tbl>
      <w:tblPr>
        <w:tblStyle w:val="TableGrid"/>
        <w:tblW w:w="0" w:type="auto"/>
        <w:tblInd w:w="360" w:type="dxa"/>
        <w:tblLook w:val="04A0" w:firstRow="1" w:lastRow="0" w:firstColumn="1" w:lastColumn="0" w:noHBand="0" w:noVBand="1"/>
      </w:tblPr>
      <w:tblGrid>
        <w:gridCol w:w="1435"/>
        <w:gridCol w:w="1710"/>
        <w:gridCol w:w="5845"/>
      </w:tblGrid>
      <w:tr w:rsidR="00BC183E" w:rsidRPr="00BC183E" w14:paraId="441ABE00" w14:textId="77777777" w:rsidTr="00CA7FFB">
        <w:tc>
          <w:tcPr>
            <w:tcW w:w="3145" w:type="dxa"/>
            <w:gridSpan w:val="2"/>
            <w:vAlign w:val="center"/>
          </w:tcPr>
          <w:p w14:paraId="208BA240"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Converged Infrastructure</w:t>
            </w:r>
          </w:p>
        </w:tc>
        <w:tc>
          <w:tcPr>
            <w:tcW w:w="5845" w:type="dxa"/>
          </w:tcPr>
          <w:p w14:paraId="27DC28EC" w14:textId="77777777" w:rsidR="00BC183E" w:rsidRPr="003C3B5E" w:rsidRDefault="00BC183E" w:rsidP="00BC183E">
            <w:pPr>
              <w:keepNext/>
              <w:keepLines/>
              <w:autoSpaceDE w:val="0"/>
              <w:autoSpaceDN w:val="0"/>
              <w:adjustRightInd w:val="0"/>
              <w:outlineLvl w:val="1"/>
              <w:rPr>
                <w:rFonts w:ascii="Arial" w:eastAsia="Arial" w:hAnsi="Arial" w:cs="Arial"/>
                <w:color w:val="595959"/>
                <w:sz w:val="20"/>
                <w:szCs w:val="20"/>
                <w:lang w:val="en-US"/>
              </w:rPr>
            </w:pPr>
            <w:r w:rsidRPr="003C3B5E">
              <w:rPr>
                <w:rFonts w:ascii="Arial" w:eastAsia="Arial" w:hAnsi="Arial" w:cs="Arial"/>
                <w:color w:val="595959"/>
                <w:sz w:val="20"/>
                <w:szCs w:val="20"/>
                <w:lang w:val="en-US"/>
              </w:rPr>
              <w:t>Converged infrastructure (CI) consists of a pre-packaged bundle of systems, including servers, storage, networking, and management software.</w:t>
            </w:r>
          </w:p>
        </w:tc>
      </w:tr>
      <w:tr w:rsidR="00BC183E" w:rsidRPr="00BC183E" w14:paraId="15443D37" w14:textId="77777777" w:rsidTr="00CA7FFB">
        <w:tc>
          <w:tcPr>
            <w:tcW w:w="3145" w:type="dxa"/>
            <w:gridSpan w:val="2"/>
            <w:vAlign w:val="center"/>
          </w:tcPr>
          <w:p w14:paraId="50F7DECA"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Hyper Converged Infrastructure</w:t>
            </w:r>
          </w:p>
        </w:tc>
        <w:tc>
          <w:tcPr>
            <w:tcW w:w="5845" w:type="dxa"/>
          </w:tcPr>
          <w:p w14:paraId="502ACE96" w14:textId="0944C86B" w:rsidR="00BC183E" w:rsidRPr="003C3B5E" w:rsidRDefault="00BC183E" w:rsidP="00BC183E">
            <w:pPr>
              <w:keepNext/>
              <w:keepLines/>
              <w:autoSpaceDE w:val="0"/>
              <w:autoSpaceDN w:val="0"/>
              <w:adjustRightInd w:val="0"/>
              <w:outlineLvl w:val="1"/>
              <w:rPr>
                <w:rFonts w:ascii="Arial" w:eastAsia="Arial" w:hAnsi="Arial" w:cs="Arial"/>
                <w:color w:val="595959"/>
                <w:sz w:val="20"/>
                <w:szCs w:val="20"/>
                <w:lang w:val="en-US"/>
              </w:rPr>
            </w:pPr>
            <w:r w:rsidRPr="003C3B5E">
              <w:rPr>
                <w:rFonts w:ascii="Arial" w:eastAsia="Arial" w:hAnsi="Arial" w:cs="Arial"/>
                <w:color w:val="595959"/>
                <w:sz w:val="20"/>
                <w:szCs w:val="20"/>
                <w:lang w:val="en-US"/>
              </w:rPr>
              <w:t>Hyperconverged infrastructure (HCI) combines compute virtualization</w:t>
            </w:r>
            <w:r w:rsidR="00263894" w:rsidRPr="003C3B5E">
              <w:rPr>
                <w:rFonts w:ascii="Arial" w:eastAsia="Arial" w:hAnsi="Arial" w:cs="Arial"/>
                <w:color w:val="595959"/>
                <w:sz w:val="20"/>
                <w:szCs w:val="20"/>
                <w:lang w:val="en-US"/>
              </w:rPr>
              <w:t xml:space="preserve">, </w:t>
            </w:r>
            <w:r w:rsidRPr="003C3B5E">
              <w:rPr>
                <w:rFonts w:ascii="Arial" w:eastAsia="Arial" w:hAnsi="Arial" w:cs="Arial"/>
                <w:color w:val="595959"/>
                <w:sz w:val="20"/>
                <w:szCs w:val="20"/>
                <w:lang w:val="en-US"/>
              </w:rPr>
              <w:t xml:space="preserve">storage, networking, and management software in a single cluster. HCI shares storage to all compute and virtual machines (VMs). Starting with </w:t>
            </w:r>
            <w:r w:rsidR="00C53E2E" w:rsidRPr="003C3B5E">
              <w:rPr>
                <w:rFonts w:ascii="Arial" w:eastAsia="Arial" w:hAnsi="Arial" w:cs="Arial"/>
                <w:color w:val="595959"/>
                <w:sz w:val="20"/>
                <w:szCs w:val="20"/>
                <w:lang w:val="en-US"/>
              </w:rPr>
              <w:t xml:space="preserve">a single </w:t>
            </w:r>
            <w:r w:rsidRPr="003C3B5E">
              <w:rPr>
                <w:rFonts w:ascii="Arial" w:eastAsia="Arial" w:hAnsi="Arial" w:cs="Arial"/>
                <w:color w:val="595959"/>
                <w:sz w:val="20"/>
                <w:szCs w:val="20"/>
                <w:lang w:val="en-US"/>
              </w:rPr>
              <w:t>node, users can easily scale out to match computing and storage resource needs</w:t>
            </w:r>
            <w:r w:rsidR="00A12349" w:rsidRPr="003C3B5E">
              <w:rPr>
                <w:rFonts w:ascii="Arial" w:eastAsia="Arial" w:hAnsi="Arial" w:cs="Arial"/>
                <w:color w:val="595959"/>
                <w:sz w:val="20"/>
                <w:szCs w:val="20"/>
                <w:lang w:val="en-US"/>
              </w:rPr>
              <w:t>.</w:t>
            </w:r>
          </w:p>
        </w:tc>
      </w:tr>
      <w:tr w:rsidR="00BC183E" w:rsidRPr="00BC183E" w14:paraId="20C26A6F" w14:textId="77777777" w:rsidTr="00CA7FFB">
        <w:tc>
          <w:tcPr>
            <w:tcW w:w="3145" w:type="dxa"/>
            <w:gridSpan w:val="2"/>
            <w:vAlign w:val="center"/>
          </w:tcPr>
          <w:p w14:paraId="75ED2FF5"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Balanced Bundle</w:t>
            </w:r>
          </w:p>
        </w:tc>
        <w:tc>
          <w:tcPr>
            <w:tcW w:w="5845" w:type="dxa"/>
          </w:tcPr>
          <w:p w14:paraId="2755C710" w14:textId="20641549" w:rsidR="00BC183E" w:rsidRPr="003C3B5E" w:rsidRDefault="00BC183E" w:rsidP="00BC183E">
            <w:pPr>
              <w:keepNext/>
              <w:keepLines/>
              <w:autoSpaceDE w:val="0"/>
              <w:autoSpaceDN w:val="0"/>
              <w:adjustRightInd w:val="0"/>
              <w:outlineLvl w:val="1"/>
              <w:rPr>
                <w:rFonts w:ascii="Arial" w:eastAsia="Arial" w:hAnsi="Arial" w:cs="Arial"/>
                <w:color w:val="595959"/>
                <w:sz w:val="20"/>
                <w:szCs w:val="20"/>
                <w:lang w:val="en-US"/>
              </w:rPr>
            </w:pPr>
            <w:r w:rsidRPr="003C3B5E">
              <w:rPr>
                <w:rFonts w:ascii="Arial" w:eastAsia="Arial" w:hAnsi="Arial" w:cs="Arial"/>
                <w:color w:val="595959"/>
                <w:sz w:val="20"/>
                <w:szCs w:val="20"/>
                <w:lang w:val="en-US"/>
              </w:rPr>
              <w:t>Data Center Bundle suitable for mixed workloads such as entity-essential, general, or non-mission-critical workloads</w:t>
            </w:r>
            <w:r w:rsidR="00A12349" w:rsidRPr="003C3B5E">
              <w:rPr>
                <w:rFonts w:ascii="Arial" w:eastAsia="Arial" w:hAnsi="Arial" w:cs="Arial"/>
                <w:color w:val="595959"/>
                <w:sz w:val="20"/>
                <w:szCs w:val="20"/>
                <w:lang w:val="en-US"/>
              </w:rPr>
              <w:t>.</w:t>
            </w:r>
          </w:p>
        </w:tc>
      </w:tr>
      <w:tr w:rsidR="00BC183E" w:rsidRPr="00BC183E" w14:paraId="07C2B1AD" w14:textId="77777777" w:rsidTr="00CA7FFB">
        <w:tc>
          <w:tcPr>
            <w:tcW w:w="3145" w:type="dxa"/>
            <w:gridSpan w:val="2"/>
            <w:vAlign w:val="center"/>
          </w:tcPr>
          <w:p w14:paraId="5D79F1F3"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Performance Bundle</w:t>
            </w:r>
          </w:p>
        </w:tc>
        <w:tc>
          <w:tcPr>
            <w:tcW w:w="5845" w:type="dxa"/>
          </w:tcPr>
          <w:p w14:paraId="2A43D803" w14:textId="69208A3C" w:rsidR="00BC183E" w:rsidRPr="003C3B5E" w:rsidRDefault="00BC183E" w:rsidP="00BC183E">
            <w:pPr>
              <w:keepNext/>
              <w:keepLines/>
              <w:autoSpaceDE w:val="0"/>
              <w:autoSpaceDN w:val="0"/>
              <w:adjustRightInd w:val="0"/>
              <w:outlineLvl w:val="1"/>
              <w:rPr>
                <w:rFonts w:ascii="Arial" w:eastAsia="Arial" w:hAnsi="Arial" w:cs="Arial"/>
                <w:color w:val="595959"/>
                <w:sz w:val="20"/>
                <w:szCs w:val="20"/>
                <w:lang w:val="en-US"/>
              </w:rPr>
            </w:pPr>
            <w:r w:rsidRPr="003C3B5E">
              <w:rPr>
                <w:rFonts w:ascii="Arial" w:eastAsia="Arial" w:hAnsi="Arial" w:cs="Arial"/>
                <w:color w:val="595959"/>
                <w:sz w:val="20"/>
                <w:szCs w:val="20"/>
                <w:lang w:val="en-US"/>
              </w:rPr>
              <w:t>Data Center Bundle suitable for workloads with higher performance requirements, such as mission-critical or high-availability workloads</w:t>
            </w:r>
            <w:r w:rsidR="00A12349" w:rsidRPr="003C3B5E">
              <w:rPr>
                <w:rFonts w:ascii="Arial" w:eastAsia="Arial" w:hAnsi="Arial" w:cs="Arial"/>
                <w:color w:val="595959"/>
                <w:sz w:val="20"/>
                <w:szCs w:val="20"/>
                <w:lang w:val="en-US"/>
              </w:rPr>
              <w:t>.</w:t>
            </w:r>
          </w:p>
        </w:tc>
      </w:tr>
      <w:tr w:rsidR="00BC183E" w:rsidRPr="00BC183E" w14:paraId="4F628023" w14:textId="77777777" w:rsidTr="00CA7FFB">
        <w:tc>
          <w:tcPr>
            <w:tcW w:w="3145" w:type="dxa"/>
            <w:gridSpan w:val="2"/>
            <w:vAlign w:val="center"/>
          </w:tcPr>
          <w:p w14:paraId="5326F15E"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Chassis</w:t>
            </w:r>
          </w:p>
        </w:tc>
        <w:tc>
          <w:tcPr>
            <w:tcW w:w="5845" w:type="dxa"/>
            <w:vAlign w:val="center"/>
          </w:tcPr>
          <w:p w14:paraId="180693D8" w14:textId="39810E9B" w:rsidR="00BC183E" w:rsidRPr="003C3B5E" w:rsidRDefault="00BC183E" w:rsidP="00BC183E">
            <w:pPr>
              <w:keepNext/>
              <w:keepLines/>
              <w:autoSpaceDE w:val="0"/>
              <w:autoSpaceDN w:val="0"/>
              <w:adjustRightInd w:val="0"/>
              <w:outlineLvl w:val="1"/>
              <w:rPr>
                <w:rFonts w:ascii="Arial" w:eastAsia="Arial" w:hAnsi="Arial" w:cs="Arial"/>
                <w:color w:val="595959"/>
                <w:sz w:val="20"/>
                <w:szCs w:val="20"/>
                <w:lang w:val="en-US"/>
              </w:rPr>
            </w:pPr>
            <w:r w:rsidRPr="003C3B5E">
              <w:rPr>
                <w:rFonts w:ascii="Arial" w:eastAsia="Arial" w:hAnsi="Arial" w:cs="Arial"/>
                <w:color w:val="595959"/>
                <w:sz w:val="20"/>
                <w:szCs w:val="20"/>
                <w:lang w:val="en-US"/>
              </w:rPr>
              <w:t>A Chassis is a frame/housing for mounting the circuit components for Routers, Servers, Switches, and other types of devices</w:t>
            </w:r>
            <w:r w:rsidR="00A12349" w:rsidRPr="003C3B5E">
              <w:rPr>
                <w:rFonts w:ascii="Arial" w:eastAsia="Arial" w:hAnsi="Arial" w:cs="Arial"/>
                <w:color w:val="595959"/>
                <w:sz w:val="20"/>
                <w:szCs w:val="20"/>
                <w:lang w:val="en-US"/>
              </w:rPr>
              <w:t>.</w:t>
            </w:r>
          </w:p>
        </w:tc>
      </w:tr>
      <w:tr w:rsidR="00BC183E" w:rsidRPr="00BC183E" w14:paraId="15AABBCC" w14:textId="77777777" w:rsidTr="00CA7FFB">
        <w:tc>
          <w:tcPr>
            <w:tcW w:w="3145" w:type="dxa"/>
            <w:gridSpan w:val="2"/>
            <w:vAlign w:val="center"/>
          </w:tcPr>
          <w:p w14:paraId="10DAA12C" w14:textId="7D46DB87" w:rsidR="00BC183E" w:rsidRPr="003C3B5E" w:rsidRDefault="00FF5D8B"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S</w:t>
            </w:r>
            <w:r w:rsidR="00BC183E" w:rsidRPr="003C3B5E">
              <w:rPr>
                <w:rFonts w:ascii="Arial" w:eastAsia="Arial" w:hAnsi="Arial" w:cs="Arial"/>
                <w:b/>
                <w:bCs/>
                <w:color w:val="595959"/>
                <w:sz w:val="20"/>
                <w:szCs w:val="20"/>
                <w:lang w:val="en-US"/>
              </w:rPr>
              <w:t>ervices</w:t>
            </w:r>
          </w:p>
        </w:tc>
        <w:tc>
          <w:tcPr>
            <w:tcW w:w="5845" w:type="dxa"/>
            <w:vAlign w:val="center"/>
          </w:tcPr>
          <w:p w14:paraId="2E65E263" w14:textId="77777777" w:rsidR="00BC183E" w:rsidRPr="003C3B5E" w:rsidRDefault="00BC183E" w:rsidP="00BC183E">
            <w:pPr>
              <w:keepNext/>
              <w:keepLines/>
              <w:autoSpaceDE w:val="0"/>
              <w:autoSpaceDN w:val="0"/>
              <w:adjustRightInd w:val="0"/>
              <w:outlineLvl w:val="1"/>
              <w:rPr>
                <w:rFonts w:ascii="Arial" w:eastAsia="Arial" w:hAnsi="Arial" w:cs="Arial"/>
                <w:color w:val="595959"/>
                <w:sz w:val="20"/>
                <w:szCs w:val="20"/>
                <w:lang w:val="en-US"/>
              </w:rPr>
            </w:pPr>
            <w:r w:rsidRPr="003C3B5E">
              <w:rPr>
                <w:rFonts w:ascii="Arial" w:eastAsia="Arial" w:hAnsi="Arial" w:cs="Arial"/>
                <w:color w:val="595959"/>
                <w:sz w:val="20"/>
                <w:szCs w:val="20"/>
                <w:lang w:val="en-US"/>
              </w:rPr>
              <w:t>Installation, support, and maintenance of hardware and software</w:t>
            </w:r>
          </w:p>
        </w:tc>
      </w:tr>
      <w:tr w:rsidR="009C40EB" w:rsidRPr="00BC183E" w14:paraId="00941F62" w14:textId="77777777" w:rsidTr="00CA7FFB">
        <w:tc>
          <w:tcPr>
            <w:tcW w:w="3145" w:type="dxa"/>
            <w:gridSpan w:val="2"/>
            <w:vAlign w:val="center"/>
          </w:tcPr>
          <w:p w14:paraId="5509C9D1" w14:textId="66170F96" w:rsidR="009C40EB" w:rsidRPr="003C3B5E" w:rsidRDefault="009C40EB" w:rsidP="00CA7FFB">
            <w:pPr>
              <w:keepNext/>
              <w:keepLines/>
              <w:autoSpaceDE w:val="0"/>
              <w:autoSpaceDN w:val="0"/>
              <w:adjustRightInd w:val="0"/>
              <w:outlineLvl w:val="1"/>
              <w:rPr>
                <w:rFonts w:ascii="Arial" w:eastAsia="Arial" w:hAnsi="Arial" w:cs="Arial"/>
                <w:b/>
                <w:bCs/>
                <w:color w:val="595959"/>
                <w:sz w:val="20"/>
                <w:szCs w:val="20"/>
              </w:rPr>
            </w:pPr>
            <w:r w:rsidRPr="003C3B5E">
              <w:rPr>
                <w:rFonts w:ascii="Arial" w:eastAsia="Arial" w:hAnsi="Arial" w:cs="Arial"/>
                <w:b/>
                <w:bCs/>
                <w:color w:val="595959"/>
                <w:sz w:val="20"/>
                <w:szCs w:val="20"/>
                <w:lang w:val="en-US"/>
              </w:rPr>
              <w:t>SaaS System Management Platform (Base Version)</w:t>
            </w:r>
          </w:p>
        </w:tc>
        <w:tc>
          <w:tcPr>
            <w:tcW w:w="5845" w:type="dxa"/>
            <w:vAlign w:val="center"/>
          </w:tcPr>
          <w:p w14:paraId="7390442B" w14:textId="21BF6F5C" w:rsidR="009C40EB" w:rsidRPr="003C3B5E" w:rsidRDefault="009C40EB" w:rsidP="00BC183E">
            <w:pPr>
              <w:keepNext/>
              <w:keepLines/>
              <w:autoSpaceDE w:val="0"/>
              <w:autoSpaceDN w:val="0"/>
              <w:adjustRightInd w:val="0"/>
              <w:outlineLvl w:val="1"/>
              <w:rPr>
                <w:rFonts w:ascii="Arial" w:eastAsia="Arial" w:hAnsi="Arial" w:cs="Arial"/>
                <w:color w:val="595959"/>
                <w:sz w:val="20"/>
                <w:szCs w:val="20"/>
              </w:rPr>
            </w:pPr>
            <w:r w:rsidRPr="003C3B5E">
              <w:rPr>
                <w:rFonts w:ascii="Arial" w:eastAsia="Arial" w:hAnsi="Arial" w:cs="Arial"/>
                <w:color w:val="595959"/>
                <w:sz w:val="20"/>
                <w:szCs w:val="20"/>
                <w:lang w:val="en-US"/>
              </w:rPr>
              <w:t>Infrastructure management platform that delivers simplified configuration, deployment, maintenance, and support.</w:t>
            </w:r>
            <w:r w:rsidR="00AE1C7B" w:rsidRPr="003C3B5E">
              <w:rPr>
                <w:rFonts w:ascii="Arial" w:eastAsia="Arial" w:hAnsi="Arial" w:cs="Arial"/>
                <w:color w:val="595959"/>
                <w:sz w:val="20"/>
                <w:szCs w:val="20"/>
                <w:lang w:val="en-US"/>
              </w:rPr>
              <w:t xml:space="preserve"> With this platform, you get </w:t>
            </w:r>
            <w:r w:rsidR="00A84F66" w:rsidRPr="003C3B5E">
              <w:rPr>
                <w:rFonts w:ascii="Arial" w:eastAsia="Arial" w:hAnsi="Arial" w:cs="Arial"/>
                <w:color w:val="595959"/>
                <w:sz w:val="20"/>
                <w:szCs w:val="20"/>
                <w:lang w:val="en-US"/>
              </w:rPr>
              <w:t>all</w:t>
            </w:r>
            <w:r w:rsidR="00AE1C7B" w:rsidRPr="003C3B5E">
              <w:rPr>
                <w:rFonts w:ascii="Arial" w:eastAsia="Arial" w:hAnsi="Arial" w:cs="Arial"/>
                <w:color w:val="595959"/>
                <w:sz w:val="20"/>
                <w:szCs w:val="20"/>
                <w:lang w:val="en-US"/>
              </w:rPr>
              <w:t xml:space="preserve"> the benefits of SaaS delivery and full lifecycle management of distributed </w:t>
            </w:r>
            <w:r w:rsidR="00800A78" w:rsidRPr="003C3B5E">
              <w:rPr>
                <w:rFonts w:ascii="Arial" w:eastAsia="Arial" w:hAnsi="Arial" w:cs="Arial"/>
                <w:color w:val="595959"/>
                <w:sz w:val="20"/>
                <w:szCs w:val="20"/>
                <w:lang w:val="en-US"/>
              </w:rPr>
              <w:t>platform</w:t>
            </w:r>
            <w:r w:rsidR="00AE1C7B" w:rsidRPr="003C3B5E">
              <w:rPr>
                <w:rFonts w:ascii="Arial" w:eastAsia="Arial" w:hAnsi="Arial" w:cs="Arial"/>
                <w:color w:val="595959"/>
                <w:sz w:val="20"/>
                <w:szCs w:val="20"/>
                <w:lang w:val="en-US"/>
              </w:rPr>
              <w:t>-connected servers and third-party storage across data centers, remote sites, branch offices, and edge environments.</w:t>
            </w:r>
          </w:p>
        </w:tc>
      </w:tr>
      <w:tr w:rsidR="00BC183E" w:rsidRPr="00BC183E" w14:paraId="21379FF4" w14:textId="77777777" w:rsidTr="00CA7FFB">
        <w:trPr>
          <w:trHeight w:val="90"/>
        </w:trPr>
        <w:tc>
          <w:tcPr>
            <w:tcW w:w="1435" w:type="dxa"/>
            <w:vMerge w:val="restart"/>
            <w:vAlign w:val="center"/>
          </w:tcPr>
          <w:p w14:paraId="51F32DB1"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Type of VMs</w:t>
            </w:r>
          </w:p>
        </w:tc>
        <w:tc>
          <w:tcPr>
            <w:tcW w:w="1710" w:type="dxa"/>
            <w:vAlign w:val="center"/>
          </w:tcPr>
          <w:p w14:paraId="792CBC0F"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Medium</w:t>
            </w:r>
          </w:p>
        </w:tc>
        <w:tc>
          <w:tcPr>
            <w:tcW w:w="5845" w:type="dxa"/>
          </w:tcPr>
          <w:p w14:paraId="443786B5" w14:textId="2AB7C5F7" w:rsidR="00BC183E" w:rsidRPr="003C3B5E" w:rsidRDefault="00BC183E" w:rsidP="00BC183E">
            <w:pPr>
              <w:keepNext/>
              <w:keepLines/>
              <w:autoSpaceDE w:val="0"/>
              <w:autoSpaceDN w:val="0"/>
              <w:adjustRightInd w:val="0"/>
              <w:outlineLvl w:val="1"/>
              <w:rPr>
                <w:rFonts w:ascii="Arial" w:eastAsia="Arial" w:hAnsi="Arial" w:cs="Arial"/>
                <w:color w:val="595959"/>
                <w:sz w:val="20"/>
                <w:szCs w:val="20"/>
                <w:lang w:val="en-US"/>
              </w:rPr>
            </w:pPr>
            <w:r w:rsidRPr="003C3B5E">
              <w:rPr>
                <w:rFonts w:ascii="Arial" w:eastAsia="Arial" w:hAnsi="Arial" w:cs="Arial"/>
                <w:color w:val="595959"/>
                <w:sz w:val="20"/>
                <w:szCs w:val="20"/>
                <w:lang w:val="en-US"/>
              </w:rPr>
              <w:t xml:space="preserve">Virtual machines with virtual hard disk or disk typically less than 2 TB and a balanced CPU-to-memory ratio </w:t>
            </w:r>
          </w:p>
        </w:tc>
      </w:tr>
      <w:tr w:rsidR="00BC183E" w:rsidRPr="00BC183E" w14:paraId="7E1F5A05" w14:textId="77777777" w:rsidTr="00CA7FFB">
        <w:trPr>
          <w:trHeight w:val="90"/>
        </w:trPr>
        <w:tc>
          <w:tcPr>
            <w:tcW w:w="1435" w:type="dxa"/>
            <w:vMerge/>
            <w:vAlign w:val="center"/>
          </w:tcPr>
          <w:p w14:paraId="6E001114"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p>
        </w:tc>
        <w:tc>
          <w:tcPr>
            <w:tcW w:w="1710" w:type="dxa"/>
            <w:vAlign w:val="center"/>
          </w:tcPr>
          <w:p w14:paraId="139C2A5F"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Large</w:t>
            </w:r>
          </w:p>
        </w:tc>
        <w:tc>
          <w:tcPr>
            <w:tcW w:w="5845" w:type="dxa"/>
          </w:tcPr>
          <w:p w14:paraId="69124CF6" w14:textId="67326760" w:rsidR="00BC183E" w:rsidRPr="003C3B5E" w:rsidRDefault="00BC183E" w:rsidP="00BC183E">
            <w:pPr>
              <w:keepNext/>
              <w:keepLines/>
              <w:autoSpaceDE w:val="0"/>
              <w:autoSpaceDN w:val="0"/>
              <w:adjustRightInd w:val="0"/>
              <w:outlineLvl w:val="1"/>
              <w:rPr>
                <w:rFonts w:ascii="Arial" w:eastAsia="Arial" w:hAnsi="Arial" w:cs="Arial"/>
                <w:color w:val="595959"/>
                <w:sz w:val="20"/>
                <w:szCs w:val="20"/>
                <w:lang w:val="en-US"/>
              </w:rPr>
            </w:pPr>
            <w:r w:rsidRPr="003C3B5E">
              <w:rPr>
                <w:rFonts w:ascii="Arial" w:eastAsia="Arial" w:hAnsi="Arial" w:cs="Arial"/>
                <w:color w:val="595959"/>
                <w:sz w:val="20"/>
                <w:szCs w:val="20"/>
                <w:lang w:val="en-US"/>
              </w:rPr>
              <w:t>Virtual machines with large capacity virtual hard disks, or disks of typically 2-16 TB; the CPU-to-memory ratio is based on the type of workload</w:t>
            </w:r>
          </w:p>
        </w:tc>
      </w:tr>
      <w:tr w:rsidR="00BC183E" w14:paraId="74F4886F" w14:textId="77777777" w:rsidTr="00CA7FFB">
        <w:trPr>
          <w:trHeight w:val="90"/>
        </w:trPr>
        <w:tc>
          <w:tcPr>
            <w:tcW w:w="1435" w:type="dxa"/>
            <w:vMerge/>
            <w:vAlign w:val="center"/>
          </w:tcPr>
          <w:p w14:paraId="13CD7E29"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p>
        </w:tc>
        <w:tc>
          <w:tcPr>
            <w:tcW w:w="1710" w:type="dxa"/>
            <w:vAlign w:val="center"/>
          </w:tcPr>
          <w:p w14:paraId="4D6DA69D" w14:textId="77777777" w:rsidR="00BC183E" w:rsidRPr="003C3B5E" w:rsidRDefault="00BC183E" w:rsidP="00CA7FFB">
            <w:pPr>
              <w:keepNext/>
              <w:keepLines/>
              <w:autoSpaceDE w:val="0"/>
              <w:autoSpaceDN w:val="0"/>
              <w:adjustRightInd w:val="0"/>
              <w:outlineLvl w:val="1"/>
              <w:rPr>
                <w:rFonts w:ascii="Arial" w:eastAsia="Arial" w:hAnsi="Arial" w:cs="Arial"/>
                <w:b/>
                <w:bCs/>
                <w:color w:val="595959"/>
                <w:sz w:val="20"/>
                <w:szCs w:val="20"/>
                <w:lang w:val="en-US"/>
              </w:rPr>
            </w:pPr>
            <w:r w:rsidRPr="003C3B5E">
              <w:rPr>
                <w:rFonts w:ascii="Arial" w:eastAsia="Arial" w:hAnsi="Arial" w:cs="Arial"/>
                <w:b/>
                <w:bCs/>
                <w:color w:val="595959"/>
                <w:sz w:val="20"/>
                <w:szCs w:val="20"/>
                <w:lang w:val="en-US"/>
              </w:rPr>
              <w:t>X-Large</w:t>
            </w:r>
          </w:p>
        </w:tc>
        <w:tc>
          <w:tcPr>
            <w:tcW w:w="5845" w:type="dxa"/>
          </w:tcPr>
          <w:p w14:paraId="029DA5F6" w14:textId="77777777" w:rsidR="00BC183E" w:rsidRPr="003C3B5E" w:rsidRDefault="00BC183E" w:rsidP="00BC183E">
            <w:pPr>
              <w:keepNext/>
              <w:keepLines/>
              <w:autoSpaceDE w:val="0"/>
              <w:autoSpaceDN w:val="0"/>
              <w:adjustRightInd w:val="0"/>
              <w:outlineLvl w:val="1"/>
              <w:rPr>
                <w:rFonts w:ascii="Arial" w:eastAsia="Arial" w:hAnsi="Arial" w:cs="Arial"/>
                <w:color w:val="595959"/>
                <w:sz w:val="20"/>
                <w:szCs w:val="20"/>
                <w:lang w:val="en-US"/>
              </w:rPr>
            </w:pPr>
            <w:r w:rsidRPr="003C3B5E">
              <w:rPr>
                <w:rFonts w:ascii="Arial" w:eastAsia="Arial" w:hAnsi="Arial" w:cs="Arial"/>
                <w:color w:val="595959"/>
                <w:sz w:val="20"/>
                <w:szCs w:val="20"/>
                <w:lang w:val="en-US"/>
              </w:rPr>
              <w:t xml:space="preserve">Virtual machines with very large capacity virtual hard disks, or disks of typically 16-64 TB; the CPU-to-memory ratio is high and may include GPUs </w:t>
            </w:r>
          </w:p>
        </w:tc>
      </w:tr>
    </w:tbl>
    <w:p w14:paraId="3B2E9C26" w14:textId="06292B6F" w:rsidR="00BC183E" w:rsidRDefault="00BC183E" w:rsidP="003C65F6">
      <w:pPr>
        <w:keepNext/>
        <w:keepLines/>
        <w:autoSpaceDE w:val="0"/>
        <w:autoSpaceDN w:val="0"/>
        <w:adjustRightInd w:val="0"/>
        <w:spacing w:after="0" w:line="240" w:lineRule="auto"/>
        <w:outlineLvl w:val="1"/>
        <w:rPr>
          <w:rFonts w:ascii="Arial" w:eastAsia="Arial" w:hAnsi="Arial" w:cs="Arial"/>
          <w:color w:val="595959"/>
          <w:sz w:val="20"/>
          <w:szCs w:val="20"/>
        </w:rPr>
      </w:pPr>
    </w:p>
    <w:p w14:paraId="7473FBB1" w14:textId="77777777" w:rsidR="00BC183E" w:rsidRPr="00D11A9C" w:rsidRDefault="00BC183E" w:rsidP="003C65F6">
      <w:pPr>
        <w:keepNext/>
        <w:keepLines/>
        <w:autoSpaceDE w:val="0"/>
        <w:autoSpaceDN w:val="0"/>
        <w:adjustRightInd w:val="0"/>
        <w:spacing w:after="0" w:line="240" w:lineRule="auto"/>
        <w:outlineLvl w:val="1"/>
        <w:rPr>
          <w:rFonts w:ascii="Arial" w:eastAsia="Arial" w:hAnsi="Arial" w:cs="Arial"/>
          <w:color w:val="595959"/>
          <w:sz w:val="20"/>
          <w:szCs w:val="20"/>
        </w:rPr>
      </w:pPr>
    </w:p>
    <w:p w14:paraId="1E9D16E1" w14:textId="77777777" w:rsidR="00BA3071" w:rsidRPr="00132B78" w:rsidRDefault="00BA3071" w:rsidP="00BA3071">
      <w:pPr>
        <w:rPr>
          <w:rFonts w:ascii="Arial" w:eastAsia="Arial" w:hAnsi="Arial" w:cs="Arial"/>
          <w:color w:val="4472C4" w:themeColor="accent1"/>
          <w:sz w:val="20"/>
        </w:rPr>
      </w:pPr>
      <w:r w:rsidRPr="00132B78">
        <w:rPr>
          <w:rFonts w:ascii="Arial" w:eastAsia="Arial" w:hAnsi="Arial" w:cs="Arial"/>
          <w:color w:val="4472C4" w:themeColor="accent1"/>
          <w:sz w:val="20"/>
        </w:rPr>
        <w:t xml:space="preserve">&lt;INSERT SECTION HEADER&gt; </w:t>
      </w:r>
    </w:p>
    <w:p w14:paraId="029FBD1F" w14:textId="7E6D3BEF" w:rsidR="00A84F66" w:rsidRPr="00132B78" w:rsidRDefault="00BA3071" w:rsidP="00A84F66">
      <w:pPr>
        <w:spacing w:after="0" w:line="240" w:lineRule="auto"/>
        <w:rPr>
          <w:rFonts w:ascii="Arial" w:eastAsia="Arial" w:hAnsi="Arial" w:cs="Arial"/>
          <w:color w:val="595959"/>
          <w:sz w:val="20"/>
        </w:rPr>
      </w:pPr>
      <w:r w:rsidRPr="00132B78">
        <w:rPr>
          <w:rFonts w:ascii="Arial" w:eastAsia="Arial" w:hAnsi="Arial" w:cs="Arial"/>
          <w:color w:val="4472C4" w:themeColor="accent1"/>
          <w:sz w:val="20"/>
        </w:rPr>
        <w:t>Section Heading -</w:t>
      </w:r>
      <w:r w:rsidRPr="00132B78">
        <w:rPr>
          <w:rFonts w:ascii="Arial" w:eastAsia="Arial" w:hAnsi="Arial" w:cs="Arial"/>
          <w:color w:val="595959"/>
          <w:sz w:val="20"/>
        </w:rPr>
        <w:t xml:space="preserve"> PREFERENCE AMONG </w:t>
      </w:r>
      <w:r w:rsidR="00E16429" w:rsidRPr="00132B78">
        <w:rPr>
          <w:rFonts w:ascii="Arial" w:eastAsia="Arial" w:hAnsi="Arial" w:cs="Arial"/>
          <w:color w:val="595959"/>
          <w:sz w:val="20"/>
        </w:rPr>
        <w:t>DIFFERENT</w:t>
      </w:r>
      <w:r w:rsidRPr="00132B78">
        <w:rPr>
          <w:rFonts w:ascii="Arial" w:eastAsia="Arial" w:hAnsi="Arial" w:cs="Arial"/>
          <w:color w:val="595959"/>
          <w:sz w:val="20"/>
        </w:rPr>
        <w:t xml:space="preserve"> CONSUMPTION</w:t>
      </w:r>
      <w:r w:rsidR="00C25137" w:rsidRPr="00132B78">
        <w:rPr>
          <w:rFonts w:ascii="Arial" w:eastAsia="Arial" w:hAnsi="Arial" w:cs="Arial"/>
          <w:color w:val="595959"/>
          <w:sz w:val="20"/>
        </w:rPr>
        <w:t xml:space="preserve"> </w:t>
      </w:r>
      <w:r w:rsidR="00B87A63" w:rsidRPr="00132B78">
        <w:rPr>
          <w:rFonts w:ascii="Arial" w:eastAsia="Arial" w:hAnsi="Arial" w:cs="Arial"/>
          <w:color w:val="595959"/>
          <w:sz w:val="20"/>
        </w:rPr>
        <w:t>-</w:t>
      </w:r>
      <w:r w:rsidR="00C25137" w:rsidRPr="00132B78">
        <w:rPr>
          <w:rFonts w:ascii="Arial" w:eastAsia="Arial" w:hAnsi="Arial" w:cs="Arial"/>
          <w:color w:val="595959"/>
          <w:sz w:val="20"/>
        </w:rPr>
        <w:t>BASED</w:t>
      </w:r>
      <w:r w:rsidRPr="00132B78">
        <w:rPr>
          <w:rFonts w:ascii="Arial" w:eastAsia="Arial" w:hAnsi="Arial" w:cs="Arial"/>
          <w:color w:val="595959"/>
          <w:sz w:val="20"/>
        </w:rPr>
        <w:t xml:space="preserve"> OFFERS</w:t>
      </w:r>
      <w:r w:rsidRPr="00132B78">
        <w:rPr>
          <w:rFonts w:ascii="Arial" w:eastAsia="Arial" w:hAnsi="Arial" w:cs="Arial"/>
          <w:color w:val="595959"/>
          <w:sz w:val="20"/>
        </w:rPr>
        <w:br/>
      </w:r>
      <w:r w:rsidR="00746D1D" w:rsidRPr="00132B78">
        <w:rPr>
          <w:rFonts w:ascii="Arial" w:eastAsia="Arial" w:hAnsi="Arial" w:cs="Arial"/>
          <w:color w:val="4472C4" w:themeColor="accent1"/>
          <w:sz w:val="20"/>
          <w:szCs w:val="24"/>
          <w:lang w:eastAsia="de-DE"/>
        </w:rPr>
        <w:t>Header Text</w:t>
      </w:r>
      <w:r w:rsidRPr="00132B78">
        <w:rPr>
          <w:rFonts w:ascii="Arial" w:eastAsia="Arial" w:hAnsi="Arial" w:cs="Arial"/>
          <w:color w:val="4472C4" w:themeColor="accent1"/>
          <w:sz w:val="20"/>
        </w:rPr>
        <w:t xml:space="preserve"> -</w:t>
      </w:r>
      <w:r w:rsidRPr="00132B78">
        <w:rPr>
          <w:rFonts w:ascii="Arial" w:eastAsia="Arial" w:hAnsi="Arial" w:cs="Arial"/>
          <w:color w:val="595959"/>
          <w:sz w:val="20"/>
        </w:rPr>
        <w:t xml:space="preserve"> </w:t>
      </w:r>
      <w:r w:rsidR="00A84F66" w:rsidRPr="00132B78">
        <w:rPr>
          <w:rFonts w:ascii="Arial" w:eastAsia="Arial" w:hAnsi="Arial" w:cs="Arial"/>
          <w:color w:val="595959"/>
          <w:sz w:val="20"/>
        </w:rPr>
        <w:t xml:space="preserve">Your selected </w:t>
      </w:r>
      <w:proofErr w:type="spellStart"/>
      <w:r w:rsidR="00A84F66" w:rsidRPr="00132B78">
        <w:rPr>
          <w:rFonts w:ascii="Arial" w:eastAsia="Arial" w:hAnsi="Arial" w:cs="Arial"/>
          <w:color w:val="595959"/>
          <w:sz w:val="20"/>
        </w:rPr>
        <w:t>DCaaS</w:t>
      </w:r>
      <w:proofErr w:type="spellEnd"/>
      <w:r w:rsidR="00A84F66" w:rsidRPr="00132B78">
        <w:rPr>
          <w:rFonts w:ascii="Arial" w:eastAsia="Arial" w:hAnsi="Arial" w:cs="Arial"/>
          <w:color w:val="595959"/>
          <w:sz w:val="20"/>
        </w:rPr>
        <w:t xml:space="preserve"> bundle is available via different consumption-based offers, suited to your usage and requirements.</w:t>
      </w:r>
    </w:p>
    <w:p w14:paraId="752FC237" w14:textId="77777777" w:rsidR="006B020F" w:rsidRPr="00132B78" w:rsidRDefault="006B020F" w:rsidP="00A84F66">
      <w:pPr>
        <w:spacing w:after="0" w:line="240" w:lineRule="auto"/>
        <w:rPr>
          <w:rFonts w:ascii="Arial" w:eastAsia="Arial" w:hAnsi="Arial" w:cs="Arial"/>
          <w:color w:val="595959"/>
          <w:sz w:val="20"/>
        </w:rPr>
      </w:pPr>
    </w:p>
    <w:p w14:paraId="0B79AE10" w14:textId="45270D20" w:rsidR="00A84F66" w:rsidRDefault="00A84F66" w:rsidP="00A84F66">
      <w:pPr>
        <w:spacing w:after="0" w:line="240" w:lineRule="auto"/>
        <w:rPr>
          <w:rFonts w:ascii="Arial" w:eastAsia="Arial" w:hAnsi="Arial" w:cs="Arial"/>
          <w:color w:val="595959"/>
          <w:sz w:val="20"/>
          <w:highlight w:val="yellow"/>
        </w:rPr>
      </w:pPr>
      <w:r w:rsidRPr="00132B78">
        <w:rPr>
          <w:rFonts w:ascii="Arial" w:eastAsia="Arial" w:hAnsi="Arial" w:cs="Arial"/>
          <w:color w:val="595959"/>
          <w:sz w:val="20"/>
        </w:rPr>
        <w:t xml:space="preserve">In this section of the survey, you will be evaluating different consumption-based offers for your preferred </w:t>
      </w:r>
      <w:proofErr w:type="spellStart"/>
      <w:r w:rsidRPr="00132B78">
        <w:rPr>
          <w:rFonts w:ascii="Arial" w:eastAsia="Arial" w:hAnsi="Arial" w:cs="Arial"/>
          <w:color w:val="595959"/>
          <w:sz w:val="20"/>
        </w:rPr>
        <w:t>DCaaS</w:t>
      </w:r>
      <w:proofErr w:type="spellEnd"/>
      <w:r w:rsidRPr="00132B78">
        <w:rPr>
          <w:rFonts w:ascii="Arial" w:eastAsia="Arial" w:hAnsi="Arial" w:cs="Arial"/>
          <w:color w:val="595959"/>
          <w:sz w:val="20"/>
        </w:rPr>
        <w:t xml:space="preserve"> solution on a given screen and help us understand your preferences.</w:t>
      </w:r>
    </w:p>
    <w:p w14:paraId="5535D37B" w14:textId="77777777" w:rsidR="00A84F66" w:rsidRDefault="00A84F66" w:rsidP="00BA3071">
      <w:pPr>
        <w:spacing w:after="0" w:line="240" w:lineRule="auto"/>
        <w:rPr>
          <w:rFonts w:ascii="Arial" w:eastAsia="Arial" w:hAnsi="Arial" w:cs="Arial"/>
          <w:color w:val="595959"/>
          <w:sz w:val="20"/>
          <w:highlight w:val="yellow"/>
        </w:rPr>
      </w:pPr>
    </w:p>
    <w:p w14:paraId="1517A453" w14:textId="3E7C4C5E" w:rsidR="00E66561" w:rsidRPr="00061C52" w:rsidRDefault="00E66561" w:rsidP="00BA3071">
      <w:pPr>
        <w:rPr>
          <w:rFonts w:ascii="Arial" w:eastAsia="Arial" w:hAnsi="Arial" w:cs="Arial"/>
          <w:color w:val="4472C4" w:themeColor="accent1"/>
          <w:sz w:val="20"/>
        </w:rPr>
      </w:pPr>
      <w:r w:rsidRPr="00061C52">
        <w:rPr>
          <w:rFonts w:ascii="Arial" w:eastAsia="Arial" w:hAnsi="Arial" w:cs="Arial"/>
          <w:color w:val="4472C4" w:themeColor="accent1"/>
          <w:sz w:val="20"/>
        </w:rPr>
        <w:t>&lt;SHOW ON NEXT SCREEN&gt;</w:t>
      </w:r>
    </w:p>
    <w:p w14:paraId="3D04A0D1" w14:textId="77777777" w:rsidR="00061C52" w:rsidRPr="00061C52" w:rsidRDefault="00061C52" w:rsidP="00BA3071">
      <w:pPr>
        <w:rPr>
          <w:rFonts w:ascii="Arial" w:eastAsia="Arial" w:hAnsi="Arial" w:cs="Arial"/>
          <w:color w:val="595959"/>
          <w:sz w:val="20"/>
        </w:rPr>
      </w:pPr>
    </w:p>
    <w:p w14:paraId="2BE25CF4" w14:textId="6F52228E" w:rsidR="00637C7D" w:rsidRPr="00061C52" w:rsidRDefault="00C84B2E" w:rsidP="00BA3071">
      <w:pPr>
        <w:rPr>
          <w:rFonts w:ascii="Arial" w:eastAsia="Arial" w:hAnsi="Arial" w:cs="Arial"/>
          <w:color w:val="595959"/>
          <w:sz w:val="20"/>
          <w:szCs w:val="20"/>
        </w:rPr>
      </w:pPr>
      <w:r w:rsidRPr="00061C52">
        <w:rPr>
          <w:rFonts w:ascii="Arial" w:eastAsia="Arial" w:hAnsi="Arial" w:cs="Arial"/>
          <w:color w:val="595959"/>
          <w:sz w:val="20"/>
        </w:rPr>
        <w:t>Firstly,</w:t>
      </w:r>
      <w:r w:rsidR="00FA11BA" w:rsidRPr="00061C52">
        <w:rPr>
          <w:rFonts w:ascii="Arial" w:eastAsia="Arial" w:hAnsi="Arial" w:cs="Arial"/>
          <w:color w:val="595959"/>
          <w:sz w:val="20"/>
        </w:rPr>
        <w:t xml:space="preserve"> we </w:t>
      </w:r>
      <w:r w:rsidR="00BA3071" w:rsidRPr="00061C52">
        <w:rPr>
          <w:rFonts w:ascii="Arial" w:eastAsia="Arial" w:hAnsi="Arial" w:cs="Arial"/>
          <w:color w:val="595959"/>
          <w:sz w:val="20"/>
          <w:szCs w:val="20"/>
        </w:rPr>
        <w:t xml:space="preserve">would like to show you different parameters that would influence your decision-making process when purchasing </w:t>
      </w:r>
      <w:r w:rsidR="00A06504" w:rsidRPr="00061C52">
        <w:rPr>
          <w:rFonts w:ascii="Arial" w:eastAsia="Arial" w:hAnsi="Arial" w:cs="Arial"/>
          <w:color w:val="595959"/>
          <w:sz w:val="20"/>
          <w:szCs w:val="20"/>
        </w:rPr>
        <w:t>a</w:t>
      </w:r>
      <w:r w:rsidR="00BA3071" w:rsidRPr="00061C52">
        <w:rPr>
          <w:rFonts w:ascii="Arial" w:eastAsia="Arial" w:hAnsi="Arial" w:cs="Arial"/>
          <w:color w:val="595959"/>
          <w:sz w:val="20"/>
          <w:szCs w:val="20"/>
        </w:rPr>
        <w:t xml:space="preserve"> </w:t>
      </w:r>
      <w:proofErr w:type="spellStart"/>
      <w:r w:rsidR="00BA3071" w:rsidRPr="00061C52">
        <w:rPr>
          <w:rFonts w:ascii="Arial" w:eastAsia="Arial" w:hAnsi="Arial" w:cs="Arial"/>
          <w:color w:val="595959"/>
          <w:sz w:val="20"/>
          <w:szCs w:val="20"/>
        </w:rPr>
        <w:t>DCaaS</w:t>
      </w:r>
      <w:proofErr w:type="spellEnd"/>
      <w:r w:rsidR="00BA3071" w:rsidRPr="00061C52">
        <w:rPr>
          <w:rFonts w:ascii="Arial" w:eastAsia="Arial" w:hAnsi="Arial" w:cs="Arial"/>
          <w:color w:val="595959"/>
          <w:sz w:val="20"/>
          <w:szCs w:val="20"/>
        </w:rPr>
        <w:t xml:space="preserve"> bundle in a consumption</w:t>
      </w:r>
      <w:r w:rsidRPr="00061C52">
        <w:rPr>
          <w:rFonts w:ascii="Arial" w:eastAsia="Arial" w:hAnsi="Arial" w:cs="Arial"/>
          <w:color w:val="595959"/>
          <w:sz w:val="20"/>
          <w:szCs w:val="20"/>
        </w:rPr>
        <w:t xml:space="preserve">-based </w:t>
      </w:r>
      <w:r w:rsidR="00BA3071" w:rsidRPr="00061C52">
        <w:rPr>
          <w:rFonts w:ascii="Arial" w:eastAsia="Arial" w:hAnsi="Arial" w:cs="Arial"/>
          <w:color w:val="595959"/>
          <w:sz w:val="20"/>
          <w:szCs w:val="20"/>
        </w:rPr>
        <w:t xml:space="preserve">offer. </w:t>
      </w:r>
    </w:p>
    <w:p w14:paraId="1F15B3BD" w14:textId="2C050EFE" w:rsidR="00BA3071" w:rsidRDefault="00F46BBF" w:rsidP="00BA3071">
      <w:pPr>
        <w:rPr>
          <w:rFonts w:ascii="Arial" w:eastAsia="Arial" w:hAnsi="Arial" w:cs="Arial"/>
          <w:color w:val="595959"/>
          <w:sz w:val="20"/>
          <w:szCs w:val="20"/>
        </w:rPr>
      </w:pPr>
      <w:r w:rsidRPr="00061C52">
        <w:rPr>
          <w:rFonts w:ascii="Arial" w:eastAsia="Arial" w:hAnsi="Arial" w:cs="Arial"/>
          <w:color w:val="595959"/>
          <w:sz w:val="20"/>
          <w:szCs w:val="20"/>
        </w:rPr>
        <w:t xml:space="preserve">Listed below are key definitions of the terms we would use in the subsequent screens. </w:t>
      </w:r>
      <w:r w:rsidR="00481E1A" w:rsidRPr="00061C52">
        <w:rPr>
          <w:rFonts w:ascii="Arial" w:eastAsia="Arial" w:hAnsi="Arial" w:cs="Arial"/>
          <w:color w:val="595959"/>
          <w:sz w:val="20"/>
          <w:szCs w:val="20"/>
        </w:rPr>
        <w:t xml:space="preserve">Familiarizing with </w:t>
      </w:r>
      <w:r w:rsidR="0045068F" w:rsidRPr="00061C52">
        <w:rPr>
          <w:rFonts w:ascii="Arial" w:eastAsia="Arial" w:hAnsi="Arial" w:cs="Arial"/>
          <w:color w:val="595959"/>
          <w:sz w:val="20"/>
          <w:szCs w:val="20"/>
        </w:rPr>
        <w:t xml:space="preserve">these definitions </w:t>
      </w:r>
      <w:r w:rsidR="00627C69" w:rsidRPr="00061C52">
        <w:rPr>
          <w:rFonts w:ascii="Arial" w:eastAsia="Arial" w:hAnsi="Arial" w:cs="Arial"/>
          <w:color w:val="595959"/>
          <w:sz w:val="20"/>
          <w:szCs w:val="20"/>
        </w:rPr>
        <w:t>is important</w:t>
      </w:r>
      <w:r w:rsidR="004711F8" w:rsidRPr="00061C52">
        <w:rPr>
          <w:rFonts w:ascii="Arial" w:eastAsia="Arial" w:hAnsi="Arial" w:cs="Arial"/>
          <w:color w:val="595959"/>
          <w:sz w:val="20"/>
          <w:szCs w:val="20"/>
        </w:rPr>
        <w:t xml:space="preserve"> </w:t>
      </w:r>
      <w:r w:rsidR="00522F84" w:rsidRPr="00061C52">
        <w:rPr>
          <w:rFonts w:ascii="Arial" w:eastAsia="Arial" w:hAnsi="Arial" w:cs="Arial"/>
          <w:color w:val="595959"/>
          <w:sz w:val="20"/>
          <w:szCs w:val="20"/>
        </w:rPr>
        <w:t>to</w:t>
      </w:r>
      <w:r w:rsidR="00C70628" w:rsidRPr="00061C52">
        <w:rPr>
          <w:rFonts w:ascii="Arial" w:eastAsia="Arial" w:hAnsi="Arial" w:cs="Arial"/>
          <w:color w:val="595959"/>
          <w:sz w:val="20"/>
          <w:szCs w:val="20"/>
        </w:rPr>
        <w:t xml:space="preserve"> </w:t>
      </w:r>
      <w:r w:rsidR="004711F8" w:rsidRPr="00061C52">
        <w:rPr>
          <w:rFonts w:ascii="Arial" w:eastAsia="Arial" w:hAnsi="Arial" w:cs="Arial"/>
          <w:color w:val="595959"/>
          <w:sz w:val="20"/>
          <w:szCs w:val="20"/>
        </w:rPr>
        <w:t>review the</w:t>
      </w:r>
      <w:r w:rsidR="0045068F" w:rsidRPr="00061C52">
        <w:rPr>
          <w:rFonts w:ascii="Arial" w:eastAsia="Arial" w:hAnsi="Arial" w:cs="Arial"/>
          <w:color w:val="595959"/>
          <w:sz w:val="20"/>
          <w:szCs w:val="20"/>
        </w:rPr>
        <w:t xml:space="preserve"> </w:t>
      </w:r>
      <w:r w:rsidR="007A6DE7" w:rsidRPr="00061C52">
        <w:rPr>
          <w:rFonts w:ascii="Arial" w:eastAsia="Arial" w:hAnsi="Arial" w:cs="Arial"/>
          <w:color w:val="595959"/>
          <w:sz w:val="20"/>
          <w:szCs w:val="20"/>
        </w:rPr>
        <w:t>offers</w:t>
      </w:r>
      <w:r w:rsidR="0045068F" w:rsidRPr="00061C52">
        <w:rPr>
          <w:rFonts w:ascii="Arial" w:eastAsia="Arial" w:hAnsi="Arial" w:cs="Arial"/>
          <w:color w:val="595959"/>
          <w:sz w:val="20"/>
          <w:szCs w:val="20"/>
        </w:rPr>
        <w:t xml:space="preserve"> </w:t>
      </w:r>
      <w:r w:rsidR="007A6DE7" w:rsidRPr="00061C52">
        <w:rPr>
          <w:rFonts w:ascii="Arial" w:eastAsia="Arial" w:hAnsi="Arial" w:cs="Arial"/>
          <w:color w:val="595959"/>
          <w:sz w:val="20"/>
          <w:szCs w:val="20"/>
        </w:rPr>
        <w:t>on subsequent screens.</w:t>
      </w:r>
    </w:p>
    <w:tbl>
      <w:tblPr>
        <w:tblStyle w:val="TableGrid"/>
        <w:tblW w:w="10008" w:type="dxa"/>
        <w:tblLook w:val="04A0" w:firstRow="1" w:lastRow="0" w:firstColumn="1" w:lastColumn="0" w:noHBand="0" w:noVBand="1"/>
      </w:tblPr>
      <w:tblGrid>
        <w:gridCol w:w="3335"/>
        <w:gridCol w:w="6673"/>
      </w:tblGrid>
      <w:tr w:rsidR="001B0A9B" w:rsidRPr="00D11A9C" w14:paraId="6EF837D6" w14:textId="77777777" w:rsidTr="00B6633D">
        <w:trPr>
          <w:trHeight w:val="119"/>
        </w:trPr>
        <w:tc>
          <w:tcPr>
            <w:tcW w:w="3335" w:type="dxa"/>
            <w:vAlign w:val="center"/>
          </w:tcPr>
          <w:p w14:paraId="5FC5ECA4" w14:textId="77777777" w:rsidR="001B0A9B" w:rsidRPr="00B6633D" w:rsidRDefault="001B0A9B" w:rsidP="0083665E">
            <w:pPr>
              <w:rPr>
                <w:rFonts w:ascii="Arial" w:eastAsia="Arial" w:hAnsi="Arial" w:cs="Arial"/>
                <w:b/>
                <w:bCs/>
                <w:color w:val="595959"/>
                <w:sz w:val="20"/>
                <w:szCs w:val="20"/>
              </w:rPr>
            </w:pPr>
            <w:r w:rsidRPr="00B6633D">
              <w:rPr>
                <w:rFonts w:ascii="Arial" w:eastAsia="Arial" w:hAnsi="Arial" w:cs="Arial"/>
                <w:b/>
                <w:bCs/>
                <w:color w:val="595959"/>
                <w:sz w:val="20"/>
                <w:szCs w:val="20"/>
              </w:rPr>
              <w:lastRenderedPageBreak/>
              <w:t>Feature / Attribute</w:t>
            </w:r>
          </w:p>
        </w:tc>
        <w:tc>
          <w:tcPr>
            <w:tcW w:w="6673" w:type="dxa"/>
            <w:vAlign w:val="center"/>
          </w:tcPr>
          <w:p w14:paraId="4714406C" w14:textId="77777777" w:rsidR="001B0A9B" w:rsidRPr="00B6633D" w:rsidRDefault="001B0A9B" w:rsidP="0083665E">
            <w:pPr>
              <w:rPr>
                <w:rFonts w:ascii="Arial" w:eastAsia="Arial" w:hAnsi="Arial" w:cs="Arial"/>
                <w:b/>
                <w:bCs/>
                <w:color w:val="595959"/>
                <w:sz w:val="20"/>
                <w:szCs w:val="20"/>
              </w:rPr>
            </w:pPr>
            <w:r w:rsidRPr="00B6633D">
              <w:rPr>
                <w:rFonts w:ascii="Arial" w:eastAsia="Arial" w:hAnsi="Arial" w:cs="Arial"/>
                <w:b/>
                <w:bCs/>
                <w:color w:val="595959"/>
                <w:sz w:val="20"/>
                <w:szCs w:val="20"/>
              </w:rPr>
              <w:t>Options available within the feature / attribute</w:t>
            </w:r>
          </w:p>
        </w:tc>
      </w:tr>
      <w:tr w:rsidR="008E16D5" w:rsidRPr="00D11A9C" w14:paraId="45524F9E" w14:textId="77777777" w:rsidTr="00B6633D">
        <w:trPr>
          <w:trHeight w:val="2840"/>
        </w:trPr>
        <w:tc>
          <w:tcPr>
            <w:tcW w:w="3335" w:type="dxa"/>
            <w:vAlign w:val="center"/>
          </w:tcPr>
          <w:p w14:paraId="4E39F6CB" w14:textId="77777777" w:rsidR="008E16D5" w:rsidRPr="0002598B" w:rsidRDefault="008E16D5" w:rsidP="00F60BC7">
            <w:pPr>
              <w:rPr>
                <w:rFonts w:ascii="Arial" w:eastAsia="Arial" w:hAnsi="Arial" w:cs="Arial"/>
                <w:color w:val="595959"/>
                <w:sz w:val="20"/>
                <w:szCs w:val="20"/>
              </w:rPr>
            </w:pPr>
          </w:p>
          <w:p w14:paraId="20BDA696" w14:textId="77777777" w:rsidR="008E16D5" w:rsidRPr="0002598B" w:rsidRDefault="008E16D5" w:rsidP="00F60BC7">
            <w:pPr>
              <w:rPr>
                <w:rFonts w:ascii="Arial" w:eastAsia="Arial" w:hAnsi="Arial" w:cs="Arial"/>
                <w:b/>
                <w:bCs/>
                <w:color w:val="595959"/>
                <w:sz w:val="20"/>
                <w:szCs w:val="20"/>
              </w:rPr>
            </w:pPr>
            <w:r w:rsidRPr="0002598B">
              <w:rPr>
                <w:rFonts w:ascii="Arial" w:eastAsia="Arial" w:hAnsi="Arial" w:cs="Arial"/>
                <w:b/>
                <w:bCs/>
                <w:color w:val="595959"/>
                <w:sz w:val="20"/>
                <w:szCs w:val="20"/>
              </w:rPr>
              <w:t>Reserve and On-demand split</w:t>
            </w:r>
          </w:p>
          <w:p w14:paraId="26AC7DFE" w14:textId="77777777" w:rsidR="008E16D5" w:rsidRPr="0002598B" w:rsidRDefault="008E16D5" w:rsidP="00F60BC7">
            <w:pPr>
              <w:rPr>
                <w:rFonts w:ascii="Arial" w:eastAsia="Arial" w:hAnsi="Arial" w:cs="Arial"/>
                <w:color w:val="595959"/>
                <w:sz w:val="20"/>
                <w:szCs w:val="20"/>
              </w:rPr>
            </w:pPr>
          </w:p>
          <w:p w14:paraId="426A4746" w14:textId="77777777" w:rsidR="008E16D5" w:rsidRPr="0002598B" w:rsidRDefault="008E16D5" w:rsidP="00F60BC7">
            <w:pPr>
              <w:rPr>
                <w:rFonts w:ascii="Arial" w:eastAsia="Arial" w:hAnsi="Arial" w:cs="Arial"/>
                <w:color w:val="595959"/>
                <w:sz w:val="20"/>
                <w:szCs w:val="20"/>
              </w:rPr>
            </w:pPr>
            <w:r w:rsidRPr="0002598B">
              <w:rPr>
                <w:rFonts w:ascii="Arial" w:eastAsia="Arial" w:hAnsi="Arial" w:cs="Arial"/>
                <w:color w:val="595959"/>
                <w:sz w:val="20"/>
                <w:szCs w:val="20"/>
              </w:rPr>
              <w:t>Committed and need based usage split of capacity/ number of units. E.g. 70:30 meaning 70% of all units in the bundle are available at the time of purchase, with a per unit price to be paid for the commissioned units and 30% of remaining units can be used as per need with a charge per unit basis.</w:t>
            </w:r>
          </w:p>
          <w:p w14:paraId="63EF0C17" w14:textId="77777777" w:rsidR="008E16D5" w:rsidRPr="0002598B" w:rsidRDefault="008E16D5" w:rsidP="00F60BC7">
            <w:pPr>
              <w:jc w:val="center"/>
              <w:rPr>
                <w:rFonts w:ascii="Arial" w:eastAsia="Arial" w:hAnsi="Arial" w:cs="Arial"/>
                <w:b/>
                <w:bCs/>
                <w:color w:val="595959"/>
                <w:sz w:val="20"/>
                <w:szCs w:val="20"/>
              </w:rPr>
            </w:pPr>
          </w:p>
        </w:tc>
        <w:tc>
          <w:tcPr>
            <w:tcW w:w="6673" w:type="dxa"/>
          </w:tcPr>
          <w:p w14:paraId="69D911C7" w14:textId="77777777" w:rsidR="008E16D5" w:rsidRPr="0002598B" w:rsidRDefault="008E16D5" w:rsidP="00983403">
            <w:pPr>
              <w:rPr>
                <w:rFonts w:ascii="Arial" w:eastAsia="Arial" w:hAnsi="Arial" w:cs="Arial"/>
                <w:b/>
                <w:bCs/>
                <w:color w:val="595959"/>
                <w:sz w:val="20"/>
                <w:szCs w:val="20"/>
              </w:rPr>
            </w:pPr>
          </w:p>
          <w:p w14:paraId="478BFA7A" w14:textId="77777777" w:rsidR="008E16D5" w:rsidRPr="0002598B" w:rsidRDefault="008E16D5" w:rsidP="00983403">
            <w:pPr>
              <w:rPr>
                <w:rFonts w:ascii="Arial" w:eastAsia="Arial" w:hAnsi="Arial" w:cs="Arial"/>
                <w:b/>
                <w:bCs/>
                <w:color w:val="595959"/>
                <w:sz w:val="20"/>
                <w:szCs w:val="20"/>
              </w:rPr>
            </w:pPr>
            <w:r w:rsidRPr="0002598B">
              <w:rPr>
                <w:rFonts w:ascii="Arial" w:eastAsia="Arial" w:hAnsi="Arial" w:cs="Arial"/>
                <w:b/>
                <w:bCs/>
                <w:color w:val="595959"/>
                <w:sz w:val="20"/>
                <w:szCs w:val="20"/>
              </w:rPr>
              <w:t>Reserve capacity/ units (Committed)</w:t>
            </w:r>
          </w:p>
          <w:p w14:paraId="6014E579" w14:textId="77777777" w:rsidR="008E16D5" w:rsidRPr="0002598B" w:rsidRDefault="008E16D5" w:rsidP="00983403">
            <w:pPr>
              <w:rPr>
                <w:rFonts w:ascii="Arial" w:eastAsia="Arial" w:hAnsi="Arial" w:cs="Arial"/>
                <w:color w:val="595959"/>
                <w:sz w:val="20"/>
                <w:szCs w:val="20"/>
              </w:rPr>
            </w:pPr>
          </w:p>
          <w:p w14:paraId="4838737F" w14:textId="77777777" w:rsidR="008E16D5" w:rsidRPr="0002598B" w:rsidRDefault="008E16D5" w:rsidP="00983403">
            <w:pPr>
              <w:rPr>
                <w:rFonts w:ascii="Arial" w:eastAsia="Arial" w:hAnsi="Arial" w:cs="Arial"/>
                <w:b/>
                <w:bCs/>
                <w:color w:val="595959"/>
                <w:sz w:val="20"/>
                <w:szCs w:val="20"/>
              </w:rPr>
            </w:pPr>
            <w:r w:rsidRPr="0002598B">
              <w:rPr>
                <w:rFonts w:ascii="Arial" w:eastAsia="Arial" w:hAnsi="Arial" w:cs="Arial"/>
                <w:color w:val="595959"/>
                <w:sz w:val="20"/>
                <w:szCs w:val="20"/>
              </w:rPr>
              <w:t>Minimum capacity/ number of units consumed or used</w:t>
            </w:r>
          </w:p>
          <w:p w14:paraId="4F50EB2D" w14:textId="1CB433EB" w:rsidR="008E16D5" w:rsidRPr="0002598B" w:rsidRDefault="008E16D5" w:rsidP="00983403">
            <w:pPr>
              <w:rPr>
                <w:rFonts w:ascii="Arial" w:eastAsia="Arial" w:hAnsi="Arial" w:cs="Arial"/>
                <w:b/>
                <w:bCs/>
                <w:color w:val="595959"/>
                <w:sz w:val="20"/>
                <w:szCs w:val="20"/>
              </w:rPr>
            </w:pPr>
          </w:p>
          <w:p w14:paraId="608076D7" w14:textId="77777777" w:rsidR="008E16D5" w:rsidRPr="0002598B" w:rsidRDefault="008E16D5" w:rsidP="008E16D5">
            <w:pPr>
              <w:rPr>
                <w:rFonts w:ascii="Arial" w:eastAsia="Arial" w:hAnsi="Arial" w:cs="Arial"/>
                <w:b/>
                <w:bCs/>
                <w:color w:val="595959"/>
                <w:sz w:val="20"/>
                <w:szCs w:val="20"/>
              </w:rPr>
            </w:pPr>
          </w:p>
          <w:p w14:paraId="38B3A0A9" w14:textId="5DAA11F9" w:rsidR="008E16D5" w:rsidRPr="0002598B" w:rsidRDefault="008E16D5" w:rsidP="008E16D5">
            <w:pPr>
              <w:rPr>
                <w:rFonts w:ascii="Arial" w:eastAsia="Arial" w:hAnsi="Arial" w:cs="Arial"/>
                <w:b/>
                <w:bCs/>
                <w:color w:val="595959"/>
                <w:sz w:val="20"/>
                <w:szCs w:val="20"/>
              </w:rPr>
            </w:pPr>
            <w:r w:rsidRPr="0002598B">
              <w:rPr>
                <w:rFonts w:ascii="Arial" w:eastAsia="Arial" w:hAnsi="Arial" w:cs="Arial"/>
                <w:b/>
                <w:bCs/>
                <w:color w:val="595959"/>
                <w:sz w:val="20"/>
                <w:szCs w:val="20"/>
              </w:rPr>
              <w:t>On-demand capacity/ units</w:t>
            </w:r>
          </w:p>
          <w:p w14:paraId="5E273ED9" w14:textId="77777777" w:rsidR="008E16D5" w:rsidRPr="0002598B" w:rsidRDefault="008E16D5" w:rsidP="008E16D5">
            <w:pPr>
              <w:rPr>
                <w:rFonts w:ascii="Arial" w:eastAsia="Arial" w:hAnsi="Arial" w:cs="Arial"/>
                <w:color w:val="595959"/>
                <w:sz w:val="20"/>
                <w:szCs w:val="20"/>
              </w:rPr>
            </w:pPr>
          </w:p>
          <w:p w14:paraId="64AFBF7F" w14:textId="22A2E14D" w:rsidR="008E16D5" w:rsidRPr="0002598B" w:rsidRDefault="008E16D5" w:rsidP="008E16D5">
            <w:pPr>
              <w:rPr>
                <w:rFonts w:ascii="Arial" w:eastAsia="Arial" w:hAnsi="Arial" w:cs="Arial"/>
                <w:b/>
                <w:bCs/>
                <w:color w:val="595959"/>
                <w:sz w:val="20"/>
                <w:szCs w:val="20"/>
              </w:rPr>
            </w:pPr>
            <w:r w:rsidRPr="0002598B">
              <w:rPr>
                <w:rFonts w:ascii="Arial" w:eastAsia="Arial" w:hAnsi="Arial" w:cs="Arial"/>
                <w:color w:val="595959"/>
                <w:sz w:val="20"/>
                <w:szCs w:val="20"/>
              </w:rPr>
              <w:t>Proportion of capacity/ number of units kept for variable consumption or used on need basis</w:t>
            </w:r>
          </w:p>
        </w:tc>
      </w:tr>
      <w:tr w:rsidR="00F77813" w:rsidRPr="00D11A9C" w14:paraId="2FCFDBFF" w14:textId="77777777" w:rsidTr="00E17AF8">
        <w:trPr>
          <w:trHeight w:val="620"/>
        </w:trPr>
        <w:tc>
          <w:tcPr>
            <w:tcW w:w="3335" w:type="dxa"/>
            <w:vAlign w:val="center"/>
          </w:tcPr>
          <w:p w14:paraId="645048A0" w14:textId="7D98A611" w:rsidR="00F77813" w:rsidRPr="0002598B" w:rsidRDefault="00F77813" w:rsidP="00F77813">
            <w:pPr>
              <w:rPr>
                <w:rFonts w:ascii="Arial" w:eastAsia="Arial" w:hAnsi="Arial" w:cs="Arial"/>
                <w:color w:val="595959"/>
                <w:sz w:val="20"/>
                <w:szCs w:val="20"/>
              </w:rPr>
            </w:pPr>
            <w:r w:rsidRPr="0002598B">
              <w:rPr>
                <w:rFonts w:ascii="Arial" w:eastAsia="Arial" w:hAnsi="Arial" w:cs="Arial"/>
                <w:b/>
                <w:bCs/>
                <w:color w:val="595959"/>
                <w:sz w:val="20"/>
                <w:szCs w:val="20"/>
              </w:rPr>
              <w:t>Reserve and On-demand split options / examples</w:t>
            </w:r>
          </w:p>
        </w:tc>
        <w:tc>
          <w:tcPr>
            <w:tcW w:w="6673" w:type="dxa"/>
            <w:vAlign w:val="center"/>
          </w:tcPr>
          <w:p w14:paraId="76FF00D5" w14:textId="6427C3D3" w:rsidR="00F77813" w:rsidRPr="0002598B" w:rsidRDefault="00F77813" w:rsidP="00F77813">
            <w:pPr>
              <w:rPr>
                <w:rFonts w:ascii="Arial" w:eastAsia="Arial" w:hAnsi="Arial" w:cs="Arial"/>
                <w:b/>
                <w:bCs/>
                <w:color w:val="595959"/>
                <w:sz w:val="20"/>
                <w:szCs w:val="20"/>
              </w:rPr>
            </w:pPr>
            <w:r w:rsidRPr="0002598B">
              <w:rPr>
                <w:rFonts w:ascii="Arial" w:eastAsia="Arial" w:hAnsi="Arial" w:cs="Arial"/>
                <w:b/>
                <w:bCs/>
                <w:color w:val="595959"/>
                <w:sz w:val="20"/>
                <w:szCs w:val="20"/>
              </w:rPr>
              <w:t>Reserve: On Demand - 50:50 or 60:40 or 80:20 or 90:10</w:t>
            </w:r>
          </w:p>
        </w:tc>
      </w:tr>
      <w:tr w:rsidR="00F77813" w:rsidRPr="00D11A9C" w14:paraId="645E0D20" w14:textId="77777777" w:rsidTr="00B6633D">
        <w:trPr>
          <w:trHeight w:val="2872"/>
        </w:trPr>
        <w:tc>
          <w:tcPr>
            <w:tcW w:w="3335" w:type="dxa"/>
            <w:vAlign w:val="center"/>
          </w:tcPr>
          <w:p w14:paraId="1F7D85C8" w14:textId="77777777" w:rsidR="00F77813" w:rsidRPr="0002598B" w:rsidRDefault="00F77813" w:rsidP="00F77813">
            <w:pPr>
              <w:rPr>
                <w:rFonts w:ascii="Arial" w:eastAsia="Arial" w:hAnsi="Arial" w:cs="Arial"/>
                <w:b/>
                <w:bCs/>
                <w:color w:val="595959"/>
                <w:sz w:val="20"/>
                <w:szCs w:val="20"/>
              </w:rPr>
            </w:pPr>
          </w:p>
          <w:p w14:paraId="43830D52" w14:textId="6C3A9BF2" w:rsidR="00F77813" w:rsidRPr="0002598B" w:rsidRDefault="00F77813" w:rsidP="00F77813">
            <w:pPr>
              <w:rPr>
                <w:rFonts w:ascii="Arial" w:eastAsia="Arial" w:hAnsi="Arial" w:cs="Arial"/>
                <w:b/>
                <w:bCs/>
                <w:color w:val="595959"/>
                <w:sz w:val="20"/>
                <w:szCs w:val="20"/>
              </w:rPr>
            </w:pPr>
            <w:r w:rsidRPr="0002598B">
              <w:rPr>
                <w:rFonts w:ascii="Arial" w:eastAsia="Arial" w:hAnsi="Arial" w:cs="Arial"/>
                <w:b/>
                <w:bCs/>
                <w:color w:val="595959"/>
                <w:sz w:val="20"/>
                <w:szCs w:val="20"/>
              </w:rPr>
              <w:t>Consumption Model</w:t>
            </w:r>
          </w:p>
          <w:p w14:paraId="15A2D0F1" w14:textId="77777777" w:rsidR="00F77813" w:rsidRPr="0002598B" w:rsidRDefault="00F77813" w:rsidP="00F77813">
            <w:pPr>
              <w:rPr>
                <w:rFonts w:ascii="Arial" w:hAnsi="Arial" w:cs="Arial"/>
                <w:b/>
                <w:bCs/>
                <w:sz w:val="20"/>
                <w:szCs w:val="20"/>
              </w:rPr>
            </w:pPr>
          </w:p>
          <w:p w14:paraId="22367256" w14:textId="77777777" w:rsidR="00F77813" w:rsidRPr="0002598B" w:rsidRDefault="00F77813" w:rsidP="00F77813">
            <w:pPr>
              <w:rPr>
                <w:rFonts w:ascii="Arial" w:eastAsia="Arial" w:hAnsi="Arial" w:cs="Arial"/>
                <w:color w:val="595959"/>
                <w:sz w:val="20"/>
                <w:szCs w:val="20"/>
              </w:rPr>
            </w:pPr>
            <w:r w:rsidRPr="0002598B">
              <w:rPr>
                <w:rFonts w:ascii="Arial" w:eastAsia="Arial" w:hAnsi="Arial" w:cs="Arial"/>
                <w:color w:val="595959"/>
                <w:sz w:val="20"/>
                <w:szCs w:val="20"/>
                <w:lang w:val="en-US"/>
              </w:rPr>
              <w:t>Type of pricing model depending on consumption type</w:t>
            </w:r>
          </w:p>
        </w:tc>
        <w:tc>
          <w:tcPr>
            <w:tcW w:w="6673" w:type="dxa"/>
          </w:tcPr>
          <w:p w14:paraId="0AFDE205" w14:textId="77777777" w:rsidR="00F77813" w:rsidRPr="0002598B" w:rsidRDefault="00F77813" w:rsidP="00F77813">
            <w:pPr>
              <w:rPr>
                <w:rFonts w:ascii="Arial" w:eastAsia="Arial" w:hAnsi="Arial" w:cs="Arial"/>
                <w:b/>
                <w:bCs/>
                <w:color w:val="595959"/>
                <w:sz w:val="20"/>
                <w:szCs w:val="20"/>
              </w:rPr>
            </w:pPr>
          </w:p>
          <w:p w14:paraId="48D48D38" w14:textId="77777777" w:rsidR="00F77813" w:rsidRPr="0002598B" w:rsidRDefault="00F77813" w:rsidP="00F77813">
            <w:pPr>
              <w:rPr>
                <w:rFonts w:ascii="Arial" w:eastAsia="Arial" w:hAnsi="Arial" w:cs="Arial"/>
                <w:b/>
                <w:bCs/>
                <w:color w:val="595959"/>
                <w:sz w:val="20"/>
                <w:szCs w:val="20"/>
              </w:rPr>
            </w:pPr>
            <w:r w:rsidRPr="0002598B">
              <w:rPr>
                <w:rFonts w:ascii="Arial" w:eastAsia="Arial" w:hAnsi="Arial" w:cs="Arial"/>
                <w:b/>
                <w:bCs/>
                <w:color w:val="595959"/>
                <w:sz w:val="20"/>
                <w:szCs w:val="20"/>
              </w:rPr>
              <w:t>Pay as you Use (</w:t>
            </w:r>
            <w:proofErr w:type="spellStart"/>
            <w:r w:rsidRPr="0002598B">
              <w:rPr>
                <w:rFonts w:ascii="Arial" w:eastAsia="Arial" w:hAnsi="Arial" w:cs="Arial"/>
                <w:b/>
                <w:bCs/>
                <w:color w:val="595959"/>
                <w:sz w:val="20"/>
                <w:szCs w:val="20"/>
              </w:rPr>
              <w:t>PayU</w:t>
            </w:r>
            <w:proofErr w:type="spellEnd"/>
            <w:r w:rsidRPr="0002598B">
              <w:rPr>
                <w:rFonts w:ascii="Arial" w:eastAsia="Arial" w:hAnsi="Arial" w:cs="Arial"/>
                <w:b/>
                <w:bCs/>
                <w:color w:val="595959"/>
                <w:sz w:val="20"/>
                <w:szCs w:val="20"/>
              </w:rPr>
              <w:t>)</w:t>
            </w:r>
          </w:p>
          <w:p w14:paraId="1D3A680D" w14:textId="77777777" w:rsidR="00F77813" w:rsidRPr="0002598B" w:rsidRDefault="00F77813" w:rsidP="00F77813">
            <w:pPr>
              <w:rPr>
                <w:rFonts w:ascii="Arial" w:hAnsi="Arial" w:cs="Arial"/>
                <w:b/>
                <w:bCs/>
                <w:sz w:val="20"/>
                <w:szCs w:val="20"/>
              </w:rPr>
            </w:pPr>
          </w:p>
          <w:p w14:paraId="64B671DE" w14:textId="77777777" w:rsidR="00F77813" w:rsidRPr="0002598B" w:rsidRDefault="00F77813" w:rsidP="00F77813">
            <w:pPr>
              <w:pStyle w:val="ListParagraph"/>
              <w:numPr>
                <w:ilvl w:val="0"/>
                <w:numId w:val="8"/>
              </w:numPr>
              <w:rPr>
                <w:rFonts w:ascii="Arial" w:eastAsia="Arial" w:hAnsi="Arial" w:cs="Arial"/>
                <w:color w:val="595959"/>
                <w:sz w:val="20"/>
                <w:szCs w:val="20"/>
                <w:lang w:val="en-US"/>
              </w:rPr>
            </w:pPr>
            <w:r w:rsidRPr="0002598B">
              <w:rPr>
                <w:rFonts w:ascii="Arial" w:eastAsia="Arial" w:hAnsi="Arial" w:cs="Arial"/>
                <w:color w:val="595959"/>
                <w:sz w:val="20"/>
                <w:szCs w:val="20"/>
                <w:lang w:val="en-US"/>
              </w:rPr>
              <w:t>Initial capacity for deployment includes both Reserved (committed) and On-Demand (un-committed buffer) capacity</w:t>
            </w:r>
          </w:p>
          <w:p w14:paraId="463B45DD" w14:textId="77777777" w:rsidR="00F77813" w:rsidRPr="0002598B" w:rsidRDefault="00F77813" w:rsidP="00F77813">
            <w:pPr>
              <w:pStyle w:val="ListParagraph"/>
              <w:numPr>
                <w:ilvl w:val="0"/>
                <w:numId w:val="8"/>
              </w:numPr>
              <w:rPr>
                <w:rFonts w:ascii="Arial" w:eastAsia="Arial" w:hAnsi="Arial" w:cs="Arial"/>
                <w:color w:val="595959"/>
                <w:sz w:val="20"/>
                <w:szCs w:val="20"/>
                <w:lang w:val="en-US"/>
              </w:rPr>
            </w:pPr>
            <w:r w:rsidRPr="0002598B">
              <w:rPr>
                <w:rFonts w:ascii="Arial" w:eastAsia="Arial" w:hAnsi="Arial" w:cs="Arial"/>
                <w:color w:val="595959"/>
                <w:sz w:val="20"/>
                <w:szCs w:val="20"/>
                <w:lang w:val="en-US"/>
              </w:rPr>
              <w:t>Customer must pay for the Reserved capacity, regardless of use</w:t>
            </w:r>
          </w:p>
          <w:p w14:paraId="2D799489" w14:textId="77777777" w:rsidR="00F77813" w:rsidRPr="0002598B" w:rsidRDefault="00F77813" w:rsidP="00F77813">
            <w:pPr>
              <w:pStyle w:val="ListParagraph"/>
              <w:numPr>
                <w:ilvl w:val="0"/>
                <w:numId w:val="8"/>
              </w:numPr>
              <w:rPr>
                <w:rFonts w:ascii="Arial" w:eastAsia="Arial" w:hAnsi="Arial" w:cs="Arial"/>
                <w:color w:val="595959"/>
                <w:sz w:val="20"/>
                <w:szCs w:val="20"/>
                <w:lang w:val="en-US"/>
              </w:rPr>
            </w:pPr>
            <w:r w:rsidRPr="0002598B">
              <w:rPr>
                <w:rFonts w:ascii="Arial" w:eastAsia="Arial" w:hAnsi="Arial" w:cs="Arial"/>
                <w:color w:val="595959"/>
                <w:sz w:val="20"/>
                <w:szCs w:val="20"/>
                <w:lang w:val="en-US"/>
              </w:rPr>
              <w:t>On-Demand capacity is charged only when it’s used</w:t>
            </w:r>
          </w:p>
          <w:p w14:paraId="427B09B2" w14:textId="6AF3FE8F" w:rsidR="00F77813" w:rsidRPr="0002598B" w:rsidRDefault="00F77813" w:rsidP="00F77813">
            <w:pPr>
              <w:rPr>
                <w:rFonts w:ascii="Arial" w:eastAsia="Arial" w:hAnsi="Arial" w:cs="Arial"/>
                <w:b/>
                <w:bCs/>
                <w:color w:val="595959"/>
                <w:sz w:val="20"/>
                <w:szCs w:val="20"/>
              </w:rPr>
            </w:pPr>
          </w:p>
          <w:p w14:paraId="528C5784" w14:textId="77777777" w:rsidR="00F77813" w:rsidRPr="0002598B" w:rsidRDefault="00F77813" w:rsidP="00F77813">
            <w:pPr>
              <w:rPr>
                <w:rFonts w:ascii="Arial" w:eastAsia="Arial" w:hAnsi="Arial" w:cs="Arial"/>
                <w:b/>
                <w:bCs/>
                <w:color w:val="595959"/>
                <w:sz w:val="20"/>
                <w:szCs w:val="20"/>
              </w:rPr>
            </w:pPr>
          </w:p>
          <w:p w14:paraId="2C44047E" w14:textId="3B5BF9D6" w:rsidR="00F77813" w:rsidRPr="0002598B" w:rsidRDefault="00F77813" w:rsidP="00F77813">
            <w:pPr>
              <w:rPr>
                <w:rFonts w:ascii="Arial" w:eastAsia="Arial" w:hAnsi="Arial" w:cs="Arial"/>
                <w:b/>
                <w:bCs/>
                <w:color w:val="595959"/>
                <w:sz w:val="20"/>
                <w:szCs w:val="20"/>
              </w:rPr>
            </w:pPr>
            <w:r w:rsidRPr="0002598B">
              <w:rPr>
                <w:rFonts w:ascii="Arial" w:eastAsia="Arial" w:hAnsi="Arial" w:cs="Arial"/>
                <w:b/>
                <w:bCs/>
                <w:color w:val="595959"/>
                <w:sz w:val="20"/>
                <w:szCs w:val="20"/>
              </w:rPr>
              <w:t>Pay as you Grow (</w:t>
            </w:r>
            <w:proofErr w:type="spellStart"/>
            <w:r w:rsidRPr="0002598B">
              <w:rPr>
                <w:rFonts w:ascii="Arial" w:eastAsia="Arial" w:hAnsi="Arial" w:cs="Arial"/>
                <w:b/>
                <w:bCs/>
                <w:color w:val="595959"/>
                <w:sz w:val="20"/>
                <w:szCs w:val="20"/>
              </w:rPr>
              <w:t>PayG</w:t>
            </w:r>
            <w:proofErr w:type="spellEnd"/>
            <w:r w:rsidRPr="0002598B">
              <w:rPr>
                <w:rFonts w:ascii="Arial" w:eastAsia="Arial" w:hAnsi="Arial" w:cs="Arial"/>
                <w:b/>
                <w:bCs/>
                <w:color w:val="595959"/>
                <w:sz w:val="20"/>
                <w:szCs w:val="20"/>
              </w:rPr>
              <w:t>)</w:t>
            </w:r>
          </w:p>
          <w:p w14:paraId="486D1C81" w14:textId="77777777" w:rsidR="00F77813" w:rsidRPr="0002598B" w:rsidRDefault="00F77813" w:rsidP="00F77813">
            <w:pPr>
              <w:rPr>
                <w:rFonts w:ascii="Arial" w:eastAsia="Arial" w:hAnsi="Arial" w:cs="Arial"/>
                <w:color w:val="595959"/>
                <w:sz w:val="20"/>
                <w:szCs w:val="20"/>
              </w:rPr>
            </w:pPr>
          </w:p>
          <w:p w14:paraId="1CEB6CB0" w14:textId="77777777" w:rsidR="00F77813" w:rsidRPr="0002598B" w:rsidRDefault="00F77813" w:rsidP="00F77813">
            <w:pPr>
              <w:pStyle w:val="ListParagraph"/>
              <w:numPr>
                <w:ilvl w:val="0"/>
                <w:numId w:val="9"/>
              </w:numPr>
              <w:rPr>
                <w:rFonts w:ascii="Arial" w:eastAsia="Arial" w:hAnsi="Arial" w:cs="Arial"/>
                <w:color w:val="595959"/>
                <w:sz w:val="20"/>
                <w:szCs w:val="20"/>
              </w:rPr>
            </w:pPr>
            <w:r w:rsidRPr="0002598B">
              <w:rPr>
                <w:rFonts w:ascii="Arial" w:eastAsia="Arial" w:hAnsi="Arial" w:cs="Arial"/>
                <w:color w:val="595959"/>
                <w:sz w:val="20"/>
                <w:szCs w:val="20"/>
                <w:lang w:val="en-US"/>
              </w:rPr>
              <w:t>Initial capacity for deployment includes both Reserved (committed) and On-Demand (un-committed buffer) capacity</w:t>
            </w:r>
          </w:p>
          <w:p w14:paraId="0EB55E07" w14:textId="77777777" w:rsidR="00F77813" w:rsidRPr="0002598B" w:rsidRDefault="00F77813" w:rsidP="00F77813">
            <w:pPr>
              <w:pStyle w:val="ListParagraph"/>
              <w:numPr>
                <w:ilvl w:val="0"/>
                <w:numId w:val="9"/>
              </w:numPr>
              <w:rPr>
                <w:rFonts w:ascii="Arial" w:eastAsia="Arial" w:hAnsi="Arial" w:cs="Arial"/>
                <w:color w:val="595959"/>
                <w:sz w:val="20"/>
                <w:szCs w:val="20"/>
              </w:rPr>
            </w:pPr>
            <w:r w:rsidRPr="0002598B">
              <w:rPr>
                <w:rFonts w:ascii="Arial" w:eastAsia="Arial" w:hAnsi="Arial" w:cs="Arial"/>
                <w:color w:val="595959"/>
                <w:sz w:val="20"/>
                <w:szCs w:val="20"/>
                <w:lang w:val="en-US"/>
              </w:rPr>
              <w:t>Customer must pay for the Reserved capacity, regardless of use</w:t>
            </w:r>
          </w:p>
          <w:p w14:paraId="5EE4EDF6" w14:textId="77777777" w:rsidR="00F77813" w:rsidRPr="0002598B" w:rsidRDefault="00F77813" w:rsidP="00F77813">
            <w:pPr>
              <w:pStyle w:val="ListParagraph"/>
              <w:numPr>
                <w:ilvl w:val="0"/>
                <w:numId w:val="9"/>
              </w:numPr>
              <w:rPr>
                <w:rFonts w:ascii="Arial" w:eastAsia="Arial" w:hAnsi="Arial" w:cs="Arial"/>
                <w:color w:val="595959"/>
                <w:sz w:val="20"/>
                <w:szCs w:val="20"/>
              </w:rPr>
            </w:pPr>
            <w:r w:rsidRPr="0002598B">
              <w:rPr>
                <w:rFonts w:ascii="Arial" w:eastAsia="Arial" w:hAnsi="Arial" w:cs="Arial"/>
                <w:color w:val="595959"/>
                <w:sz w:val="20"/>
                <w:szCs w:val="20"/>
                <w:lang w:val="en-US"/>
              </w:rPr>
              <w:t>On-Demand capacity is charged when capacity is “in use” and the capacity is converted from On-Demand to Reserved</w:t>
            </w:r>
          </w:p>
          <w:p w14:paraId="0F89D1C8" w14:textId="77777777" w:rsidR="00F77813" w:rsidRPr="0002598B" w:rsidRDefault="00F77813" w:rsidP="00F77813">
            <w:pPr>
              <w:rPr>
                <w:rFonts w:ascii="Arial" w:eastAsia="Arial" w:hAnsi="Arial" w:cs="Arial"/>
                <w:color w:val="595959"/>
                <w:sz w:val="20"/>
                <w:szCs w:val="20"/>
              </w:rPr>
            </w:pPr>
          </w:p>
          <w:p w14:paraId="3541B036" w14:textId="77777777" w:rsidR="00F77813" w:rsidRPr="0002598B" w:rsidRDefault="00F77813" w:rsidP="00F77813">
            <w:pPr>
              <w:rPr>
                <w:rFonts w:ascii="Arial" w:hAnsi="Arial" w:cs="Arial"/>
                <w:sz w:val="20"/>
                <w:szCs w:val="20"/>
              </w:rPr>
            </w:pPr>
            <w:r w:rsidRPr="0002598B">
              <w:rPr>
                <w:rFonts w:ascii="Arial" w:eastAsia="Arial" w:hAnsi="Arial" w:cs="Arial"/>
                <w:color w:val="595959"/>
                <w:sz w:val="20"/>
                <w:szCs w:val="20"/>
              </w:rPr>
              <w:t>Please note that for PAYG model, we are considering the initial deployment (capacity / number of units) at the time of purchase of a consumption offer as the Reserved capacity.</w:t>
            </w:r>
          </w:p>
          <w:p w14:paraId="4DFC5537" w14:textId="77777777" w:rsidR="00F77813" w:rsidRPr="0002598B" w:rsidRDefault="00F77813" w:rsidP="00F77813">
            <w:pPr>
              <w:rPr>
                <w:rFonts w:ascii="Arial" w:eastAsia="Arial" w:hAnsi="Arial" w:cs="Arial"/>
                <w:color w:val="595959"/>
                <w:sz w:val="20"/>
                <w:szCs w:val="20"/>
              </w:rPr>
            </w:pPr>
          </w:p>
        </w:tc>
      </w:tr>
      <w:tr w:rsidR="00F77813" w:rsidRPr="00D11A9C" w14:paraId="55BAA6E4" w14:textId="77777777" w:rsidTr="00B6633D">
        <w:trPr>
          <w:trHeight w:val="880"/>
        </w:trPr>
        <w:tc>
          <w:tcPr>
            <w:tcW w:w="3335" w:type="dxa"/>
            <w:vAlign w:val="center"/>
          </w:tcPr>
          <w:p w14:paraId="0F36E20D" w14:textId="77777777" w:rsidR="00F77813" w:rsidRPr="00B6633D" w:rsidRDefault="00F77813" w:rsidP="00F77813">
            <w:pPr>
              <w:rPr>
                <w:rFonts w:ascii="Arial" w:hAnsi="Arial" w:cs="Arial"/>
                <w:b/>
                <w:bCs/>
                <w:sz w:val="20"/>
                <w:szCs w:val="20"/>
              </w:rPr>
            </w:pPr>
          </w:p>
          <w:p w14:paraId="0EE2AF66" w14:textId="23D721C2" w:rsidR="00F77813" w:rsidRPr="00B6633D" w:rsidRDefault="00F77813" w:rsidP="00F77813">
            <w:pPr>
              <w:rPr>
                <w:rFonts w:ascii="Arial" w:eastAsia="Arial" w:hAnsi="Arial" w:cs="Arial"/>
                <w:b/>
                <w:bCs/>
                <w:color w:val="595959"/>
                <w:sz w:val="20"/>
                <w:szCs w:val="20"/>
              </w:rPr>
            </w:pPr>
            <w:r w:rsidRPr="00B6633D">
              <w:rPr>
                <w:rFonts w:ascii="Arial" w:eastAsia="Arial" w:hAnsi="Arial" w:cs="Arial"/>
                <w:b/>
                <w:bCs/>
                <w:color w:val="595959"/>
                <w:sz w:val="20"/>
                <w:szCs w:val="20"/>
              </w:rPr>
              <w:t>Contract Term</w:t>
            </w:r>
          </w:p>
          <w:p w14:paraId="162EFE1B" w14:textId="77777777" w:rsidR="00F77813" w:rsidRPr="00B6633D" w:rsidRDefault="00F77813" w:rsidP="00F77813">
            <w:pPr>
              <w:rPr>
                <w:rFonts w:ascii="Arial" w:eastAsia="Arial" w:hAnsi="Arial" w:cs="Arial"/>
                <w:color w:val="595959"/>
                <w:sz w:val="20"/>
                <w:szCs w:val="20"/>
              </w:rPr>
            </w:pPr>
            <w:r w:rsidRPr="00B6633D">
              <w:rPr>
                <w:rFonts w:ascii="Arial" w:eastAsia="Arial" w:hAnsi="Arial" w:cs="Arial"/>
                <w:color w:val="595959"/>
                <w:sz w:val="20"/>
                <w:szCs w:val="20"/>
              </w:rPr>
              <w:t>Length or tenure of the deal</w:t>
            </w:r>
          </w:p>
          <w:p w14:paraId="38FBD968" w14:textId="70D0D2AC" w:rsidR="00F77813" w:rsidRPr="00B6633D" w:rsidRDefault="00F77813" w:rsidP="00F77813">
            <w:pPr>
              <w:rPr>
                <w:rFonts w:ascii="Arial" w:hAnsi="Arial" w:cs="Arial"/>
                <w:sz w:val="20"/>
                <w:szCs w:val="20"/>
              </w:rPr>
            </w:pPr>
          </w:p>
        </w:tc>
        <w:tc>
          <w:tcPr>
            <w:tcW w:w="6673" w:type="dxa"/>
            <w:vAlign w:val="center"/>
          </w:tcPr>
          <w:p w14:paraId="3DCBFD21" w14:textId="6F37697B" w:rsidR="00F77813" w:rsidRPr="00B6633D" w:rsidRDefault="00F77813" w:rsidP="00F77813">
            <w:pPr>
              <w:rPr>
                <w:rFonts w:ascii="Arial" w:eastAsia="Arial" w:hAnsi="Arial" w:cs="Arial"/>
                <w:b/>
                <w:bCs/>
                <w:color w:val="595959"/>
                <w:sz w:val="20"/>
                <w:szCs w:val="20"/>
              </w:rPr>
            </w:pPr>
            <w:r w:rsidRPr="00B6633D">
              <w:rPr>
                <w:rFonts w:ascii="Arial" w:eastAsia="Arial" w:hAnsi="Arial" w:cs="Arial"/>
                <w:b/>
                <w:bCs/>
                <w:color w:val="595959"/>
                <w:sz w:val="20"/>
                <w:szCs w:val="20"/>
              </w:rPr>
              <w:t>36 months or 60 months</w:t>
            </w:r>
          </w:p>
        </w:tc>
      </w:tr>
      <w:tr w:rsidR="00F77813" w:rsidRPr="00D11A9C" w14:paraId="1EC28C7F" w14:textId="77777777" w:rsidTr="00B6633D">
        <w:trPr>
          <w:trHeight w:val="1544"/>
        </w:trPr>
        <w:tc>
          <w:tcPr>
            <w:tcW w:w="3335" w:type="dxa"/>
            <w:vAlign w:val="center"/>
          </w:tcPr>
          <w:p w14:paraId="74A152BD" w14:textId="77777777" w:rsidR="00F77813" w:rsidRPr="00B6633D" w:rsidRDefault="00F77813" w:rsidP="00F77813">
            <w:pPr>
              <w:rPr>
                <w:rFonts w:ascii="Arial" w:eastAsia="Arial" w:hAnsi="Arial" w:cs="Arial"/>
                <w:b/>
                <w:bCs/>
                <w:color w:val="595959"/>
                <w:sz w:val="20"/>
                <w:szCs w:val="20"/>
              </w:rPr>
            </w:pPr>
            <w:r w:rsidRPr="00B6633D">
              <w:rPr>
                <w:rFonts w:ascii="Arial" w:eastAsia="Arial" w:hAnsi="Arial" w:cs="Arial"/>
                <w:b/>
                <w:bCs/>
                <w:color w:val="595959"/>
                <w:sz w:val="20"/>
                <w:szCs w:val="20"/>
              </w:rPr>
              <w:t>Consumption Prices</w:t>
            </w:r>
          </w:p>
          <w:p w14:paraId="6BF01BA9" w14:textId="77777777" w:rsidR="00F77813" w:rsidRPr="00B6633D" w:rsidRDefault="00F77813" w:rsidP="00F77813">
            <w:pPr>
              <w:rPr>
                <w:rFonts w:ascii="Arial" w:hAnsi="Arial" w:cs="Arial"/>
                <w:b/>
                <w:bCs/>
                <w:sz w:val="20"/>
                <w:szCs w:val="20"/>
              </w:rPr>
            </w:pPr>
          </w:p>
          <w:p w14:paraId="75621E19" w14:textId="37321861" w:rsidR="00F77813" w:rsidRPr="00B6633D" w:rsidRDefault="00F77813" w:rsidP="00F77813">
            <w:pPr>
              <w:rPr>
                <w:rFonts w:ascii="Arial" w:hAnsi="Arial" w:cs="Arial"/>
                <w:b/>
                <w:bCs/>
                <w:sz w:val="20"/>
                <w:szCs w:val="20"/>
              </w:rPr>
            </w:pPr>
            <w:r w:rsidRPr="00B6633D">
              <w:rPr>
                <w:rFonts w:ascii="Arial" w:eastAsia="Arial" w:hAnsi="Arial" w:cs="Arial"/>
                <w:color w:val="595959"/>
                <w:sz w:val="20"/>
                <w:szCs w:val="20"/>
              </w:rPr>
              <w:t>Per unit Per month charges in the offer</w:t>
            </w:r>
          </w:p>
        </w:tc>
        <w:tc>
          <w:tcPr>
            <w:tcW w:w="6673" w:type="dxa"/>
            <w:vAlign w:val="center"/>
          </w:tcPr>
          <w:p w14:paraId="3AFF81EE" w14:textId="77777777" w:rsidR="00F77813" w:rsidRPr="00B6633D" w:rsidRDefault="00F77813" w:rsidP="00F77813">
            <w:pPr>
              <w:rPr>
                <w:rFonts w:ascii="Arial" w:hAnsi="Arial" w:cs="Arial"/>
                <w:b/>
                <w:bCs/>
                <w:sz w:val="20"/>
                <w:szCs w:val="20"/>
              </w:rPr>
            </w:pPr>
          </w:p>
          <w:p w14:paraId="77284E91" w14:textId="77777777" w:rsidR="00F77813" w:rsidRPr="00B6633D" w:rsidRDefault="00F77813" w:rsidP="00F77813">
            <w:pPr>
              <w:rPr>
                <w:rFonts w:ascii="Arial" w:eastAsia="Arial" w:hAnsi="Arial" w:cs="Arial"/>
                <w:b/>
                <w:bCs/>
                <w:color w:val="595959"/>
                <w:sz w:val="20"/>
                <w:szCs w:val="20"/>
              </w:rPr>
            </w:pPr>
            <w:r w:rsidRPr="00B6633D">
              <w:rPr>
                <w:rFonts w:ascii="Arial" w:eastAsia="Arial" w:hAnsi="Arial" w:cs="Arial"/>
                <w:b/>
                <w:bCs/>
                <w:color w:val="595959"/>
                <w:sz w:val="20"/>
                <w:szCs w:val="20"/>
              </w:rPr>
              <w:t>Reserve Capacity consumption price</w:t>
            </w:r>
          </w:p>
          <w:p w14:paraId="1D0E62AB" w14:textId="4BEBF769" w:rsidR="00F77813" w:rsidRPr="00B6633D" w:rsidRDefault="00F77813" w:rsidP="00F77813">
            <w:pPr>
              <w:rPr>
                <w:rFonts w:ascii="Arial" w:eastAsia="Arial" w:hAnsi="Arial" w:cs="Arial"/>
                <w:color w:val="595959"/>
                <w:sz w:val="20"/>
                <w:szCs w:val="20"/>
              </w:rPr>
            </w:pPr>
            <w:r w:rsidRPr="00B6633D">
              <w:rPr>
                <w:rFonts w:ascii="Arial" w:eastAsia="Arial" w:hAnsi="Arial" w:cs="Arial"/>
                <w:color w:val="595959"/>
                <w:sz w:val="20"/>
                <w:szCs w:val="20"/>
              </w:rPr>
              <w:t>Charges per unit per month to be paid for reserved capacity/ units</w:t>
            </w:r>
          </w:p>
          <w:p w14:paraId="367F6750" w14:textId="50AB3EAE" w:rsidR="00F77813" w:rsidRPr="00B6633D" w:rsidRDefault="00F77813" w:rsidP="00F77813">
            <w:pPr>
              <w:rPr>
                <w:rFonts w:ascii="Arial" w:eastAsia="Arial" w:hAnsi="Arial" w:cs="Arial"/>
                <w:color w:val="595959"/>
                <w:sz w:val="20"/>
                <w:szCs w:val="20"/>
              </w:rPr>
            </w:pPr>
          </w:p>
          <w:p w14:paraId="28473083" w14:textId="77777777" w:rsidR="00F77813" w:rsidRPr="00B6633D" w:rsidRDefault="00F77813" w:rsidP="00F77813">
            <w:pPr>
              <w:rPr>
                <w:rFonts w:ascii="Arial" w:eastAsia="Arial" w:hAnsi="Arial" w:cs="Arial"/>
                <w:b/>
                <w:bCs/>
                <w:color w:val="595959"/>
                <w:sz w:val="20"/>
                <w:szCs w:val="20"/>
              </w:rPr>
            </w:pPr>
            <w:r w:rsidRPr="00B6633D">
              <w:rPr>
                <w:rFonts w:ascii="Arial" w:eastAsia="Arial" w:hAnsi="Arial" w:cs="Arial"/>
                <w:b/>
                <w:bCs/>
                <w:color w:val="595959"/>
                <w:sz w:val="20"/>
                <w:szCs w:val="20"/>
              </w:rPr>
              <w:t>On-demand Capacity consumption price</w:t>
            </w:r>
          </w:p>
          <w:p w14:paraId="1A2A871D" w14:textId="4E1CCC68" w:rsidR="00F77813" w:rsidRPr="00B6633D" w:rsidRDefault="00F77813" w:rsidP="00F77813">
            <w:pPr>
              <w:rPr>
                <w:rFonts w:ascii="Arial" w:eastAsia="Arial" w:hAnsi="Arial" w:cs="Arial"/>
                <w:color w:val="595959"/>
                <w:sz w:val="20"/>
                <w:szCs w:val="20"/>
              </w:rPr>
            </w:pPr>
            <w:r w:rsidRPr="00B6633D">
              <w:rPr>
                <w:rFonts w:ascii="Arial" w:eastAsia="Arial" w:hAnsi="Arial" w:cs="Arial"/>
                <w:color w:val="595959"/>
                <w:sz w:val="20"/>
                <w:szCs w:val="20"/>
              </w:rPr>
              <w:t>Charges per unit per month, for units consumed on-demand</w:t>
            </w:r>
          </w:p>
          <w:p w14:paraId="3FCFB794" w14:textId="77777777" w:rsidR="00F77813" w:rsidRPr="00B6633D" w:rsidRDefault="00F77813" w:rsidP="00F77813">
            <w:pPr>
              <w:rPr>
                <w:rFonts w:ascii="Arial" w:hAnsi="Arial" w:cs="Arial"/>
                <w:sz w:val="20"/>
                <w:szCs w:val="20"/>
              </w:rPr>
            </w:pPr>
          </w:p>
        </w:tc>
      </w:tr>
      <w:tr w:rsidR="00F77813" w:rsidRPr="00D11A9C" w14:paraId="3445B8FB" w14:textId="77777777" w:rsidTr="00B6633D">
        <w:trPr>
          <w:trHeight w:val="1544"/>
        </w:trPr>
        <w:tc>
          <w:tcPr>
            <w:tcW w:w="3335" w:type="dxa"/>
            <w:vAlign w:val="center"/>
          </w:tcPr>
          <w:p w14:paraId="61E7B613" w14:textId="77777777" w:rsidR="00F77813" w:rsidRPr="00B6633D" w:rsidRDefault="00F77813" w:rsidP="00F77813">
            <w:pPr>
              <w:rPr>
                <w:rFonts w:ascii="Arial" w:eastAsia="Arial" w:hAnsi="Arial" w:cs="Arial"/>
                <w:b/>
                <w:bCs/>
                <w:color w:val="595959"/>
                <w:sz w:val="20"/>
                <w:szCs w:val="20"/>
              </w:rPr>
            </w:pPr>
            <w:r w:rsidRPr="00B6633D">
              <w:rPr>
                <w:rFonts w:ascii="Arial" w:eastAsia="Arial" w:hAnsi="Arial" w:cs="Arial"/>
                <w:b/>
                <w:bCs/>
                <w:color w:val="595959"/>
                <w:sz w:val="20"/>
                <w:szCs w:val="20"/>
              </w:rPr>
              <w:t>Committed Contract Value</w:t>
            </w:r>
          </w:p>
          <w:p w14:paraId="7D0356F8" w14:textId="7481BA14" w:rsidR="00F77813" w:rsidRPr="00B6633D" w:rsidRDefault="00F77813" w:rsidP="00F77813">
            <w:pPr>
              <w:rPr>
                <w:rFonts w:ascii="Arial" w:eastAsia="Arial" w:hAnsi="Arial" w:cs="Arial"/>
                <w:b/>
                <w:bCs/>
                <w:color w:val="595959"/>
                <w:sz w:val="20"/>
                <w:szCs w:val="20"/>
              </w:rPr>
            </w:pPr>
            <w:r w:rsidRPr="00B6633D">
              <w:rPr>
                <w:rFonts w:ascii="Arial" w:eastAsia="Arial" w:hAnsi="Arial" w:cs="Arial"/>
                <w:b/>
                <w:bCs/>
                <w:color w:val="595959"/>
                <w:sz w:val="20"/>
                <w:szCs w:val="20"/>
              </w:rPr>
              <w:t>(per month)</w:t>
            </w:r>
          </w:p>
        </w:tc>
        <w:tc>
          <w:tcPr>
            <w:tcW w:w="6673" w:type="dxa"/>
            <w:vAlign w:val="center"/>
          </w:tcPr>
          <w:p w14:paraId="042C5857" w14:textId="73076938" w:rsidR="00F77813" w:rsidRPr="00B6633D" w:rsidRDefault="00F77813" w:rsidP="00F77813">
            <w:pPr>
              <w:rPr>
                <w:rFonts w:ascii="Arial" w:hAnsi="Arial" w:cs="Arial"/>
                <w:sz w:val="20"/>
                <w:szCs w:val="20"/>
              </w:rPr>
            </w:pPr>
            <w:r w:rsidRPr="00B6633D">
              <w:rPr>
                <w:rFonts w:ascii="Arial" w:eastAsia="Arial" w:hAnsi="Arial" w:cs="Arial"/>
                <w:color w:val="595959"/>
                <w:sz w:val="20"/>
                <w:szCs w:val="20"/>
              </w:rPr>
              <w:t>Monthly payments to be made for the reserve capacity / units in the consumption offer.</w:t>
            </w:r>
          </w:p>
        </w:tc>
      </w:tr>
    </w:tbl>
    <w:p w14:paraId="5D2D5856" w14:textId="472E0B3C" w:rsidR="00ED3A83" w:rsidRPr="008B2377" w:rsidRDefault="00ED3A83" w:rsidP="00BA3071">
      <w:pPr>
        <w:rPr>
          <w:rFonts w:ascii="Arial" w:eastAsia="Arial" w:hAnsi="Arial" w:cs="Arial"/>
          <w:color w:val="4472C4" w:themeColor="accent1"/>
          <w:sz w:val="20"/>
        </w:rPr>
      </w:pPr>
      <w:r w:rsidRPr="008B2377">
        <w:rPr>
          <w:rFonts w:ascii="Arial" w:eastAsia="Arial" w:hAnsi="Arial" w:cs="Arial"/>
          <w:color w:val="4472C4" w:themeColor="accent1"/>
          <w:sz w:val="20"/>
        </w:rPr>
        <w:lastRenderedPageBreak/>
        <w:t>&lt;SHOW ON NEXT SCREEN&gt;</w:t>
      </w:r>
    </w:p>
    <w:p w14:paraId="3E75DA86" w14:textId="1C10DD20" w:rsidR="00B95913" w:rsidRPr="008B2377" w:rsidRDefault="00DC37DD" w:rsidP="00A0253A">
      <w:pPr>
        <w:rPr>
          <w:rFonts w:ascii="Arial" w:eastAsia="Arial" w:hAnsi="Arial" w:cs="Arial"/>
          <w:color w:val="595959"/>
          <w:sz w:val="20"/>
        </w:rPr>
      </w:pPr>
      <w:r w:rsidRPr="008B2377">
        <w:rPr>
          <w:rFonts w:ascii="Arial" w:eastAsia="Arial" w:hAnsi="Arial" w:cs="Arial"/>
          <w:color w:val="595959"/>
          <w:sz w:val="20"/>
        </w:rPr>
        <w:t>On</w:t>
      </w:r>
      <w:r w:rsidR="00532449" w:rsidRPr="008B2377">
        <w:rPr>
          <w:rFonts w:ascii="Arial" w:eastAsia="Arial" w:hAnsi="Arial" w:cs="Arial"/>
          <w:color w:val="595959"/>
          <w:sz w:val="20"/>
        </w:rPr>
        <w:t xml:space="preserve"> the upcoming screens, you will see different consumption-based offers through which you can acquire your priority </w:t>
      </w:r>
      <w:proofErr w:type="spellStart"/>
      <w:r w:rsidR="00532449" w:rsidRPr="008B2377">
        <w:rPr>
          <w:rFonts w:ascii="Arial" w:eastAsia="Arial" w:hAnsi="Arial" w:cs="Arial"/>
          <w:b/>
          <w:bCs/>
          <w:color w:val="595959"/>
          <w:sz w:val="20"/>
        </w:rPr>
        <w:t>DCaaS</w:t>
      </w:r>
      <w:proofErr w:type="spellEnd"/>
      <w:r w:rsidR="00532449" w:rsidRPr="008B2377">
        <w:rPr>
          <w:rFonts w:ascii="Arial" w:eastAsia="Arial" w:hAnsi="Arial" w:cs="Arial"/>
          <w:color w:val="595959"/>
          <w:sz w:val="20"/>
        </w:rPr>
        <w:t xml:space="preserve"> bundle.</w:t>
      </w:r>
      <w:r w:rsidR="00D8580E" w:rsidRPr="008B2377">
        <w:rPr>
          <w:rFonts w:ascii="Arial" w:eastAsia="Arial" w:hAnsi="Arial" w:cs="Arial"/>
          <w:color w:val="595959"/>
          <w:sz w:val="20"/>
        </w:rPr>
        <w:t xml:space="preserve"> </w:t>
      </w:r>
    </w:p>
    <w:p w14:paraId="4FE56B44" w14:textId="61108120" w:rsidR="00A0253A" w:rsidRPr="008B2377" w:rsidRDefault="003678AA" w:rsidP="00A0253A">
      <w:pPr>
        <w:rPr>
          <w:rFonts w:ascii="Arial" w:eastAsia="Arial" w:hAnsi="Arial" w:cs="Arial"/>
          <w:color w:val="595959"/>
          <w:sz w:val="20"/>
        </w:rPr>
      </w:pPr>
      <w:r w:rsidRPr="008B2377">
        <w:rPr>
          <w:rFonts w:ascii="Arial" w:eastAsia="Arial" w:hAnsi="Arial" w:cs="Arial"/>
          <w:color w:val="595959"/>
          <w:sz w:val="20"/>
        </w:rPr>
        <w:t>B</w:t>
      </w:r>
      <w:r w:rsidR="00A0253A" w:rsidRPr="008B2377">
        <w:rPr>
          <w:rFonts w:ascii="Arial" w:eastAsia="Arial" w:hAnsi="Arial" w:cs="Arial"/>
          <w:color w:val="595959"/>
          <w:sz w:val="20"/>
        </w:rPr>
        <w:t>elow is a sample screen</w:t>
      </w:r>
      <w:r w:rsidR="00536B27" w:rsidRPr="008B2377">
        <w:rPr>
          <w:rFonts w:ascii="Arial" w:eastAsia="Arial" w:hAnsi="Arial" w:cs="Arial"/>
          <w:color w:val="595959"/>
          <w:sz w:val="20"/>
        </w:rPr>
        <w:t xml:space="preserve"> for your reference</w:t>
      </w:r>
      <w:r w:rsidR="00A0253A" w:rsidRPr="008B2377">
        <w:rPr>
          <w:rFonts w:ascii="Arial" w:eastAsia="Arial" w:hAnsi="Arial" w:cs="Arial"/>
          <w:color w:val="595959"/>
          <w:sz w:val="20"/>
        </w:rPr>
        <w:t>. Please review the instructions carefully.</w:t>
      </w:r>
    </w:p>
    <w:p w14:paraId="367C5B45" w14:textId="1F2549C1" w:rsidR="00CE2071" w:rsidRPr="008B2377" w:rsidRDefault="00CE2071" w:rsidP="00CE2071">
      <w:pPr>
        <w:rPr>
          <w:rFonts w:ascii="Arial" w:hAnsi="Arial" w:cs="Arial"/>
          <w:color w:val="4472C4" w:themeColor="accent1"/>
          <w:sz w:val="20"/>
          <w:szCs w:val="20"/>
        </w:rPr>
      </w:pPr>
      <w:r w:rsidRPr="008B2377">
        <w:rPr>
          <w:rFonts w:ascii="Arial" w:eastAsia="Arial" w:hAnsi="Arial" w:cs="Arial"/>
          <w:color w:val="595959"/>
          <w:sz w:val="20"/>
        </w:rPr>
        <w:t xml:space="preserve">You will evaluate 15 such screens. On each screen you will see </w:t>
      </w:r>
      <w:r w:rsidRPr="008B2377">
        <w:rPr>
          <w:rFonts w:ascii="Arial" w:eastAsia="Arial" w:hAnsi="Arial" w:cs="Arial"/>
          <w:b/>
          <w:bCs/>
          <w:color w:val="595959"/>
          <w:sz w:val="20"/>
        </w:rPr>
        <w:t>3 different o</w:t>
      </w:r>
      <w:r w:rsidR="008765F9" w:rsidRPr="008B2377">
        <w:rPr>
          <w:rFonts w:ascii="Arial" w:eastAsia="Arial" w:hAnsi="Arial" w:cs="Arial"/>
          <w:b/>
          <w:bCs/>
          <w:color w:val="595959"/>
          <w:sz w:val="20"/>
        </w:rPr>
        <w:t>ffers</w:t>
      </w:r>
      <w:r w:rsidRPr="008B2377">
        <w:rPr>
          <w:rFonts w:ascii="Arial" w:eastAsia="Arial" w:hAnsi="Arial" w:cs="Arial"/>
          <w:color w:val="595959"/>
          <w:sz w:val="20"/>
        </w:rPr>
        <w:t xml:space="preserve"> and </w:t>
      </w:r>
      <w:r w:rsidR="00503E2B" w:rsidRPr="008B2377">
        <w:rPr>
          <w:rFonts w:ascii="Arial" w:eastAsia="Arial" w:hAnsi="Arial" w:cs="Arial"/>
          <w:color w:val="595959"/>
          <w:sz w:val="20"/>
        </w:rPr>
        <w:t xml:space="preserve">a </w:t>
      </w:r>
      <w:r w:rsidR="00830DCF" w:rsidRPr="008B2377">
        <w:rPr>
          <w:rFonts w:ascii="Arial" w:eastAsia="Arial" w:hAnsi="Arial" w:cs="Arial"/>
          <w:b/>
          <w:bCs/>
          <w:color w:val="595959"/>
          <w:sz w:val="20"/>
        </w:rPr>
        <w:t>None</w:t>
      </w:r>
      <w:r w:rsidR="00D8580E" w:rsidRPr="008B2377">
        <w:rPr>
          <w:rFonts w:ascii="Arial" w:eastAsia="Arial" w:hAnsi="Arial" w:cs="Arial"/>
          <w:color w:val="595959"/>
          <w:sz w:val="20"/>
        </w:rPr>
        <w:t xml:space="preserve"> optio</w:t>
      </w:r>
      <w:r w:rsidR="00812A88" w:rsidRPr="008B2377">
        <w:rPr>
          <w:rFonts w:ascii="Arial" w:eastAsia="Arial" w:hAnsi="Arial" w:cs="Arial"/>
          <w:color w:val="595959"/>
          <w:sz w:val="20"/>
        </w:rPr>
        <w:t>n</w:t>
      </w:r>
      <w:r w:rsidRPr="008B2377">
        <w:rPr>
          <w:rFonts w:ascii="Arial" w:eastAsia="Arial" w:hAnsi="Arial" w:cs="Arial"/>
          <w:color w:val="595959"/>
          <w:sz w:val="20"/>
        </w:rPr>
        <w:t xml:space="preserve">. Please review the </w:t>
      </w:r>
      <w:r w:rsidR="00D8580E" w:rsidRPr="008B2377">
        <w:rPr>
          <w:rFonts w:ascii="Arial" w:eastAsia="Arial" w:hAnsi="Arial" w:cs="Arial"/>
          <w:color w:val="595959"/>
          <w:sz w:val="20"/>
        </w:rPr>
        <w:t>features</w:t>
      </w:r>
      <w:r w:rsidR="00035EEF" w:rsidRPr="008B2377">
        <w:rPr>
          <w:rFonts w:ascii="Arial" w:eastAsia="Arial" w:hAnsi="Arial" w:cs="Arial"/>
          <w:color w:val="595959"/>
          <w:sz w:val="20"/>
        </w:rPr>
        <w:t xml:space="preserve"> (consumption model, reserve and on demand split, contract term, consumption price</w:t>
      </w:r>
      <w:r w:rsidR="00D8580E" w:rsidRPr="008B2377">
        <w:rPr>
          <w:rFonts w:ascii="Arial" w:eastAsia="Arial" w:hAnsi="Arial" w:cs="Arial"/>
          <w:color w:val="595959"/>
          <w:sz w:val="20"/>
        </w:rPr>
        <w:t xml:space="preserve"> </w:t>
      </w:r>
      <w:r w:rsidR="00035EEF" w:rsidRPr="008B2377">
        <w:rPr>
          <w:rFonts w:ascii="Arial" w:eastAsia="Arial" w:hAnsi="Arial" w:cs="Arial"/>
          <w:color w:val="595959"/>
          <w:sz w:val="20"/>
        </w:rPr>
        <w:t xml:space="preserve">etc. </w:t>
      </w:r>
      <w:r w:rsidR="00D8580E" w:rsidRPr="008B2377">
        <w:rPr>
          <w:rFonts w:ascii="Arial" w:eastAsia="Arial" w:hAnsi="Arial" w:cs="Arial"/>
          <w:color w:val="595959"/>
          <w:sz w:val="20"/>
        </w:rPr>
        <w:t xml:space="preserve">and </w:t>
      </w:r>
      <w:r w:rsidR="005B6EF1" w:rsidRPr="008B2377">
        <w:rPr>
          <w:rFonts w:ascii="Arial" w:eastAsia="Arial" w:hAnsi="Arial" w:cs="Arial"/>
          <w:color w:val="595959"/>
          <w:sz w:val="20"/>
        </w:rPr>
        <w:t>respective</w:t>
      </w:r>
      <w:r w:rsidR="00D8580E" w:rsidRPr="008B2377">
        <w:rPr>
          <w:rFonts w:ascii="Arial" w:eastAsia="Arial" w:hAnsi="Arial" w:cs="Arial"/>
          <w:color w:val="595959"/>
          <w:sz w:val="20"/>
        </w:rPr>
        <w:t xml:space="preserve"> levels </w:t>
      </w:r>
      <w:r w:rsidRPr="008B2377">
        <w:rPr>
          <w:rFonts w:ascii="Arial" w:eastAsia="Arial" w:hAnsi="Arial" w:cs="Arial"/>
          <w:color w:val="595959"/>
          <w:sz w:val="20"/>
        </w:rPr>
        <w:t>carefully and select the offer that suits your organization’s requirements.</w:t>
      </w:r>
    </w:p>
    <w:p w14:paraId="401C2ACF" w14:textId="77777777" w:rsidR="00FC535A" w:rsidRDefault="00FC535A" w:rsidP="00FC535A">
      <w:pPr>
        <w:rPr>
          <w:rFonts w:ascii="Arial" w:eastAsia="Times New Roman" w:hAnsi="Arial" w:cs="Arial"/>
          <w:bCs/>
          <w:color w:val="EA3376"/>
          <w:sz w:val="24"/>
          <w:szCs w:val="24"/>
        </w:rPr>
      </w:pPr>
      <w:r w:rsidRPr="008B2377">
        <w:rPr>
          <w:rFonts w:ascii="Arial" w:hAnsi="Arial" w:cs="Arial"/>
          <w:color w:val="4472C4" w:themeColor="accent1"/>
          <w:sz w:val="20"/>
          <w:szCs w:val="20"/>
        </w:rPr>
        <w:t>&lt;SHOW THE PRE-CONJOINT INSTRUCTIONS SCREEN ON THIS PAGE&gt;</w:t>
      </w:r>
    </w:p>
    <w:p w14:paraId="0304BE81" w14:textId="659F92D7" w:rsidR="001B0A9B" w:rsidRDefault="001B0A9B" w:rsidP="00BA3071">
      <w:pPr>
        <w:rPr>
          <w:rFonts w:ascii="Arial" w:eastAsia="Times New Roman" w:hAnsi="Arial" w:cs="Arial"/>
          <w:bCs/>
          <w:color w:val="EA3376"/>
          <w:sz w:val="24"/>
          <w:szCs w:val="24"/>
        </w:rPr>
      </w:pPr>
      <w:r w:rsidRPr="00D11A9C">
        <w:rPr>
          <w:rFonts w:ascii="Arial" w:eastAsia="Times New Roman" w:hAnsi="Arial" w:cs="Arial"/>
          <w:bCs/>
          <w:color w:val="EA3376"/>
          <w:sz w:val="24"/>
          <w:szCs w:val="24"/>
        </w:rPr>
        <w:t>CONJOINT EXERCISE</w:t>
      </w:r>
    </w:p>
    <w:p w14:paraId="6A523C06" w14:textId="77777777" w:rsidR="002437AF" w:rsidRPr="00D11A9C" w:rsidRDefault="002437AF" w:rsidP="002437AF">
      <w:pPr>
        <w:keepNext/>
        <w:keepLines/>
        <w:autoSpaceDE w:val="0"/>
        <w:autoSpaceDN w:val="0"/>
        <w:adjustRightInd w:val="0"/>
        <w:spacing w:after="0" w:line="240" w:lineRule="auto"/>
        <w:outlineLvl w:val="1"/>
        <w:rPr>
          <w:rFonts w:ascii="Arial" w:hAnsi="Arial" w:cs="Arial"/>
          <w:color w:val="4472C4" w:themeColor="accent1"/>
          <w:sz w:val="20"/>
          <w:szCs w:val="20"/>
        </w:rPr>
      </w:pPr>
      <w:r w:rsidRPr="00D11A9C">
        <w:rPr>
          <w:rFonts w:ascii="Arial" w:hAnsi="Arial" w:cs="Arial"/>
          <w:color w:val="4472C4" w:themeColor="accent1"/>
          <w:sz w:val="20"/>
          <w:szCs w:val="20"/>
        </w:rPr>
        <w:t>&lt;SHOW IN THE NEXT SCREEN&gt;</w:t>
      </w:r>
    </w:p>
    <w:p w14:paraId="6FD59801" w14:textId="77777777" w:rsidR="002437AF" w:rsidRPr="00D11A9C" w:rsidRDefault="002437AF" w:rsidP="002437AF">
      <w:pPr>
        <w:pStyle w:val="ListParagraph"/>
        <w:keepNext/>
        <w:keepLines/>
        <w:autoSpaceDE w:val="0"/>
        <w:autoSpaceDN w:val="0"/>
        <w:adjustRightInd w:val="0"/>
        <w:ind w:left="360"/>
        <w:outlineLvl w:val="1"/>
        <w:rPr>
          <w:rFonts w:ascii="Arial" w:eastAsia="Arial" w:hAnsi="Arial" w:cs="Arial"/>
          <w:color w:val="595959"/>
          <w:sz w:val="20"/>
        </w:rPr>
      </w:pPr>
    </w:p>
    <w:p w14:paraId="703558CB" w14:textId="1E852F06" w:rsidR="002437AF" w:rsidRPr="00C52077" w:rsidRDefault="003D6D4D" w:rsidP="002437AF">
      <w:pPr>
        <w:pStyle w:val="ListParagraph"/>
        <w:keepNext/>
        <w:keepLines/>
        <w:numPr>
          <w:ilvl w:val="0"/>
          <w:numId w:val="6"/>
        </w:numPr>
        <w:autoSpaceDE w:val="0"/>
        <w:autoSpaceDN w:val="0"/>
        <w:adjustRightInd w:val="0"/>
        <w:outlineLvl w:val="1"/>
        <w:rPr>
          <w:rFonts w:ascii="Arial" w:eastAsia="Arial" w:hAnsi="Arial" w:cs="Arial"/>
          <w:color w:val="595959"/>
          <w:sz w:val="20"/>
        </w:rPr>
      </w:pPr>
      <w:r w:rsidRPr="00C52077">
        <w:rPr>
          <w:rFonts w:ascii="Arial" w:eastAsia="Arial" w:hAnsi="Arial" w:cs="Arial"/>
          <w:color w:val="595959"/>
          <w:sz w:val="20"/>
        </w:rPr>
        <w:t>Assuming these are the options available to you, p</w:t>
      </w:r>
      <w:r w:rsidR="002437AF" w:rsidRPr="00C52077">
        <w:rPr>
          <w:rFonts w:ascii="Arial" w:eastAsia="Arial" w:hAnsi="Arial" w:cs="Arial"/>
          <w:color w:val="595959"/>
          <w:sz w:val="20"/>
        </w:rPr>
        <w:t>lease select the most preferred consumption offer from the options given below</w:t>
      </w:r>
      <w:r w:rsidR="00D93BFC" w:rsidRPr="00C52077">
        <w:rPr>
          <w:rFonts w:ascii="Arial" w:eastAsia="Arial" w:hAnsi="Arial" w:cs="Arial"/>
          <w:color w:val="595959"/>
          <w:sz w:val="20"/>
        </w:rPr>
        <w:t>, to avail the ____ bundle.</w:t>
      </w:r>
      <w:r w:rsidR="002437AF" w:rsidRPr="00C52077">
        <w:rPr>
          <w:rFonts w:ascii="Arial" w:eastAsia="Arial" w:hAnsi="Arial" w:cs="Arial"/>
          <w:color w:val="595959"/>
          <w:sz w:val="20"/>
        </w:rPr>
        <w:t xml:space="preserve"> </w:t>
      </w:r>
      <w:r w:rsidR="002437AF" w:rsidRPr="00C52077">
        <w:rPr>
          <w:rFonts w:ascii="Arial" w:eastAsia="Arial" w:hAnsi="Arial" w:cs="Arial"/>
          <w:color w:val="4472C4" w:themeColor="accent1"/>
          <w:sz w:val="20"/>
        </w:rPr>
        <w:t>&lt;SINGLE SELECT PER SCREEN&gt; &lt;ASK ALL&gt; &lt;SHOW 3 OPTIONS PER SCREEN&gt; &lt;RANDOMIZE OPTIONS BEING SHOWCASED ON EACH SCREEN&gt; &lt;SHOW 1</w:t>
      </w:r>
      <w:r w:rsidR="00590A96" w:rsidRPr="00C52077">
        <w:rPr>
          <w:rFonts w:ascii="Arial" w:eastAsia="Arial" w:hAnsi="Arial" w:cs="Arial"/>
          <w:color w:val="4472C4" w:themeColor="accent1"/>
          <w:sz w:val="20"/>
        </w:rPr>
        <w:t>5</w:t>
      </w:r>
      <w:r w:rsidR="002437AF" w:rsidRPr="00C52077">
        <w:rPr>
          <w:rFonts w:ascii="Arial" w:eastAsia="Arial" w:hAnsi="Arial" w:cs="Arial"/>
          <w:color w:val="4472C4" w:themeColor="accent1"/>
          <w:sz w:val="20"/>
        </w:rPr>
        <w:t xml:space="preserve"> SCREENS TO RESPONDENTS WITH DIFFERENT CHOICE TASKS&gt; </w:t>
      </w:r>
    </w:p>
    <w:p w14:paraId="499C5C75" w14:textId="77777777" w:rsidR="002437AF" w:rsidRPr="00C52077" w:rsidRDefault="002437AF" w:rsidP="002437AF">
      <w:pPr>
        <w:keepNext/>
        <w:keepLines/>
        <w:autoSpaceDE w:val="0"/>
        <w:autoSpaceDN w:val="0"/>
        <w:adjustRightInd w:val="0"/>
        <w:ind w:firstLine="360"/>
        <w:outlineLvl w:val="1"/>
        <w:rPr>
          <w:rFonts w:ascii="Arial" w:eastAsia="Arial" w:hAnsi="Arial" w:cs="Arial"/>
          <w:i/>
          <w:color w:val="595959"/>
          <w:sz w:val="20"/>
        </w:rPr>
      </w:pPr>
      <w:r w:rsidRPr="00C52077">
        <w:rPr>
          <w:rFonts w:ascii="Arial" w:eastAsia="Arial" w:hAnsi="Arial" w:cs="Arial"/>
          <w:i/>
          <w:color w:val="595959"/>
          <w:sz w:val="20"/>
        </w:rPr>
        <w:t>Screen x/15</w:t>
      </w:r>
    </w:p>
    <w:p w14:paraId="7DD92A24" w14:textId="72854F93" w:rsidR="002437AF" w:rsidRPr="00C52077" w:rsidRDefault="00924578" w:rsidP="002437AF">
      <w:pPr>
        <w:rPr>
          <w:rFonts w:ascii="Arial" w:eastAsia="Arial" w:hAnsi="Arial" w:cs="Arial"/>
          <w:i/>
          <w:color w:val="595959"/>
          <w:sz w:val="20"/>
        </w:rPr>
      </w:pPr>
      <w:r w:rsidRPr="00C52077">
        <w:rPr>
          <w:rFonts w:ascii="Arial" w:eastAsia="Arial" w:hAnsi="Arial" w:cs="Times New Roman"/>
          <w:i/>
          <w:color w:val="595959"/>
          <w:sz w:val="20"/>
        </w:rPr>
        <w:t>P</w:t>
      </w:r>
      <w:r w:rsidR="002437AF" w:rsidRPr="00C52077">
        <w:rPr>
          <w:rFonts w:ascii="Arial" w:eastAsia="Arial" w:hAnsi="Arial" w:cs="Arial"/>
          <w:i/>
          <w:color w:val="595959"/>
          <w:sz w:val="20"/>
        </w:rPr>
        <w:t xml:space="preserve">lease </w:t>
      </w:r>
      <w:r w:rsidR="002437AF" w:rsidRPr="00C52077">
        <w:rPr>
          <w:rFonts w:ascii="Arial" w:eastAsia="Arial" w:hAnsi="Arial" w:cs="Arial"/>
          <w:i/>
          <w:color w:val="595959"/>
          <w:sz w:val="20"/>
          <w:u w:val="single"/>
        </w:rPr>
        <w:t>click</w:t>
      </w:r>
      <w:r w:rsidR="002437AF" w:rsidRPr="00C52077">
        <w:rPr>
          <w:rFonts w:ascii="Arial" w:eastAsia="Arial" w:hAnsi="Arial" w:cs="Arial"/>
          <w:i/>
          <w:color w:val="595959"/>
          <w:sz w:val="20"/>
        </w:rPr>
        <w:t xml:space="preserve"> to review the description of offer features.</w:t>
      </w:r>
    </w:p>
    <w:p w14:paraId="7F4AB79B" w14:textId="4DAA5984" w:rsidR="00FC6128" w:rsidRDefault="00FC6128" w:rsidP="002437AF">
      <w:pPr>
        <w:rPr>
          <w:rFonts w:ascii="Arial" w:eastAsia="Arial" w:hAnsi="Arial" w:cs="Arial"/>
          <w:i/>
          <w:color w:val="595959"/>
          <w:sz w:val="20"/>
        </w:rPr>
      </w:pPr>
      <w:r w:rsidRPr="00C52077">
        <w:rPr>
          <w:rFonts w:ascii="Arial" w:eastAsia="Arial" w:hAnsi="Arial" w:cs="Times New Roman"/>
          <w:i/>
          <w:color w:val="595959"/>
          <w:sz w:val="20"/>
        </w:rPr>
        <w:t>P</w:t>
      </w:r>
      <w:r w:rsidRPr="00C52077">
        <w:rPr>
          <w:rFonts w:ascii="Arial" w:eastAsia="Arial" w:hAnsi="Arial" w:cs="Arial"/>
          <w:i/>
          <w:color w:val="595959"/>
          <w:sz w:val="20"/>
        </w:rPr>
        <w:t xml:space="preserve">lease </w:t>
      </w:r>
      <w:r w:rsidRPr="00C52077">
        <w:rPr>
          <w:rFonts w:ascii="Arial" w:eastAsia="Arial" w:hAnsi="Arial" w:cs="Arial"/>
          <w:i/>
          <w:color w:val="595959"/>
          <w:sz w:val="20"/>
          <w:u w:val="single"/>
        </w:rPr>
        <w:t>click</w:t>
      </w:r>
      <w:r w:rsidRPr="00C52077">
        <w:rPr>
          <w:rFonts w:ascii="Arial" w:eastAsia="Arial" w:hAnsi="Arial" w:cs="Arial"/>
          <w:i/>
          <w:color w:val="595959"/>
          <w:sz w:val="20"/>
        </w:rPr>
        <w:t xml:space="preserve"> to review the selected bundle.</w:t>
      </w:r>
    </w:p>
    <w:p w14:paraId="03D78828" w14:textId="33C0363A" w:rsidR="00CB4CEE" w:rsidRPr="00D11A9C" w:rsidRDefault="00CB4CEE" w:rsidP="00CB4CEE">
      <w:pPr>
        <w:keepNext/>
        <w:keepLines/>
        <w:autoSpaceDE w:val="0"/>
        <w:autoSpaceDN w:val="0"/>
        <w:adjustRightInd w:val="0"/>
        <w:spacing w:after="0" w:line="240" w:lineRule="auto"/>
        <w:outlineLvl w:val="1"/>
        <w:rPr>
          <w:rFonts w:ascii="Arial" w:eastAsia="Times New Roman" w:hAnsi="Arial" w:cs="Arial"/>
          <w:bCs/>
          <w:color w:val="EA3376"/>
          <w:sz w:val="24"/>
          <w:szCs w:val="24"/>
        </w:rPr>
      </w:pPr>
      <w:r w:rsidRPr="00D11A9C">
        <w:rPr>
          <w:rFonts w:ascii="Arial" w:eastAsia="Times New Roman" w:hAnsi="Arial" w:cs="Arial"/>
          <w:bCs/>
          <w:color w:val="EA3376"/>
          <w:sz w:val="24"/>
          <w:szCs w:val="24"/>
        </w:rPr>
        <w:t xml:space="preserve">OTHER </w:t>
      </w:r>
      <w:proofErr w:type="spellStart"/>
      <w:r w:rsidRPr="00D11A9C">
        <w:rPr>
          <w:rFonts w:ascii="Arial" w:eastAsia="Times New Roman" w:hAnsi="Arial" w:cs="Arial"/>
          <w:bCs/>
          <w:color w:val="EA3376"/>
          <w:sz w:val="24"/>
          <w:szCs w:val="24"/>
        </w:rPr>
        <w:t>DCaaS</w:t>
      </w:r>
      <w:proofErr w:type="spellEnd"/>
      <w:r w:rsidRPr="00D11A9C">
        <w:rPr>
          <w:rFonts w:ascii="Arial" w:eastAsia="Times New Roman" w:hAnsi="Arial" w:cs="Arial"/>
          <w:bCs/>
          <w:color w:val="EA3376"/>
          <w:sz w:val="24"/>
          <w:szCs w:val="24"/>
        </w:rPr>
        <w:t xml:space="preserve"> PREFERENCES</w:t>
      </w:r>
    </w:p>
    <w:p w14:paraId="7E8F26D1" w14:textId="77777777" w:rsidR="00CB4CEE" w:rsidRPr="00D11A9C" w:rsidRDefault="00CB4CEE" w:rsidP="00CB4CEE">
      <w:pPr>
        <w:keepNext/>
        <w:keepLines/>
        <w:autoSpaceDE w:val="0"/>
        <w:autoSpaceDN w:val="0"/>
        <w:adjustRightInd w:val="0"/>
        <w:spacing w:after="0" w:line="240" w:lineRule="auto"/>
        <w:outlineLvl w:val="1"/>
        <w:rPr>
          <w:rFonts w:ascii="Arial" w:eastAsia="Arial" w:hAnsi="Arial" w:cs="Arial"/>
          <w:color w:val="595959"/>
          <w:sz w:val="20"/>
        </w:rPr>
      </w:pPr>
    </w:p>
    <w:p w14:paraId="54D11A48" w14:textId="77777777" w:rsidR="00CB4CEE" w:rsidRPr="00B45A28" w:rsidRDefault="00CB4CEE" w:rsidP="00CB4CEE">
      <w:pPr>
        <w:keepNext/>
        <w:keepLines/>
        <w:autoSpaceDE w:val="0"/>
        <w:autoSpaceDN w:val="0"/>
        <w:adjustRightInd w:val="0"/>
        <w:spacing w:after="0" w:line="240" w:lineRule="auto"/>
        <w:outlineLvl w:val="1"/>
        <w:rPr>
          <w:rFonts w:ascii="Arial" w:eastAsia="Arial" w:hAnsi="Arial" w:cs="Arial"/>
          <w:color w:val="4472C4" w:themeColor="accent1"/>
          <w:sz w:val="20"/>
        </w:rPr>
      </w:pPr>
      <w:r w:rsidRPr="00B45A28">
        <w:rPr>
          <w:rFonts w:ascii="Arial" w:eastAsia="Arial" w:hAnsi="Arial" w:cs="Arial"/>
          <w:color w:val="4472C4" w:themeColor="accent1"/>
          <w:sz w:val="20"/>
        </w:rPr>
        <w:t xml:space="preserve">&lt;SHOW SECTION HEADER&gt; </w:t>
      </w:r>
    </w:p>
    <w:p w14:paraId="74EA2DD2" w14:textId="4DB7A64F" w:rsidR="00CB4CEE" w:rsidRPr="00B45A28" w:rsidRDefault="00CB4CEE" w:rsidP="00CB4CEE">
      <w:pPr>
        <w:keepNext/>
        <w:keepLines/>
        <w:autoSpaceDE w:val="0"/>
        <w:autoSpaceDN w:val="0"/>
        <w:adjustRightInd w:val="0"/>
        <w:spacing w:after="0" w:line="240" w:lineRule="auto"/>
        <w:outlineLvl w:val="1"/>
        <w:rPr>
          <w:rFonts w:ascii="Arial" w:eastAsia="Arial" w:hAnsi="Arial" w:cs="Arial"/>
          <w:color w:val="595959"/>
          <w:sz w:val="20"/>
        </w:rPr>
      </w:pPr>
      <w:r w:rsidRPr="00B45A28">
        <w:rPr>
          <w:rFonts w:ascii="Arial" w:eastAsia="Arial" w:hAnsi="Arial" w:cs="Arial"/>
          <w:color w:val="4472C4" w:themeColor="accent1"/>
          <w:sz w:val="20"/>
        </w:rPr>
        <w:t xml:space="preserve">Section Heading </w:t>
      </w:r>
      <w:r w:rsidR="002D2547" w:rsidRPr="00B45A28">
        <w:rPr>
          <w:rFonts w:ascii="Arial" w:eastAsia="Arial" w:hAnsi="Arial" w:cs="Arial"/>
          <w:color w:val="4472C4" w:themeColor="accent1"/>
          <w:sz w:val="20"/>
        </w:rPr>
        <w:t>–</w:t>
      </w:r>
      <w:r w:rsidRPr="00B45A28">
        <w:rPr>
          <w:rFonts w:ascii="Arial" w:eastAsia="Arial" w:hAnsi="Arial" w:cs="Arial"/>
          <w:color w:val="595959"/>
          <w:sz w:val="20"/>
        </w:rPr>
        <w:t xml:space="preserve"> </w:t>
      </w:r>
      <w:r w:rsidR="002D2547" w:rsidRPr="00B45A28">
        <w:rPr>
          <w:rFonts w:ascii="Arial" w:eastAsia="Arial" w:hAnsi="Arial" w:cs="Arial"/>
          <w:color w:val="595959"/>
          <w:sz w:val="20"/>
        </w:rPr>
        <w:t xml:space="preserve">OTHER </w:t>
      </w:r>
      <w:proofErr w:type="spellStart"/>
      <w:r w:rsidR="002D2547" w:rsidRPr="00B45A28">
        <w:rPr>
          <w:rFonts w:ascii="Arial" w:eastAsia="Arial" w:hAnsi="Arial" w:cs="Arial"/>
          <w:color w:val="595959"/>
          <w:sz w:val="20"/>
        </w:rPr>
        <w:t>DCaaS</w:t>
      </w:r>
      <w:proofErr w:type="spellEnd"/>
      <w:r w:rsidR="002D2547" w:rsidRPr="00B45A28">
        <w:rPr>
          <w:rFonts w:ascii="Arial" w:eastAsia="Arial" w:hAnsi="Arial" w:cs="Arial"/>
          <w:color w:val="595959"/>
          <w:sz w:val="20"/>
        </w:rPr>
        <w:t xml:space="preserve"> SOLUTION </w:t>
      </w:r>
      <w:r w:rsidRPr="00B45A28">
        <w:rPr>
          <w:rFonts w:ascii="Arial" w:eastAsia="Arial" w:hAnsi="Arial" w:cs="Arial"/>
          <w:color w:val="595959"/>
          <w:sz w:val="20"/>
        </w:rPr>
        <w:t>PREFERENCE</w:t>
      </w:r>
      <w:r w:rsidR="002D2547" w:rsidRPr="00B45A28">
        <w:rPr>
          <w:rFonts w:ascii="Arial" w:eastAsia="Arial" w:hAnsi="Arial" w:cs="Arial"/>
          <w:color w:val="595959"/>
          <w:sz w:val="20"/>
        </w:rPr>
        <w:t>S</w:t>
      </w:r>
    </w:p>
    <w:p w14:paraId="56ECC02F" w14:textId="77777777" w:rsidR="00CB4CEE" w:rsidRPr="00B45A28" w:rsidRDefault="00CB4CEE" w:rsidP="00CB4CEE">
      <w:pPr>
        <w:keepNext/>
        <w:keepLines/>
        <w:autoSpaceDE w:val="0"/>
        <w:autoSpaceDN w:val="0"/>
        <w:adjustRightInd w:val="0"/>
        <w:spacing w:after="0" w:line="240" w:lineRule="auto"/>
        <w:outlineLvl w:val="1"/>
        <w:rPr>
          <w:rFonts w:ascii="Arial" w:eastAsia="Arial" w:hAnsi="Arial" w:cs="Arial"/>
          <w:color w:val="595959"/>
          <w:sz w:val="20"/>
        </w:rPr>
      </w:pPr>
      <w:r w:rsidRPr="00B45A28">
        <w:rPr>
          <w:rFonts w:ascii="Arial" w:eastAsia="Arial" w:hAnsi="Arial" w:cs="Arial"/>
          <w:color w:val="4472C4" w:themeColor="accent1"/>
          <w:sz w:val="20"/>
        </w:rPr>
        <w:t>Introduction -</w:t>
      </w:r>
      <w:r w:rsidRPr="00B45A28">
        <w:rPr>
          <w:rFonts w:ascii="Arial" w:eastAsia="Arial" w:hAnsi="Arial" w:cs="Arial"/>
          <w:color w:val="595959"/>
          <w:sz w:val="20"/>
        </w:rPr>
        <w:t xml:space="preserve"> "Now, we would like to understand few other preferences around </w:t>
      </w:r>
      <w:proofErr w:type="spellStart"/>
      <w:r w:rsidRPr="00B45A28">
        <w:rPr>
          <w:rFonts w:ascii="Arial" w:eastAsia="Arial" w:hAnsi="Arial" w:cs="Arial"/>
          <w:color w:val="595959"/>
          <w:sz w:val="20"/>
        </w:rPr>
        <w:t>DCaaS</w:t>
      </w:r>
      <w:proofErr w:type="spellEnd"/>
      <w:r w:rsidRPr="00B45A28">
        <w:rPr>
          <w:rFonts w:ascii="Arial" w:eastAsia="Arial" w:hAnsi="Arial" w:cs="Arial"/>
          <w:color w:val="595959"/>
          <w:sz w:val="20"/>
        </w:rPr>
        <w:t xml:space="preserve"> offers and services offered along with the core consumption offer"</w:t>
      </w:r>
    </w:p>
    <w:p w14:paraId="53959E52" w14:textId="77777777" w:rsidR="00CB4CEE" w:rsidRPr="00B45A28" w:rsidRDefault="00CB4CEE" w:rsidP="00CB4CEE">
      <w:pPr>
        <w:keepNext/>
        <w:keepLines/>
        <w:autoSpaceDE w:val="0"/>
        <w:autoSpaceDN w:val="0"/>
        <w:adjustRightInd w:val="0"/>
        <w:spacing w:after="0" w:line="240" w:lineRule="auto"/>
        <w:outlineLvl w:val="1"/>
        <w:rPr>
          <w:rFonts w:ascii="Arial" w:eastAsia="Arial" w:hAnsi="Arial" w:cs="Arial"/>
          <w:color w:val="4472C4" w:themeColor="accent1"/>
          <w:sz w:val="20"/>
        </w:rPr>
      </w:pPr>
    </w:p>
    <w:p w14:paraId="0292578A" w14:textId="5D98BC6E" w:rsidR="00AB58F4" w:rsidRPr="00B45A28" w:rsidRDefault="00AB58F4" w:rsidP="00AB58F4">
      <w:pPr>
        <w:pStyle w:val="ListParagraph"/>
        <w:keepNext/>
        <w:keepLines/>
        <w:numPr>
          <w:ilvl w:val="0"/>
          <w:numId w:val="5"/>
        </w:numPr>
        <w:autoSpaceDE w:val="0"/>
        <w:autoSpaceDN w:val="0"/>
        <w:adjustRightInd w:val="0"/>
        <w:ind w:left="810" w:hanging="810"/>
        <w:outlineLvl w:val="1"/>
        <w:rPr>
          <w:rFonts w:ascii="Arial" w:eastAsia="Arial" w:hAnsi="Arial" w:cs="Arial"/>
          <w:color w:val="595959"/>
          <w:sz w:val="20"/>
        </w:rPr>
      </w:pPr>
      <w:r w:rsidRPr="00B45A28">
        <w:rPr>
          <w:rFonts w:ascii="Arial" w:eastAsia="Arial" w:hAnsi="Arial" w:cs="Arial"/>
          <w:color w:val="595959"/>
          <w:sz w:val="20"/>
        </w:rPr>
        <w:t>Wh</w:t>
      </w:r>
      <w:r w:rsidR="00B503D3" w:rsidRPr="00B45A28">
        <w:rPr>
          <w:rFonts w:ascii="Arial" w:eastAsia="Arial" w:hAnsi="Arial" w:cs="Arial"/>
          <w:color w:val="595959"/>
          <w:sz w:val="20"/>
        </w:rPr>
        <w:t xml:space="preserve">en purchasing a </w:t>
      </w:r>
      <w:r w:rsidR="00550736" w:rsidRPr="00B45A28">
        <w:rPr>
          <w:rFonts w:ascii="Arial" w:eastAsia="Arial" w:hAnsi="Arial" w:cs="Arial"/>
          <w:color w:val="595959"/>
          <w:sz w:val="20"/>
        </w:rPr>
        <w:t xml:space="preserve">pre-defined </w:t>
      </w:r>
      <w:proofErr w:type="spellStart"/>
      <w:r w:rsidR="00B503D3" w:rsidRPr="00B45A28">
        <w:rPr>
          <w:rFonts w:ascii="Arial" w:eastAsia="Arial" w:hAnsi="Arial" w:cs="Arial"/>
          <w:color w:val="595959"/>
          <w:sz w:val="20"/>
        </w:rPr>
        <w:t>DCaaS</w:t>
      </w:r>
      <w:proofErr w:type="spellEnd"/>
      <w:r w:rsidR="00B503D3" w:rsidRPr="00B45A28">
        <w:rPr>
          <w:rFonts w:ascii="Arial" w:eastAsia="Arial" w:hAnsi="Arial" w:cs="Arial"/>
          <w:color w:val="595959"/>
          <w:sz w:val="20"/>
        </w:rPr>
        <w:t xml:space="preserve"> solution which of these options</w:t>
      </w:r>
      <w:r w:rsidRPr="00B45A28">
        <w:rPr>
          <w:rFonts w:ascii="Arial" w:eastAsia="Arial" w:hAnsi="Arial" w:cs="Arial"/>
          <w:color w:val="595959"/>
          <w:sz w:val="20"/>
        </w:rPr>
        <w:t xml:space="preserve"> would be your most preferred?  </w:t>
      </w:r>
      <w:r w:rsidRPr="00B45A28">
        <w:rPr>
          <w:rFonts w:ascii="Arial" w:eastAsia="Arial" w:hAnsi="Arial" w:cs="Arial"/>
          <w:color w:val="4472C4" w:themeColor="accent1"/>
          <w:sz w:val="20"/>
        </w:rPr>
        <w:t>&lt;</w:t>
      </w:r>
      <w:r w:rsidR="00BA7C37" w:rsidRPr="00B45A28">
        <w:rPr>
          <w:rFonts w:ascii="Arial" w:eastAsia="Arial" w:hAnsi="Arial" w:cs="Arial"/>
          <w:color w:val="4472C4" w:themeColor="accent1"/>
          <w:sz w:val="20"/>
        </w:rPr>
        <w:t>SINGLE SELECT</w:t>
      </w:r>
      <w:r w:rsidRPr="00B45A28">
        <w:rPr>
          <w:rFonts w:ascii="Arial" w:eastAsia="Arial" w:hAnsi="Arial" w:cs="Arial"/>
          <w:color w:val="4472C4" w:themeColor="accent1"/>
          <w:sz w:val="20"/>
        </w:rPr>
        <w:t>&gt;&lt;ASK ALL&gt;</w:t>
      </w:r>
    </w:p>
    <w:tbl>
      <w:tblPr>
        <w:tblStyle w:val="TableGrid"/>
        <w:tblW w:w="8531" w:type="dxa"/>
        <w:tblInd w:w="421"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6592"/>
        <w:gridCol w:w="1939"/>
      </w:tblGrid>
      <w:tr w:rsidR="00AB58F4" w:rsidRPr="00B45A28" w14:paraId="7852B1FC" w14:textId="77777777" w:rsidTr="00B71769">
        <w:trPr>
          <w:trHeight w:val="384"/>
        </w:trPr>
        <w:tc>
          <w:tcPr>
            <w:tcW w:w="6592" w:type="dxa"/>
            <w:vAlign w:val="center"/>
          </w:tcPr>
          <w:p w14:paraId="4334FF9B" w14:textId="2A5BABAB" w:rsidR="00AB58F4" w:rsidRPr="00B45A28" w:rsidRDefault="00AB58F4" w:rsidP="00B71769">
            <w:pPr>
              <w:pStyle w:val="Bullet1-Pink"/>
              <w:numPr>
                <w:ilvl w:val="0"/>
                <w:numId w:val="0"/>
              </w:numPr>
              <w:spacing w:before="0" w:after="0" w:line="240" w:lineRule="auto"/>
              <w:rPr>
                <w:rFonts w:cs="Arial"/>
                <w:b/>
                <w:bCs/>
                <w:szCs w:val="20"/>
                <w:lang w:val="en-US"/>
              </w:rPr>
            </w:pPr>
            <w:r w:rsidRPr="00B45A28">
              <w:rPr>
                <w:rFonts w:cs="Arial"/>
                <w:b/>
                <w:bCs/>
                <w:szCs w:val="20"/>
              </w:rPr>
              <w:t xml:space="preserve">Preferred </w:t>
            </w:r>
            <w:r w:rsidR="00AC2A49" w:rsidRPr="00B45A28">
              <w:rPr>
                <w:rFonts w:cs="Arial"/>
                <w:b/>
                <w:bCs/>
                <w:szCs w:val="20"/>
              </w:rPr>
              <w:t>option</w:t>
            </w:r>
          </w:p>
        </w:tc>
        <w:tc>
          <w:tcPr>
            <w:tcW w:w="1939" w:type="dxa"/>
            <w:vAlign w:val="center"/>
          </w:tcPr>
          <w:p w14:paraId="633EB92C" w14:textId="77777777" w:rsidR="00AB58F4" w:rsidRPr="00B45A28" w:rsidRDefault="00AB58F4" w:rsidP="00B71769">
            <w:pPr>
              <w:pStyle w:val="Bullet1-Pink"/>
              <w:numPr>
                <w:ilvl w:val="0"/>
                <w:numId w:val="0"/>
              </w:numPr>
              <w:spacing w:before="0" w:after="0" w:line="240" w:lineRule="auto"/>
              <w:jc w:val="center"/>
              <w:rPr>
                <w:rFonts w:cs="Arial"/>
                <w:color w:val="4472C4" w:themeColor="accent1"/>
                <w:szCs w:val="20"/>
                <w:lang w:val="en-US" w:bidi="de-DE"/>
              </w:rPr>
            </w:pPr>
            <w:r w:rsidRPr="00B45A28">
              <w:rPr>
                <w:rFonts w:cs="Arial"/>
                <w:b/>
                <w:bCs/>
                <w:szCs w:val="20"/>
              </w:rPr>
              <w:t>Select</w:t>
            </w:r>
          </w:p>
        </w:tc>
      </w:tr>
      <w:tr w:rsidR="00AB58F4" w:rsidRPr="00B45A28" w14:paraId="1175E3CF" w14:textId="77777777" w:rsidTr="00B71769">
        <w:trPr>
          <w:trHeight w:val="384"/>
        </w:trPr>
        <w:tc>
          <w:tcPr>
            <w:tcW w:w="6592" w:type="dxa"/>
            <w:vAlign w:val="center"/>
          </w:tcPr>
          <w:p w14:paraId="17830B0F" w14:textId="0BA4D23C" w:rsidR="00AB58F4" w:rsidRPr="00B45A28" w:rsidRDefault="00825808" w:rsidP="00B71769">
            <w:pPr>
              <w:pStyle w:val="Bullet1-Pink"/>
              <w:numPr>
                <w:ilvl w:val="0"/>
                <w:numId w:val="0"/>
              </w:numPr>
              <w:spacing w:before="0" w:after="0" w:line="240" w:lineRule="auto"/>
              <w:rPr>
                <w:rFonts w:cs="Arial"/>
                <w:szCs w:val="20"/>
                <w:lang w:val="en-US"/>
              </w:rPr>
            </w:pPr>
            <w:r w:rsidRPr="00B45A28">
              <w:rPr>
                <w:rFonts w:cs="Arial"/>
                <w:szCs w:val="20"/>
              </w:rPr>
              <w:t>Networking only</w:t>
            </w:r>
          </w:p>
        </w:tc>
        <w:tc>
          <w:tcPr>
            <w:tcW w:w="1939" w:type="dxa"/>
            <w:vAlign w:val="center"/>
          </w:tcPr>
          <w:p w14:paraId="194BF154" w14:textId="77777777" w:rsidR="00AB58F4" w:rsidRPr="00B45A28" w:rsidRDefault="00AB58F4" w:rsidP="00B71769">
            <w:pPr>
              <w:jc w:val="center"/>
              <w:rPr>
                <w:rFonts w:ascii="Arial" w:hAnsi="Arial" w:cs="Arial"/>
                <w:color w:val="595959" w:themeColor="text1" w:themeTint="A6"/>
                <w:sz w:val="20"/>
                <w:szCs w:val="20"/>
                <w:lang w:val="en-US"/>
              </w:rPr>
            </w:pPr>
          </w:p>
        </w:tc>
      </w:tr>
      <w:tr w:rsidR="00AB58F4" w:rsidRPr="00B45A28" w14:paraId="0CC4713D" w14:textId="77777777" w:rsidTr="00B71769">
        <w:trPr>
          <w:trHeight w:val="384"/>
        </w:trPr>
        <w:tc>
          <w:tcPr>
            <w:tcW w:w="6592" w:type="dxa"/>
            <w:vAlign w:val="center"/>
          </w:tcPr>
          <w:p w14:paraId="72B129D4" w14:textId="770357B2" w:rsidR="00AB58F4" w:rsidRPr="00B45A28" w:rsidRDefault="00825808" w:rsidP="00B71769">
            <w:pPr>
              <w:pStyle w:val="Bullet1-Pink"/>
              <w:numPr>
                <w:ilvl w:val="0"/>
                <w:numId w:val="0"/>
              </w:numPr>
              <w:spacing w:before="0" w:after="0" w:line="240" w:lineRule="auto"/>
              <w:rPr>
                <w:rFonts w:cs="Arial"/>
                <w:szCs w:val="20"/>
              </w:rPr>
            </w:pPr>
            <w:r w:rsidRPr="00B45A28">
              <w:rPr>
                <w:rFonts w:cs="Arial"/>
                <w:szCs w:val="20"/>
              </w:rPr>
              <w:t>Storage only</w:t>
            </w:r>
          </w:p>
        </w:tc>
        <w:tc>
          <w:tcPr>
            <w:tcW w:w="1939" w:type="dxa"/>
            <w:vAlign w:val="center"/>
          </w:tcPr>
          <w:p w14:paraId="119E9B9C" w14:textId="77777777" w:rsidR="00AB58F4" w:rsidRPr="00B45A28" w:rsidRDefault="00AB58F4" w:rsidP="00B71769">
            <w:pPr>
              <w:jc w:val="center"/>
              <w:rPr>
                <w:rFonts w:ascii="Arial" w:hAnsi="Arial" w:cs="Arial"/>
                <w:color w:val="4472C4" w:themeColor="accent1"/>
                <w:sz w:val="20"/>
                <w:szCs w:val="20"/>
                <w:lang w:bidi="de-DE"/>
              </w:rPr>
            </w:pPr>
          </w:p>
        </w:tc>
      </w:tr>
      <w:tr w:rsidR="00AB58F4" w:rsidRPr="00B45A28" w14:paraId="6FD5C176" w14:textId="77777777" w:rsidTr="00B71769">
        <w:trPr>
          <w:trHeight w:val="385"/>
        </w:trPr>
        <w:tc>
          <w:tcPr>
            <w:tcW w:w="6592" w:type="dxa"/>
            <w:vAlign w:val="center"/>
          </w:tcPr>
          <w:p w14:paraId="6738E229" w14:textId="1C015F07" w:rsidR="00AB58F4" w:rsidRPr="00B45A28" w:rsidRDefault="00455844" w:rsidP="00B71769">
            <w:pPr>
              <w:pStyle w:val="Bullet1-Pink"/>
              <w:numPr>
                <w:ilvl w:val="0"/>
                <w:numId w:val="0"/>
              </w:numPr>
              <w:ind w:left="357" w:hanging="357"/>
              <w:rPr>
                <w:rFonts w:cs="Arial"/>
                <w:szCs w:val="20"/>
                <w:lang w:val="en-US"/>
              </w:rPr>
            </w:pPr>
            <w:r w:rsidRPr="00B45A28">
              <w:rPr>
                <w:rFonts w:cs="Arial"/>
                <w:szCs w:val="20"/>
              </w:rPr>
              <w:t>Compute only</w:t>
            </w:r>
          </w:p>
        </w:tc>
        <w:tc>
          <w:tcPr>
            <w:tcW w:w="1939" w:type="dxa"/>
            <w:vAlign w:val="center"/>
          </w:tcPr>
          <w:p w14:paraId="0C493728" w14:textId="77777777" w:rsidR="00AB58F4" w:rsidRPr="00B45A28" w:rsidRDefault="00AB58F4" w:rsidP="00B71769">
            <w:pPr>
              <w:jc w:val="center"/>
              <w:rPr>
                <w:rFonts w:ascii="Arial" w:hAnsi="Arial" w:cs="Arial"/>
                <w:color w:val="4472C4" w:themeColor="accent1"/>
                <w:sz w:val="20"/>
                <w:szCs w:val="20"/>
                <w:lang w:val="en-US" w:bidi="de-DE"/>
              </w:rPr>
            </w:pPr>
          </w:p>
        </w:tc>
      </w:tr>
      <w:tr w:rsidR="00AB58F4" w:rsidRPr="00B45A28" w:rsidDel="0018313F" w14:paraId="298D93F1" w14:textId="1701E3B2" w:rsidTr="00B71769">
        <w:trPr>
          <w:trHeight w:val="384"/>
          <w:del w:id="56" w:author="Gourav Shaw" w:date="2021-06-14T18:35:00Z"/>
        </w:trPr>
        <w:tc>
          <w:tcPr>
            <w:tcW w:w="6592" w:type="dxa"/>
            <w:vAlign w:val="center"/>
          </w:tcPr>
          <w:p w14:paraId="766BB417" w14:textId="39CC7C3E" w:rsidR="00AB58F4" w:rsidRPr="00B45A28" w:rsidDel="0018313F" w:rsidRDefault="00455844" w:rsidP="00B71769">
            <w:pPr>
              <w:pStyle w:val="Bullet1-Pink"/>
              <w:numPr>
                <w:ilvl w:val="0"/>
                <w:numId w:val="0"/>
              </w:numPr>
              <w:ind w:left="357" w:hanging="357"/>
              <w:rPr>
                <w:del w:id="57" w:author="Gourav Shaw" w:date="2021-06-14T18:35:00Z"/>
                <w:rFonts w:cs="Arial"/>
                <w:szCs w:val="20"/>
              </w:rPr>
            </w:pPr>
            <w:del w:id="58" w:author="Gourav Shaw" w:date="2021-06-14T18:35:00Z">
              <w:r w:rsidRPr="00B45A28" w:rsidDel="0018313F">
                <w:rPr>
                  <w:rFonts w:cs="Arial"/>
                  <w:szCs w:val="20"/>
                  <w:lang w:val="en-US"/>
                </w:rPr>
                <w:delText>Networking and Storage together</w:delText>
              </w:r>
            </w:del>
          </w:p>
        </w:tc>
        <w:tc>
          <w:tcPr>
            <w:tcW w:w="1939" w:type="dxa"/>
            <w:vAlign w:val="center"/>
          </w:tcPr>
          <w:p w14:paraId="1CE8C9AC" w14:textId="74C725CB" w:rsidR="00AB58F4" w:rsidRPr="00B45A28" w:rsidDel="0018313F" w:rsidRDefault="00AB58F4" w:rsidP="00B71769">
            <w:pPr>
              <w:jc w:val="center"/>
              <w:rPr>
                <w:del w:id="59" w:author="Gourav Shaw" w:date="2021-06-14T18:35:00Z"/>
                <w:rFonts w:ascii="Arial" w:hAnsi="Arial" w:cs="Arial"/>
                <w:color w:val="4472C4" w:themeColor="accent1"/>
                <w:sz w:val="20"/>
                <w:szCs w:val="20"/>
                <w:lang w:bidi="de-DE"/>
              </w:rPr>
            </w:pPr>
          </w:p>
        </w:tc>
      </w:tr>
      <w:tr w:rsidR="0036030D" w:rsidRPr="00B45A28" w14:paraId="4DA13095" w14:textId="77777777" w:rsidTr="00B71769">
        <w:trPr>
          <w:trHeight w:val="384"/>
        </w:trPr>
        <w:tc>
          <w:tcPr>
            <w:tcW w:w="6592" w:type="dxa"/>
            <w:vAlign w:val="center"/>
          </w:tcPr>
          <w:p w14:paraId="7E2AB0B5" w14:textId="586EF5F3" w:rsidR="0036030D" w:rsidRPr="00B45A28" w:rsidRDefault="0036030D" w:rsidP="0036030D">
            <w:pPr>
              <w:pStyle w:val="Bullet1-Pink"/>
              <w:numPr>
                <w:ilvl w:val="0"/>
                <w:numId w:val="0"/>
              </w:numPr>
              <w:ind w:left="357" w:hanging="357"/>
              <w:rPr>
                <w:rFonts w:cs="Arial"/>
                <w:szCs w:val="20"/>
              </w:rPr>
            </w:pPr>
            <w:r w:rsidRPr="00B45A28">
              <w:rPr>
                <w:rFonts w:cs="Arial"/>
                <w:szCs w:val="20"/>
                <w:lang w:val="en-US"/>
              </w:rPr>
              <w:t xml:space="preserve">Networking and </w:t>
            </w:r>
            <w:r w:rsidR="00FC55A8" w:rsidRPr="00B45A28">
              <w:rPr>
                <w:rFonts w:cs="Arial"/>
                <w:szCs w:val="20"/>
                <w:lang w:val="en-US"/>
              </w:rPr>
              <w:t>Compute</w:t>
            </w:r>
            <w:r w:rsidRPr="00B45A28">
              <w:rPr>
                <w:rFonts w:cs="Arial"/>
                <w:szCs w:val="20"/>
                <w:lang w:val="en-US"/>
              </w:rPr>
              <w:t xml:space="preserve"> together</w:t>
            </w:r>
          </w:p>
        </w:tc>
        <w:tc>
          <w:tcPr>
            <w:tcW w:w="1939" w:type="dxa"/>
            <w:vAlign w:val="center"/>
          </w:tcPr>
          <w:p w14:paraId="46C9FAA4" w14:textId="77777777" w:rsidR="0036030D" w:rsidRPr="00B45A28" w:rsidRDefault="0036030D" w:rsidP="0036030D">
            <w:pPr>
              <w:jc w:val="center"/>
              <w:rPr>
                <w:rFonts w:ascii="Arial" w:hAnsi="Arial" w:cs="Arial"/>
                <w:color w:val="4472C4" w:themeColor="accent1"/>
                <w:sz w:val="20"/>
                <w:szCs w:val="20"/>
                <w:lang w:bidi="de-DE"/>
              </w:rPr>
            </w:pPr>
          </w:p>
        </w:tc>
      </w:tr>
      <w:tr w:rsidR="00BE0AAE" w:rsidRPr="00B45A28" w14:paraId="466CD44C" w14:textId="77777777" w:rsidTr="00B71769">
        <w:trPr>
          <w:trHeight w:val="384"/>
        </w:trPr>
        <w:tc>
          <w:tcPr>
            <w:tcW w:w="6592" w:type="dxa"/>
            <w:vAlign w:val="center"/>
          </w:tcPr>
          <w:p w14:paraId="37E534E0" w14:textId="04198C01" w:rsidR="00BE0AAE" w:rsidRPr="00B45A28" w:rsidRDefault="00BE0AAE" w:rsidP="00BE0AAE">
            <w:pPr>
              <w:pStyle w:val="Bullet1-Pink"/>
              <w:numPr>
                <w:ilvl w:val="0"/>
                <w:numId w:val="0"/>
              </w:numPr>
              <w:ind w:left="357" w:hanging="357"/>
              <w:rPr>
                <w:rFonts w:cs="Arial"/>
                <w:szCs w:val="20"/>
              </w:rPr>
            </w:pPr>
            <w:r w:rsidRPr="00B45A28">
              <w:rPr>
                <w:rFonts w:cs="Arial"/>
                <w:szCs w:val="20"/>
                <w:lang w:val="en-US"/>
              </w:rPr>
              <w:t>Compute and Storage together</w:t>
            </w:r>
          </w:p>
        </w:tc>
        <w:tc>
          <w:tcPr>
            <w:tcW w:w="1939" w:type="dxa"/>
            <w:vAlign w:val="center"/>
          </w:tcPr>
          <w:p w14:paraId="6F2A5787" w14:textId="77777777" w:rsidR="00BE0AAE" w:rsidRPr="00B45A28" w:rsidRDefault="00BE0AAE" w:rsidP="00BE0AAE">
            <w:pPr>
              <w:jc w:val="center"/>
              <w:rPr>
                <w:rFonts w:ascii="Arial" w:hAnsi="Arial" w:cs="Arial"/>
                <w:color w:val="4472C4" w:themeColor="accent1"/>
                <w:sz w:val="20"/>
                <w:szCs w:val="20"/>
                <w:lang w:bidi="de-DE"/>
              </w:rPr>
            </w:pPr>
          </w:p>
        </w:tc>
      </w:tr>
      <w:tr w:rsidR="00BE0AAE" w:rsidRPr="00E71C9C" w14:paraId="795A9F2D" w14:textId="77777777" w:rsidTr="00B71769">
        <w:trPr>
          <w:trHeight w:val="384"/>
        </w:trPr>
        <w:tc>
          <w:tcPr>
            <w:tcW w:w="6592" w:type="dxa"/>
            <w:vAlign w:val="center"/>
          </w:tcPr>
          <w:p w14:paraId="377150D4" w14:textId="07F3CE0F" w:rsidR="00BE0AAE" w:rsidRPr="00B45A28" w:rsidRDefault="00BE0AAE" w:rsidP="00BE0AAE">
            <w:pPr>
              <w:pStyle w:val="Bullet1-Pink"/>
              <w:numPr>
                <w:ilvl w:val="0"/>
                <w:numId w:val="0"/>
              </w:numPr>
              <w:ind w:left="357" w:hanging="357"/>
              <w:rPr>
                <w:rFonts w:cs="Arial"/>
                <w:szCs w:val="20"/>
              </w:rPr>
            </w:pPr>
            <w:r w:rsidRPr="00B45A28">
              <w:rPr>
                <w:rFonts w:cs="Arial"/>
                <w:szCs w:val="20"/>
              </w:rPr>
              <w:t>All components – Networking, Storage and Compute together</w:t>
            </w:r>
          </w:p>
        </w:tc>
        <w:tc>
          <w:tcPr>
            <w:tcW w:w="1939" w:type="dxa"/>
            <w:vAlign w:val="center"/>
          </w:tcPr>
          <w:p w14:paraId="1136AB69" w14:textId="77777777" w:rsidR="00BE0AAE" w:rsidRPr="00B45A28" w:rsidRDefault="00BE0AAE" w:rsidP="00BE0AAE">
            <w:pPr>
              <w:jc w:val="center"/>
              <w:rPr>
                <w:rFonts w:ascii="Arial" w:hAnsi="Arial" w:cs="Arial"/>
                <w:color w:val="4472C4" w:themeColor="accent1"/>
                <w:sz w:val="20"/>
                <w:szCs w:val="20"/>
                <w:lang w:bidi="de-DE"/>
              </w:rPr>
            </w:pPr>
          </w:p>
        </w:tc>
      </w:tr>
    </w:tbl>
    <w:p w14:paraId="566C5859" w14:textId="77777777" w:rsidR="00030D42" w:rsidRDefault="00030D42" w:rsidP="00030D42">
      <w:pPr>
        <w:pStyle w:val="ListParagraph"/>
        <w:keepNext/>
        <w:keepLines/>
        <w:autoSpaceDE w:val="0"/>
        <w:autoSpaceDN w:val="0"/>
        <w:adjustRightInd w:val="0"/>
        <w:ind w:left="810"/>
        <w:outlineLvl w:val="1"/>
        <w:rPr>
          <w:rFonts w:ascii="Arial" w:eastAsia="Arial" w:hAnsi="Arial" w:cs="Arial"/>
          <w:color w:val="595959"/>
          <w:sz w:val="20"/>
        </w:rPr>
      </w:pPr>
    </w:p>
    <w:p w14:paraId="24B0A8FC" w14:textId="48AE0115" w:rsidR="00CB4CEE" w:rsidRPr="00BE7C83" w:rsidRDefault="00CB4CEE" w:rsidP="00CB4CEE">
      <w:pPr>
        <w:pStyle w:val="ListParagraph"/>
        <w:keepNext/>
        <w:keepLines/>
        <w:numPr>
          <w:ilvl w:val="0"/>
          <w:numId w:val="5"/>
        </w:numPr>
        <w:autoSpaceDE w:val="0"/>
        <w:autoSpaceDN w:val="0"/>
        <w:adjustRightInd w:val="0"/>
        <w:ind w:left="810" w:hanging="810"/>
        <w:outlineLvl w:val="1"/>
        <w:rPr>
          <w:rFonts w:ascii="Arial" w:eastAsia="Arial" w:hAnsi="Arial" w:cs="Arial"/>
          <w:color w:val="595959"/>
          <w:sz w:val="20"/>
        </w:rPr>
      </w:pPr>
      <w:r w:rsidRPr="00BE7C83">
        <w:rPr>
          <w:rFonts w:ascii="Arial" w:eastAsia="Arial" w:hAnsi="Arial" w:cs="Arial"/>
          <w:color w:val="595959"/>
          <w:sz w:val="20"/>
        </w:rPr>
        <w:t xml:space="preserve">In the event of mid-term capacity expansion, what would be your preferred co-terming option? </w:t>
      </w:r>
    </w:p>
    <w:p w14:paraId="284F95E1" w14:textId="77777777" w:rsidR="00CB4CEE" w:rsidRPr="00BE7C83" w:rsidRDefault="00CB4CEE" w:rsidP="00CB4CEE">
      <w:pPr>
        <w:pStyle w:val="ListParagraph"/>
        <w:keepNext/>
        <w:keepLines/>
        <w:autoSpaceDE w:val="0"/>
        <w:autoSpaceDN w:val="0"/>
        <w:adjustRightInd w:val="0"/>
        <w:ind w:left="810"/>
        <w:outlineLvl w:val="1"/>
        <w:rPr>
          <w:rFonts w:ascii="Arial" w:eastAsia="Arial" w:hAnsi="Arial" w:cs="Arial"/>
          <w:color w:val="595959"/>
          <w:sz w:val="20"/>
        </w:rPr>
      </w:pPr>
      <w:r w:rsidRPr="00BE7C83">
        <w:rPr>
          <w:rFonts w:ascii="Arial" w:eastAsia="Arial" w:hAnsi="Arial" w:cs="Arial"/>
          <w:color w:val="4472C4" w:themeColor="accent1"/>
          <w:sz w:val="20"/>
        </w:rPr>
        <w:t>&lt;SINGLE SELECT&gt;&lt;ASK ALL&gt;</w:t>
      </w:r>
    </w:p>
    <w:tbl>
      <w:tblPr>
        <w:tblStyle w:val="TableGrid"/>
        <w:tblW w:w="8796" w:type="dxa"/>
        <w:tblInd w:w="421"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1925"/>
        <w:gridCol w:w="5630"/>
        <w:gridCol w:w="1241"/>
      </w:tblGrid>
      <w:tr w:rsidR="00CB4CEE" w:rsidRPr="00BE7C83" w14:paraId="5EB70437" w14:textId="77777777" w:rsidTr="005948EF">
        <w:trPr>
          <w:trHeight w:val="624"/>
        </w:trPr>
        <w:tc>
          <w:tcPr>
            <w:tcW w:w="1925" w:type="dxa"/>
            <w:vAlign w:val="center"/>
          </w:tcPr>
          <w:p w14:paraId="10359369" w14:textId="77777777" w:rsidR="00CB4CEE" w:rsidRPr="00BE7C83" w:rsidRDefault="00CB4CEE" w:rsidP="005948EF">
            <w:pPr>
              <w:pStyle w:val="Bullet1-Pink"/>
              <w:numPr>
                <w:ilvl w:val="0"/>
                <w:numId w:val="0"/>
              </w:numPr>
              <w:spacing w:before="0" w:after="0" w:line="240" w:lineRule="auto"/>
              <w:rPr>
                <w:rFonts w:cs="Arial"/>
                <w:b/>
                <w:bCs/>
                <w:szCs w:val="20"/>
                <w:lang w:val="en-US"/>
              </w:rPr>
            </w:pPr>
            <w:r w:rsidRPr="00BE7C83">
              <w:rPr>
                <w:rFonts w:cs="Arial"/>
                <w:b/>
                <w:bCs/>
                <w:szCs w:val="20"/>
              </w:rPr>
              <w:t>Co-terming option</w:t>
            </w:r>
          </w:p>
        </w:tc>
        <w:tc>
          <w:tcPr>
            <w:tcW w:w="5630" w:type="dxa"/>
            <w:vAlign w:val="center"/>
          </w:tcPr>
          <w:p w14:paraId="7264DF3C" w14:textId="77777777" w:rsidR="00CB4CEE" w:rsidRPr="00BE7C83" w:rsidRDefault="00CB4CEE" w:rsidP="005948EF">
            <w:pPr>
              <w:pStyle w:val="Bullet1-Pink"/>
              <w:numPr>
                <w:ilvl w:val="0"/>
                <w:numId w:val="0"/>
              </w:numPr>
              <w:spacing w:before="0" w:after="0" w:line="240" w:lineRule="auto"/>
              <w:rPr>
                <w:rFonts w:cs="Arial"/>
                <w:b/>
                <w:bCs/>
                <w:szCs w:val="20"/>
                <w:lang w:val="en-US"/>
              </w:rPr>
            </w:pPr>
            <w:r w:rsidRPr="00BE7C83">
              <w:rPr>
                <w:rFonts w:cs="Arial"/>
                <w:b/>
                <w:bCs/>
                <w:szCs w:val="20"/>
              </w:rPr>
              <w:t>Description</w:t>
            </w:r>
          </w:p>
        </w:tc>
        <w:tc>
          <w:tcPr>
            <w:tcW w:w="1241" w:type="dxa"/>
            <w:vAlign w:val="center"/>
          </w:tcPr>
          <w:p w14:paraId="22D4F490" w14:textId="77777777" w:rsidR="00CB4CEE" w:rsidRPr="00BE7C83" w:rsidRDefault="00CB4CEE" w:rsidP="005948EF">
            <w:pPr>
              <w:pStyle w:val="Bullet1-Pink"/>
              <w:numPr>
                <w:ilvl w:val="0"/>
                <w:numId w:val="0"/>
              </w:numPr>
              <w:spacing w:before="0" w:after="0" w:line="240" w:lineRule="auto"/>
              <w:jc w:val="center"/>
              <w:rPr>
                <w:rFonts w:cs="Arial"/>
                <w:color w:val="4472C4" w:themeColor="accent1"/>
                <w:szCs w:val="20"/>
                <w:lang w:val="en-US" w:bidi="de-DE"/>
              </w:rPr>
            </w:pPr>
            <w:r w:rsidRPr="00BE7C83">
              <w:rPr>
                <w:rFonts w:cs="Arial"/>
                <w:b/>
                <w:bCs/>
                <w:szCs w:val="20"/>
              </w:rPr>
              <w:t>Select</w:t>
            </w:r>
          </w:p>
        </w:tc>
      </w:tr>
      <w:tr w:rsidR="00CB4CEE" w:rsidRPr="00BE7C83" w14:paraId="4B9B56E7" w14:textId="77777777" w:rsidTr="005948EF">
        <w:trPr>
          <w:trHeight w:val="624"/>
        </w:trPr>
        <w:tc>
          <w:tcPr>
            <w:tcW w:w="1925" w:type="dxa"/>
            <w:vAlign w:val="center"/>
          </w:tcPr>
          <w:p w14:paraId="2E298BE5" w14:textId="77777777" w:rsidR="00CB4CEE" w:rsidRPr="00BE7C83" w:rsidRDefault="00CB4CEE" w:rsidP="005948EF">
            <w:pPr>
              <w:pStyle w:val="Bullet1-Pink"/>
              <w:numPr>
                <w:ilvl w:val="0"/>
                <w:numId w:val="0"/>
              </w:numPr>
              <w:spacing w:before="0" w:after="0" w:line="240" w:lineRule="auto"/>
              <w:rPr>
                <w:rFonts w:cs="Arial"/>
                <w:b/>
                <w:bCs/>
                <w:szCs w:val="20"/>
                <w:lang w:val="en-US"/>
              </w:rPr>
            </w:pPr>
            <w:r w:rsidRPr="00BE7C83">
              <w:rPr>
                <w:rFonts w:cs="Arial"/>
                <w:b/>
                <w:bCs/>
                <w:szCs w:val="20"/>
              </w:rPr>
              <w:t>Co-Term Backward</w:t>
            </w:r>
          </w:p>
        </w:tc>
        <w:tc>
          <w:tcPr>
            <w:tcW w:w="5630" w:type="dxa"/>
            <w:vAlign w:val="center"/>
          </w:tcPr>
          <w:p w14:paraId="0AE8A8D6" w14:textId="77777777" w:rsidR="00CB4CEE" w:rsidRPr="00BE7C83" w:rsidRDefault="00CB4CEE" w:rsidP="005948EF">
            <w:pPr>
              <w:pStyle w:val="Bullet1-Pink"/>
              <w:numPr>
                <w:ilvl w:val="0"/>
                <w:numId w:val="0"/>
              </w:numPr>
              <w:spacing w:before="0" w:after="0" w:line="240" w:lineRule="auto"/>
              <w:rPr>
                <w:rFonts w:cs="Arial"/>
                <w:szCs w:val="20"/>
                <w:lang w:val="en-US"/>
              </w:rPr>
            </w:pPr>
            <w:r w:rsidRPr="00BE7C83">
              <w:rPr>
                <w:rFonts w:cs="Arial"/>
                <w:szCs w:val="20"/>
              </w:rPr>
              <w:t xml:space="preserve">The term end date for the newly added capacity will be shortened to align with the termination end date for the previous purchase </w:t>
            </w:r>
          </w:p>
        </w:tc>
        <w:tc>
          <w:tcPr>
            <w:tcW w:w="1241" w:type="dxa"/>
            <w:vAlign w:val="center"/>
          </w:tcPr>
          <w:p w14:paraId="1AA1C8A6" w14:textId="77777777" w:rsidR="00CB4CEE" w:rsidRPr="00BE7C83" w:rsidRDefault="00CB4CEE" w:rsidP="005948EF">
            <w:pPr>
              <w:jc w:val="center"/>
              <w:rPr>
                <w:rFonts w:ascii="Arial" w:hAnsi="Arial" w:cs="Arial"/>
                <w:color w:val="595959" w:themeColor="text1" w:themeTint="A6"/>
                <w:sz w:val="20"/>
                <w:szCs w:val="20"/>
                <w:lang w:val="en-US"/>
              </w:rPr>
            </w:pPr>
          </w:p>
        </w:tc>
      </w:tr>
      <w:tr w:rsidR="00CB4CEE" w:rsidRPr="00BE7C83" w14:paraId="4B8E208E" w14:textId="77777777" w:rsidTr="005948EF">
        <w:trPr>
          <w:trHeight w:val="624"/>
        </w:trPr>
        <w:tc>
          <w:tcPr>
            <w:tcW w:w="1925" w:type="dxa"/>
            <w:vAlign w:val="center"/>
          </w:tcPr>
          <w:p w14:paraId="2161CA84" w14:textId="77777777" w:rsidR="00CB4CEE" w:rsidRPr="00BE7C83" w:rsidRDefault="00CB4CEE" w:rsidP="005948EF">
            <w:pPr>
              <w:pStyle w:val="Bullet1-Pink"/>
              <w:numPr>
                <w:ilvl w:val="0"/>
                <w:numId w:val="0"/>
              </w:numPr>
              <w:spacing w:before="0" w:after="0" w:line="240" w:lineRule="auto"/>
              <w:rPr>
                <w:rFonts w:cs="Arial"/>
                <w:b/>
                <w:bCs/>
                <w:szCs w:val="20"/>
              </w:rPr>
            </w:pPr>
            <w:r w:rsidRPr="00BE7C83">
              <w:rPr>
                <w:rFonts w:cs="Arial"/>
                <w:b/>
                <w:bCs/>
                <w:szCs w:val="20"/>
              </w:rPr>
              <w:t>Co-Term Forward</w:t>
            </w:r>
          </w:p>
        </w:tc>
        <w:tc>
          <w:tcPr>
            <w:tcW w:w="5630" w:type="dxa"/>
            <w:vAlign w:val="center"/>
          </w:tcPr>
          <w:p w14:paraId="3FA2E153" w14:textId="77777777" w:rsidR="00CB4CEE" w:rsidRPr="00BE7C83" w:rsidRDefault="00CB4CEE" w:rsidP="005948EF">
            <w:pPr>
              <w:pStyle w:val="Bullet1-Pink"/>
              <w:numPr>
                <w:ilvl w:val="0"/>
                <w:numId w:val="0"/>
              </w:numPr>
              <w:spacing w:before="0" w:after="0" w:line="240" w:lineRule="auto"/>
              <w:rPr>
                <w:rFonts w:cs="Arial"/>
                <w:szCs w:val="20"/>
              </w:rPr>
            </w:pPr>
            <w:r w:rsidRPr="00BE7C83">
              <w:rPr>
                <w:rFonts w:cs="Arial"/>
                <w:szCs w:val="20"/>
              </w:rPr>
              <w:t xml:space="preserve">The term end date from the previous purchase will be extended to align with the termination date for the newly added capacity </w:t>
            </w:r>
          </w:p>
        </w:tc>
        <w:tc>
          <w:tcPr>
            <w:tcW w:w="1241" w:type="dxa"/>
            <w:vAlign w:val="center"/>
          </w:tcPr>
          <w:p w14:paraId="66AB0FE8" w14:textId="77777777" w:rsidR="00CB4CEE" w:rsidRPr="00BE7C83" w:rsidRDefault="00CB4CEE" w:rsidP="005948EF">
            <w:pPr>
              <w:jc w:val="center"/>
              <w:rPr>
                <w:rFonts w:ascii="Arial" w:hAnsi="Arial" w:cs="Arial"/>
                <w:color w:val="4472C4" w:themeColor="accent1"/>
                <w:sz w:val="20"/>
                <w:szCs w:val="20"/>
                <w:lang w:bidi="de-DE"/>
              </w:rPr>
            </w:pPr>
          </w:p>
        </w:tc>
      </w:tr>
      <w:tr w:rsidR="00CB4CEE" w:rsidRPr="00BE7C83" w14:paraId="69011004" w14:textId="77777777" w:rsidTr="005948EF">
        <w:trPr>
          <w:trHeight w:val="624"/>
        </w:trPr>
        <w:tc>
          <w:tcPr>
            <w:tcW w:w="1925" w:type="dxa"/>
            <w:vAlign w:val="center"/>
          </w:tcPr>
          <w:p w14:paraId="2683C94B" w14:textId="77777777" w:rsidR="00CB4CEE" w:rsidRPr="00BE7C83" w:rsidRDefault="00CB4CEE" w:rsidP="005948EF">
            <w:pPr>
              <w:pStyle w:val="Bullet1-Pink"/>
              <w:numPr>
                <w:ilvl w:val="0"/>
                <w:numId w:val="0"/>
              </w:numPr>
              <w:spacing w:before="0" w:after="0" w:line="240" w:lineRule="auto"/>
              <w:rPr>
                <w:rFonts w:cs="Arial"/>
                <w:b/>
                <w:bCs/>
                <w:szCs w:val="20"/>
                <w:lang w:val="en-US"/>
              </w:rPr>
            </w:pPr>
            <w:r w:rsidRPr="00BE7C83">
              <w:rPr>
                <w:rFonts w:cs="Arial"/>
                <w:b/>
                <w:bCs/>
                <w:szCs w:val="20"/>
              </w:rPr>
              <w:t>Do Not Co-Term</w:t>
            </w:r>
            <w:r w:rsidRPr="00BE7C83">
              <w:rPr>
                <w:rFonts w:cs="Arial"/>
                <w:b/>
                <w:szCs w:val="20"/>
              </w:rPr>
              <w:t xml:space="preserve"> </w:t>
            </w:r>
          </w:p>
        </w:tc>
        <w:tc>
          <w:tcPr>
            <w:tcW w:w="5630" w:type="dxa"/>
            <w:vAlign w:val="center"/>
          </w:tcPr>
          <w:p w14:paraId="28CE16B1" w14:textId="77777777" w:rsidR="00CB4CEE" w:rsidRPr="00BE7C83" w:rsidRDefault="00CB4CEE" w:rsidP="005948EF">
            <w:pPr>
              <w:pStyle w:val="Bullet1-Pink"/>
              <w:numPr>
                <w:ilvl w:val="0"/>
                <w:numId w:val="0"/>
              </w:numPr>
              <w:spacing w:before="0" w:after="0" w:line="240" w:lineRule="auto"/>
              <w:rPr>
                <w:rFonts w:cs="Arial"/>
                <w:lang w:val="en-US"/>
              </w:rPr>
            </w:pPr>
            <w:r w:rsidRPr="00BE7C83">
              <w:rPr>
                <w:rFonts w:cs="Arial"/>
              </w:rPr>
              <w:t>Newly added capacity and the previous purchase will have different term start and date dates</w:t>
            </w:r>
          </w:p>
        </w:tc>
        <w:tc>
          <w:tcPr>
            <w:tcW w:w="1241" w:type="dxa"/>
            <w:vAlign w:val="center"/>
          </w:tcPr>
          <w:p w14:paraId="054952FB" w14:textId="77777777" w:rsidR="00CB4CEE" w:rsidRPr="00BE7C83" w:rsidRDefault="00CB4CEE" w:rsidP="005948EF">
            <w:pPr>
              <w:jc w:val="center"/>
              <w:rPr>
                <w:rFonts w:ascii="Arial" w:hAnsi="Arial" w:cs="Arial"/>
                <w:color w:val="4472C4" w:themeColor="accent1"/>
                <w:sz w:val="20"/>
                <w:szCs w:val="20"/>
                <w:lang w:val="en-US" w:bidi="de-DE"/>
              </w:rPr>
            </w:pPr>
          </w:p>
        </w:tc>
      </w:tr>
    </w:tbl>
    <w:p w14:paraId="2B2FD0E1" w14:textId="77777777" w:rsidR="00467F8A" w:rsidRPr="00BE7C83" w:rsidRDefault="00467F8A" w:rsidP="00467F8A">
      <w:pPr>
        <w:pStyle w:val="ListParagraph"/>
        <w:keepNext/>
        <w:keepLines/>
        <w:autoSpaceDE w:val="0"/>
        <w:autoSpaceDN w:val="0"/>
        <w:adjustRightInd w:val="0"/>
        <w:ind w:left="810"/>
        <w:outlineLvl w:val="1"/>
        <w:rPr>
          <w:rFonts w:ascii="Arial" w:eastAsia="Arial" w:hAnsi="Arial" w:cs="Arial"/>
          <w:color w:val="595959"/>
          <w:sz w:val="20"/>
        </w:rPr>
      </w:pPr>
    </w:p>
    <w:p w14:paraId="7642367C" w14:textId="77777777" w:rsidR="00FB24DC" w:rsidRDefault="00FB24DC" w:rsidP="00FB24DC">
      <w:pPr>
        <w:pStyle w:val="ListParagraph"/>
        <w:keepNext/>
        <w:keepLines/>
        <w:autoSpaceDE w:val="0"/>
        <w:autoSpaceDN w:val="0"/>
        <w:adjustRightInd w:val="0"/>
        <w:ind w:left="810"/>
        <w:outlineLvl w:val="1"/>
        <w:rPr>
          <w:rFonts w:ascii="Arial" w:eastAsia="Arial" w:hAnsi="Arial" w:cs="Arial"/>
          <w:color w:val="595959"/>
          <w:sz w:val="20"/>
        </w:rPr>
      </w:pPr>
    </w:p>
    <w:p w14:paraId="1E698418" w14:textId="3B5D7D8D" w:rsidR="00CB4CEE" w:rsidRPr="00BE7C83" w:rsidRDefault="00CB4CEE" w:rsidP="00CB4CEE">
      <w:pPr>
        <w:pStyle w:val="ListParagraph"/>
        <w:keepNext/>
        <w:keepLines/>
        <w:numPr>
          <w:ilvl w:val="0"/>
          <w:numId w:val="5"/>
        </w:numPr>
        <w:autoSpaceDE w:val="0"/>
        <w:autoSpaceDN w:val="0"/>
        <w:adjustRightInd w:val="0"/>
        <w:ind w:left="810" w:hanging="810"/>
        <w:outlineLvl w:val="1"/>
        <w:rPr>
          <w:rFonts w:ascii="Arial" w:eastAsia="Arial" w:hAnsi="Arial" w:cs="Arial"/>
          <w:color w:val="595959"/>
          <w:sz w:val="20"/>
        </w:rPr>
      </w:pPr>
      <w:r w:rsidRPr="00BE7C83">
        <w:rPr>
          <w:rFonts w:ascii="Arial" w:eastAsia="Arial" w:hAnsi="Arial" w:cs="Arial"/>
          <w:color w:val="595959"/>
          <w:sz w:val="20"/>
        </w:rPr>
        <w:t xml:space="preserve">What would be your most preferred End of Term (EOT) </w:t>
      </w:r>
      <w:r w:rsidR="001B2299" w:rsidRPr="008D7A93">
        <w:rPr>
          <w:rFonts w:ascii="Arial" w:eastAsia="Arial" w:hAnsi="Arial" w:cs="Arial"/>
          <w:color w:val="595959"/>
          <w:sz w:val="20"/>
        </w:rPr>
        <w:t>o</w:t>
      </w:r>
      <w:r w:rsidRPr="008D7A93">
        <w:rPr>
          <w:rFonts w:ascii="Arial" w:eastAsia="Arial" w:hAnsi="Arial" w:cs="Arial"/>
          <w:color w:val="595959"/>
          <w:sz w:val="20"/>
        </w:rPr>
        <w:t>p</w:t>
      </w:r>
      <w:r w:rsidRPr="00BE7C83">
        <w:rPr>
          <w:rFonts w:ascii="Arial" w:eastAsia="Arial" w:hAnsi="Arial" w:cs="Arial"/>
          <w:color w:val="595959"/>
          <w:sz w:val="20"/>
        </w:rPr>
        <w:t xml:space="preserve">tion?  </w:t>
      </w:r>
      <w:r w:rsidRPr="00BE7C83">
        <w:rPr>
          <w:rFonts w:ascii="Arial" w:eastAsia="Arial" w:hAnsi="Arial" w:cs="Arial"/>
          <w:color w:val="4472C4" w:themeColor="accent1"/>
          <w:sz w:val="20"/>
        </w:rPr>
        <w:t>&lt;SINGLE SELECT&gt;&lt;ASK ALL&gt;</w:t>
      </w:r>
    </w:p>
    <w:tbl>
      <w:tblPr>
        <w:tblStyle w:val="TableGrid"/>
        <w:tblW w:w="8531" w:type="dxa"/>
        <w:tblInd w:w="421"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6592"/>
        <w:gridCol w:w="1939"/>
      </w:tblGrid>
      <w:tr w:rsidR="00CB4CEE" w:rsidRPr="00BE7C83" w14:paraId="421AA2BF" w14:textId="77777777" w:rsidTr="00C05BE2">
        <w:trPr>
          <w:trHeight w:val="384"/>
        </w:trPr>
        <w:tc>
          <w:tcPr>
            <w:tcW w:w="6592" w:type="dxa"/>
            <w:vAlign w:val="center"/>
          </w:tcPr>
          <w:p w14:paraId="50FD4C1B" w14:textId="77777777" w:rsidR="00CB4CEE" w:rsidRPr="00BE7C83" w:rsidRDefault="00CB4CEE" w:rsidP="005948EF">
            <w:pPr>
              <w:pStyle w:val="Bullet1-Pink"/>
              <w:numPr>
                <w:ilvl w:val="0"/>
                <w:numId w:val="0"/>
              </w:numPr>
              <w:spacing w:before="0" w:after="0" w:line="240" w:lineRule="auto"/>
              <w:rPr>
                <w:rFonts w:cs="Arial"/>
                <w:b/>
                <w:bCs/>
                <w:szCs w:val="20"/>
                <w:lang w:val="en-US"/>
              </w:rPr>
            </w:pPr>
            <w:r w:rsidRPr="00BE7C83">
              <w:rPr>
                <w:rFonts w:cs="Arial"/>
                <w:b/>
                <w:bCs/>
                <w:szCs w:val="20"/>
              </w:rPr>
              <w:t>Preferred End of Term option</w:t>
            </w:r>
          </w:p>
        </w:tc>
        <w:tc>
          <w:tcPr>
            <w:tcW w:w="1939" w:type="dxa"/>
            <w:vAlign w:val="center"/>
          </w:tcPr>
          <w:p w14:paraId="205D9B46" w14:textId="77777777" w:rsidR="00CB4CEE" w:rsidRPr="00BE7C83" w:rsidRDefault="00CB4CEE" w:rsidP="005948EF">
            <w:pPr>
              <w:pStyle w:val="Bullet1-Pink"/>
              <w:numPr>
                <w:ilvl w:val="0"/>
                <w:numId w:val="0"/>
              </w:numPr>
              <w:spacing w:before="0" w:after="0" w:line="240" w:lineRule="auto"/>
              <w:jc w:val="center"/>
              <w:rPr>
                <w:rFonts w:cs="Arial"/>
                <w:color w:val="4472C4" w:themeColor="accent1"/>
                <w:szCs w:val="20"/>
                <w:lang w:val="en-US" w:bidi="de-DE"/>
              </w:rPr>
            </w:pPr>
            <w:r w:rsidRPr="00BE7C83">
              <w:rPr>
                <w:rFonts w:cs="Arial"/>
                <w:b/>
                <w:bCs/>
                <w:szCs w:val="20"/>
              </w:rPr>
              <w:t>Select</w:t>
            </w:r>
          </w:p>
        </w:tc>
      </w:tr>
      <w:tr w:rsidR="00CB4CEE" w:rsidRPr="00BE7C83" w14:paraId="1E74A96C" w14:textId="77777777" w:rsidTr="00C05BE2">
        <w:trPr>
          <w:trHeight w:val="384"/>
        </w:trPr>
        <w:tc>
          <w:tcPr>
            <w:tcW w:w="6592" w:type="dxa"/>
            <w:vAlign w:val="center"/>
          </w:tcPr>
          <w:p w14:paraId="12E25CD2" w14:textId="77777777" w:rsidR="00CB4CEE" w:rsidRPr="00BE7C83" w:rsidRDefault="00CB4CEE" w:rsidP="005948EF">
            <w:pPr>
              <w:pStyle w:val="Bullet1-Pink"/>
              <w:numPr>
                <w:ilvl w:val="0"/>
                <w:numId w:val="0"/>
              </w:numPr>
              <w:spacing w:before="0" w:after="0" w:line="240" w:lineRule="auto"/>
              <w:rPr>
                <w:rFonts w:cs="Arial"/>
                <w:szCs w:val="20"/>
                <w:lang w:val="en-US"/>
              </w:rPr>
            </w:pPr>
            <w:r w:rsidRPr="00BE7C83">
              <w:rPr>
                <w:rFonts w:cs="Arial"/>
                <w:szCs w:val="20"/>
              </w:rPr>
              <w:t>Renew with hardware refresh</w:t>
            </w:r>
          </w:p>
        </w:tc>
        <w:tc>
          <w:tcPr>
            <w:tcW w:w="1939" w:type="dxa"/>
            <w:vAlign w:val="center"/>
          </w:tcPr>
          <w:p w14:paraId="110F9931" w14:textId="77777777" w:rsidR="00CB4CEE" w:rsidRPr="00BE7C83" w:rsidRDefault="00CB4CEE" w:rsidP="005948EF">
            <w:pPr>
              <w:jc w:val="center"/>
              <w:rPr>
                <w:rFonts w:ascii="Arial" w:hAnsi="Arial" w:cs="Arial"/>
                <w:color w:val="595959" w:themeColor="text1" w:themeTint="A6"/>
                <w:sz w:val="20"/>
                <w:szCs w:val="20"/>
                <w:lang w:val="en-US"/>
              </w:rPr>
            </w:pPr>
          </w:p>
        </w:tc>
      </w:tr>
      <w:tr w:rsidR="00CB4CEE" w:rsidRPr="00BE7C83" w14:paraId="0C8F0DCE" w14:textId="77777777" w:rsidTr="00C05BE2">
        <w:trPr>
          <w:trHeight w:val="384"/>
        </w:trPr>
        <w:tc>
          <w:tcPr>
            <w:tcW w:w="6592" w:type="dxa"/>
            <w:vAlign w:val="center"/>
          </w:tcPr>
          <w:p w14:paraId="7C9445AF" w14:textId="77777777" w:rsidR="00CB4CEE" w:rsidRPr="00BE7C83" w:rsidRDefault="00CB4CEE" w:rsidP="005948EF">
            <w:pPr>
              <w:pStyle w:val="Bullet1-Pink"/>
              <w:numPr>
                <w:ilvl w:val="0"/>
                <w:numId w:val="0"/>
              </w:numPr>
              <w:spacing w:before="0" w:after="0" w:line="240" w:lineRule="auto"/>
              <w:rPr>
                <w:rFonts w:cs="Arial"/>
                <w:szCs w:val="20"/>
              </w:rPr>
            </w:pPr>
            <w:r w:rsidRPr="00BE7C83">
              <w:rPr>
                <w:rFonts w:cs="Arial"/>
                <w:szCs w:val="20"/>
              </w:rPr>
              <w:t>Auto-renewal for 12-month with no hardware refresh</w:t>
            </w:r>
          </w:p>
        </w:tc>
        <w:tc>
          <w:tcPr>
            <w:tcW w:w="1939" w:type="dxa"/>
            <w:vAlign w:val="center"/>
          </w:tcPr>
          <w:p w14:paraId="5F424647" w14:textId="77777777" w:rsidR="00CB4CEE" w:rsidRPr="00BE7C83" w:rsidRDefault="00CB4CEE" w:rsidP="005948EF">
            <w:pPr>
              <w:jc w:val="center"/>
              <w:rPr>
                <w:rFonts w:ascii="Arial" w:hAnsi="Arial" w:cs="Arial"/>
                <w:color w:val="4472C4" w:themeColor="accent1"/>
                <w:sz w:val="20"/>
                <w:szCs w:val="20"/>
                <w:lang w:bidi="de-DE"/>
              </w:rPr>
            </w:pPr>
          </w:p>
        </w:tc>
      </w:tr>
      <w:tr w:rsidR="00CB4CEE" w:rsidRPr="00BE7C83" w14:paraId="6B834239" w14:textId="77777777" w:rsidTr="00C05BE2">
        <w:trPr>
          <w:trHeight w:val="385"/>
        </w:trPr>
        <w:tc>
          <w:tcPr>
            <w:tcW w:w="6592" w:type="dxa"/>
            <w:vAlign w:val="center"/>
          </w:tcPr>
          <w:p w14:paraId="67113C8C" w14:textId="77777777" w:rsidR="00CB4CEE" w:rsidRPr="00BE7C83" w:rsidRDefault="00CB4CEE" w:rsidP="005948EF">
            <w:pPr>
              <w:pStyle w:val="Bullet1-Pink"/>
              <w:numPr>
                <w:ilvl w:val="0"/>
                <w:numId w:val="0"/>
              </w:numPr>
              <w:ind w:left="357" w:hanging="357"/>
              <w:rPr>
                <w:rFonts w:cs="Arial"/>
                <w:szCs w:val="20"/>
                <w:lang w:val="en-US"/>
              </w:rPr>
            </w:pPr>
            <w:r w:rsidRPr="00BE7C83">
              <w:rPr>
                <w:rFonts w:cs="Arial"/>
                <w:szCs w:val="20"/>
              </w:rPr>
              <w:t>Month-to-Month extension</w:t>
            </w:r>
          </w:p>
        </w:tc>
        <w:tc>
          <w:tcPr>
            <w:tcW w:w="1939" w:type="dxa"/>
            <w:vAlign w:val="center"/>
          </w:tcPr>
          <w:p w14:paraId="1B4CC737" w14:textId="77777777" w:rsidR="00CB4CEE" w:rsidRPr="00BE7C83" w:rsidRDefault="00CB4CEE" w:rsidP="005948EF">
            <w:pPr>
              <w:jc w:val="center"/>
              <w:rPr>
                <w:rFonts w:ascii="Arial" w:hAnsi="Arial" w:cs="Arial"/>
                <w:color w:val="4472C4" w:themeColor="accent1"/>
                <w:sz w:val="20"/>
                <w:szCs w:val="20"/>
                <w:lang w:val="en-US" w:bidi="de-DE"/>
              </w:rPr>
            </w:pPr>
          </w:p>
        </w:tc>
      </w:tr>
      <w:tr w:rsidR="00CB4CEE" w:rsidRPr="00BE7C83" w14:paraId="455ED15E" w14:textId="77777777" w:rsidTr="00C05BE2">
        <w:trPr>
          <w:trHeight w:val="384"/>
        </w:trPr>
        <w:tc>
          <w:tcPr>
            <w:tcW w:w="6592" w:type="dxa"/>
            <w:vAlign w:val="center"/>
          </w:tcPr>
          <w:p w14:paraId="25907C38" w14:textId="77777777" w:rsidR="00CB4CEE" w:rsidRPr="00BE7C83" w:rsidRDefault="00CB4CEE" w:rsidP="005948EF">
            <w:pPr>
              <w:pStyle w:val="Bullet1-Pink"/>
              <w:numPr>
                <w:ilvl w:val="0"/>
                <w:numId w:val="0"/>
              </w:numPr>
              <w:ind w:left="357" w:hanging="357"/>
              <w:rPr>
                <w:rFonts w:cs="Arial"/>
                <w:szCs w:val="20"/>
              </w:rPr>
            </w:pPr>
            <w:r w:rsidRPr="00BE7C83">
              <w:rPr>
                <w:rFonts w:cs="Arial"/>
                <w:szCs w:val="20"/>
                <w:lang w:val="en-US"/>
              </w:rPr>
              <w:t>Fixed-term extension at reduced price</w:t>
            </w:r>
          </w:p>
        </w:tc>
        <w:tc>
          <w:tcPr>
            <w:tcW w:w="1939" w:type="dxa"/>
            <w:vAlign w:val="center"/>
          </w:tcPr>
          <w:p w14:paraId="32FA3F65" w14:textId="77777777" w:rsidR="00CB4CEE" w:rsidRPr="00BE7C83" w:rsidRDefault="00CB4CEE" w:rsidP="005948EF">
            <w:pPr>
              <w:jc w:val="center"/>
              <w:rPr>
                <w:rFonts w:ascii="Arial" w:hAnsi="Arial" w:cs="Arial"/>
                <w:color w:val="4472C4" w:themeColor="accent1"/>
                <w:sz w:val="20"/>
                <w:szCs w:val="20"/>
                <w:lang w:bidi="de-DE"/>
              </w:rPr>
            </w:pPr>
          </w:p>
        </w:tc>
      </w:tr>
      <w:tr w:rsidR="00CB4CEE" w:rsidRPr="00BE7C83" w14:paraId="7D6AA2EE" w14:textId="77777777" w:rsidTr="00C05BE2">
        <w:trPr>
          <w:trHeight w:val="384"/>
        </w:trPr>
        <w:tc>
          <w:tcPr>
            <w:tcW w:w="6592" w:type="dxa"/>
            <w:vAlign w:val="center"/>
          </w:tcPr>
          <w:p w14:paraId="6192EE85" w14:textId="77777777" w:rsidR="00CB4CEE" w:rsidRPr="00BE7C83" w:rsidRDefault="00CB4CEE" w:rsidP="005948EF">
            <w:pPr>
              <w:pStyle w:val="Bullet1-Pink"/>
              <w:numPr>
                <w:ilvl w:val="0"/>
                <w:numId w:val="0"/>
              </w:numPr>
              <w:ind w:left="357" w:hanging="357"/>
              <w:rPr>
                <w:rFonts w:cs="Arial"/>
                <w:szCs w:val="20"/>
              </w:rPr>
            </w:pPr>
            <w:r w:rsidRPr="00BE7C83">
              <w:rPr>
                <w:rFonts w:cs="Arial"/>
                <w:szCs w:val="20"/>
                <w:lang w:val="en-US"/>
              </w:rPr>
              <w:t>Return and discontinue subscription</w:t>
            </w:r>
          </w:p>
        </w:tc>
        <w:tc>
          <w:tcPr>
            <w:tcW w:w="1939" w:type="dxa"/>
            <w:vAlign w:val="center"/>
          </w:tcPr>
          <w:p w14:paraId="5CD54951" w14:textId="77777777" w:rsidR="00CB4CEE" w:rsidRPr="00BE7C83" w:rsidRDefault="00CB4CEE" w:rsidP="005948EF">
            <w:pPr>
              <w:jc w:val="center"/>
              <w:rPr>
                <w:rFonts w:ascii="Arial" w:hAnsi="Arial" w:cs="Arial"/>
                <w:color w:val="4472C4" w:themeColor="accent1"/>
                <w:sz w:val="20"/>
                <w:szCs w:val="20"/>
                <w:lang w:bidi="de-DE"/>
              </w:rPr>
            </w:pPr>
          </w:p>
        </w:tc>
      </w:tr>
      <w:tr w:rsidR="00CB4CEE" w:rsidRPr="00432717" w14:paraId="2B113F27" w14:textId="77777777" w:rsidTr="00C05BE2">
        <w:trPr>
          <w:trHeight w:val="385"/>
        </w:trPr>
        <w:tc>
          <w:tcPr>
            <w:tcW w:w="6592" w:type="dxa"/>
            <w:vAlign w:val="center"/>
          </w:tcPr>
          <w:p w14:paraId="7EF983FC" w14:textId="77777777" w:rsidR="00CB4CEE" w:rsidRPr="00432717" w:rsidRDefault="00CB4CEE" w:rsidP="005948EF">
            <w:pPr>
              <w:pStyle w:val="Bullet1-Pink"/>
              <w:numPr>
                <w:ilvl w:val="0"/>
                <w:numId w:val="0"/>
              </w:numPr>
              <w:ind w:left="357" w:hanging="357"/>
              <w:rPr>
                <w:rFonts w:cs="Arial"/>
                <w:szCs w:val="20"/>
              </w:rPr>
            </w:pPr>
            <w:r w:rsidRPr="00432717">
              <w:rPr>
                <w:rFonts w:cs="Arial"/>
                <w:szCs w:val="20"/>
                <w:lang w:val="en-US"/>
              </w:rPr>
              <w:t>Buyout assets</w:t>
            </w:r>
          </w:p>
        </w:tc>
        <w:tc>
          <w:tcPr>
            <w:tcW w:w="1939" w:type="dxa"/>
            <w:vAlign w:val="center"/>
          </w:tcPr>
          <w:p w14:paraId="454960BE" w14:textId="77777777" w:rsidR="00CB4CEE" w:rsidRPr="00432717" w:rsidRDefault="00CB4CEE" w:rsidP="005948EF">
            <w:pPr>
              <w:jc w:val="center"/>
              <w:rPr>
                <w:rFonts w:ascii="Arial" w:hAnsi="Arial" w:cs="Arial"/>
                <w:color w:val="4472C4" w:themeColor="accent1"/>
                <w:sz w:val="20"/>
                <w:szCs w:val="20"/>
                <w:lang w:bidi="de-DE"/>
              </w:rPr>
            </w:pPr>
          </w:p>
        </w:tc>
      </w:tr>
    </w:tbl>
    <w:p w14:paraId="1F9863A2" w14:textId="01A8BCAB" w:rsidR="008A0FB1" w:rsidRPr="008A0FB1" w:rsidRDefault="008A0FB1" w:rsidP="008A0FB1">
      <w:pPr>
        <w:keepNext/>
        <w:keepLines/>
        <w:autoSpaceDE w:val="0"/>
        <w:autoSpaceDN w:val="0"/>
        <w:adjustRightInd w:val="0"/>
        <w:outlineLvl w:val="1"/>
        <w:rPr>
          <w:rFonts w:ascii="Arial" w:eastAsia="Arial" w:hAnsi="Arial" w:cs="Arial"/>
          <w:color w:val="4472C4" w:themeColor="accent1"/>
          <w:sz w:val="20"/>
        </w:rPr>
      </w:pPr>
      <w:r w:rsidRPr="00432717">
        <w:rPr>
          <w:rFonts w:ascii="Arial" w:eastAsia="Arial" w:hAnsi="Arial" w:cs="Arial"/>
          <w:color w:val="4472C4" w:themeColor="accent1"/>
          <w:sz w:val="20"/>
        </w:rPr>
        <w:lastRenderedPageBreak/>
        <w:t xml:space="preserve">&lt;SHOW Q12 and Q13 on the same </w:t>
      </w:r>
      <w:r w:rsidR="00EB615F">
        <w:rPr>
          <w:rFonts w:ascii="Arial" w:eastAsia="Arial" w:hAnsi="Arial" w:cs="Arial"/>
          <w:color w:val="4472C4" w:themeColor="accent1"/>
          <w:sz w:val="20"/>
        </w:rPr>
        <w:t>screen</w:t>
      </w:r>
      <w:r w:rsidRPr="00432717">
        <w:rPr>
          <w:rFonts w:ascii="Arial" w:eastAsia="Arial" w:hAnsi="Arial" w:cs="Arial"/>
          <w:color w:val="4472C4" w:themeColor="accent1"/>
          <w:sz w:val="20"/>
        </w:rPr>
        <w:t>&gt;</w:t>
      </w:r>
    </w:p>
    <w:p w14:paraId="0E57697F" w14:textId="3255C5F7" w:rsidR="006D2E5A" w:rsidRPr="003C6456" w:rsidRDefault="006D2E5A" w:rsidP="006D2E5A">
      <w:pPr>
        <w:pStyle w:val="ListParagraph"/>
        <w:keepNext/>
        <w:keepLines/>
        <w:numPr>
          <w:ilvl w:val="0"/>
          <w:numId w:val="5"/>
        </w:numPr>
        <w:autoSpaceDE w:val="0"/>
        <w:autoSpaceDN w:val="0"/>
        <w:adjustRightInd w:val="0"/>
        <w:ind w:left="810" w:hanging="810"/>
        <w:outlineLvl w:val="1"/>
        <w:rPr>
          <w:rFonts w:ascii="Arial" w:eastAsia="Arial" w:hAnsi="Arial" w:cs="Arial"/>
          <w:color w:val="4472C4" w:themeColor="accent1"/>
          <w:sz w:val="20"/>
        </w:rPr>
      </w:pPr>
      <w:r w:rsidRPr="003C6456">
        <w:rPr>
          <w:rFonts w:ascii="Arial" w:eastAsia="Arial" w:hAnsi="Arial" w:cs="Arial"/>
          <w:color w:val="595959"/>
          <w:sz w:val="20"/>
        </w:rPr>
        <w:t xml:space="preserve">What is the importance of these add-on services for your organization?  </w:t>
      </w:r>
      <w:r w:rsidRPr="003C6456">
        <w:rPr>
          <w:rFonts w:ascii="Arial" w:eastAsia="Arial" w:hAnsi="Arial" w:cs="Arial"/>
          <w:color w:val="4472C4" w:themeColor="accent1"/>
          <w:sz w:val="20"/>
        </w:rPr>
        <w:t>&lt;ASK ALL&gt;</w:t>
      </w:r>
    </w:p>
    <w:tbl>
      <w:tblPr>
        <w:tblW w:w="9353" w:type="dxa"/>
        <w:tblInd w:w="-3" w:type="dxa"/>
        <w:tblLook w:val="04A0" w:firstRow="1" w:lastRow="0" w:firstColumn="1" w:lastColumn="0" w:noHBand="0" w:noVBand="1"/>
      </w:tblPr>
      <w:tblGrid>
        <w:gridCol w:w="5128"/>
        <w:gridCol w:w="1469"/>
        <w:gridCol w:w="1378"/>
        <w:gridCol w:w="1378"/>
      </w:tblGrid>
      <w:tr w:rsidR="006D2E5A" w:rsidRPr="003C6456" w14:paraId="6EF1CD2A"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A76D6B9"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b/>
                <w:bCs/>
                <w:color w:val="595959"/>
                <w:sz w:val="20"/>
                <w:szCs w:val="20"/>
              </w:rPr>
            </w:pPr>
            <w:r w:rsidRPr="003C6456">
              <w:rPr>
                <w:rFonts w:ascii="Arial" w:eastAsia="Arial" w:hAnsi="Arial" w:cs="Arial"/>
                <w:b/>
                <w:bCs/>
                <w:color w:val="595959" w:themeColor="text1" w:themeTint="A6"/>
                <w:sz w:val="20"/>
                <w:szCs w:val="20"/>
              </w:rPr>
              <w:t xml:space="preserve">Importance of add-on services along with </w:t>
            </w:r>
            <w:proofErr w:type="spellStart"/>
            <w:r w:rsidRPr="003C6456">
              <w:rPr>
                <w:rFonts w:ascii="Arial" w:eastAsia="Arial" w:hAnsi="Arial" w:cs="Arial"/>
                <w:b/>
                <w:bCs/>
                <w:color w:val="595959" w:themeColor="text1" w:themeTint="A6"/>
                <w:sz w:val="20"/>
                <w:szCs w:val="20"/>
              </w:rPr>
              <w:t>DCaaS</w:t>
            </w:r>
            <w:proofErr w:type="spellEnd"/>
            <w:r w:rsidRPr="003C6456">
              <w:rPr>
                <w:rFonts w:ascii="Arial" w:eastAsia="Arial" w:hAnsi="Arial" w:cs="Arial"/>
                <w:b/>
                <w:bCs/>
                <w:color w:val="595959" w:themeColor="text1" w:themeTint="A6"/>
                <w:sz w:val="20"/>
                <w:szCs w:val="20"/>
              </w:rPr>
              <w:t xml:space="preserve"> Solution</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1849C7" w14:textId="77777777" w:rsidR="006D2E5A" w:rsidRPr="003C6456" w:rsidRDefault="006D2E5A" w:rsidP="00E17AF8">
            <w:pPr>
              <w:keepNext/>
              <w:keepLines/>
              <w:autoSpaceDE w:val="0"/>
              <w:autoSpaceDN w:val="0"/>
              <w:adjustRightInd w:val="0"/>
              <w:spacing w:after="0" w:line="240" w:lineRule="auto"/>
              <w:jc w:val="center"/>
              <w:outlineLvl w:val="1"/>
              <w:rPr>
                <w:rFonts w:ascii="Arial" w:eastAsia="Arial" w:hAnsi="Arial" w:cs="Arial"/>
                <w:b/>
                <w:bCs/>
                <w:color w:val="595959" w:themeColor="text1" w:themeTint="A6"/>
                <w:sz w:val="20"/>
                <w:szCs w:val="20"/>
              </w:rPr>
            </w:pPr>
            <w:r w:rsidRPr="003C6456">
              <w:rPr>
                <w:rFonts w:ascii="Arial" w:eastAsia="Arial" w:hAnsi="Arial" w:cs="Arial"/>
                <w:b/>
                <w:bCs/>
                <w:color w:val="595959" w:themeColor="text1" w:themeTint="A6"/>
                <w:sz w:val="20"/>
                <w:szCs w:val="20"/>
              </w:rPr>
              <w:t>Must Have</w:t>
            </w: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D33793" w14:textId="77777777" w:rsidR="006D2E5A" w:rsidRPr="003C6456" w:rsidRDefault="006D2E5A" w:rsidP="00E17AF8">
            <w:pPr>
              <w:keepNext/>
              <w:keepLines/>
              <w:autoSpaceDE w:val="0"/>
              <w:autoSpaceDN w:val="0"/>
              <w:adjustRightInd w:val="0"/>
              <w:spacing w:after="0" w:line="240" w:lineRule="auto"/>
              <w:jc w:val="center"/>
              <w:outlineLvl w:val="1"/>
              <w:rPr>
                <w:rFonts w:ascii="Arial" w:eastAsia="Arial" w:hAnsi="Arial" w:cs="Arial"/>
                <w:b/>
                <w:bCs/>
                <w:color w:val="595959" w:themeColor="text1" w:themeTint="A6"/>
                <w:sz w:val="20"/>
                <w:szCs w:val="20"/>
              </w:rPr>
            </w:pPr>
            <w:r w:rsidRPr="003C6456">
              <w:rPr>
                <w:rFonts w:ascii="Arial" w:eastAsia="Arial" w:hAnsi="Arial" w:cs="Arial"/>
                <w:b/>
                <w:bCs/>
                <w:color w:val="595959" w:themeColor="text1" w:themeTint="A6"/>
                <w:sz w:val="20"/>
                <w:szCs w:val="20"/>
              </w:rPr>
              <w:t>Nice to Have</w:t>
            </w: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07EBE6" w14:textId="77777777" w:rsidR="006D2E5A" w:rsidRPr="003C6456" w:rsidRDefault="006D2E5A" w:rsidP="00E17AF8">
            <w:pPr>
              <w:keepNext/>
              <w:keepLines/>
              <w:autoSpaceDE w:val="0"/>
              <w:autoSpaceDN w:val="0"/>
              <w:adjustRightInd w:val="0"/>
              <w:spacing w:after="0" w:line="240" w:lineRule="auto"/>
              <w:jc w:val="center"/>
              <w:outlineLvl w:val="1"/>
              <w:rPr>
                <w:rFonts w:ascii="Arial" w:eastAsia="Arial" w:hAnsi="Arial" w:cs="Arial"/>
                <w:b/>
                <w:bCs/>
                <w:color w:val="595959" w:themeColor="text1" w:themeTint="A6"/>
                <w:sz w:val="20"/>
                <w:szCs w:val="20"/>
              </w:rPr>
            </w:pPr>
            <w:r w:rsidRPr="003C6456">
              <w:rPr>
                <w:rFonts w:ascii="Arial" w:eastAsia="Arial" w:hAnsi="Arial" w:cs="Arial"/>
                <w:b/>
                <w:bCs/>
                <w:color w:val="595959" w:themeColor="text1" w:themeTint="A6"/>
                <w:sz w:val="20"/>
                <w:szCs w:val="20"/>
              </w:rPr>
              <w:t>Not Needed</w:t>
            </w:r>
          </w:p>
        </w:tc>
      </w:tr>
      <w:tr w:rsidR="006D2E5A" w:rsidRPr="003C6456" w14:paraId="3D9DF227"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D58B2C7"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r w:rsidRPr="003C6456">
              <w:rPr>
                <w:rFonts w:ascii="Arial" w:eastAsia="Arial" w:hAnsi="Arial" w:cs="Arial"/>
                <w:color w:val="595959"/>
                <w:sz w:val="20"/>
                <w:szCs w:val="20"/>
              </w:rPr>
              <w:t>Complete installation and onboarding services to set up components in the end-customer environment</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ECF5322"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52B52D32"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0B93BBF2"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6D2E5A" w:rsidRPr="003C6456" w14:paraId="1CF78BAE"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F5FA7B1"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r w:rsidRPr="003C6456">
              <w:rPr>
                <w:rFonts w:ascii="Arial" w:eastAsia="Arial" w:hAnsi="Arial" w:cs="Arial"/>
                <w:color w:val="595959"/>
                <w:sz w:val="20"/>
                <w:szCs w:val="20"/>
              </w:rPr>
              <w:t>Designing and implementation of the core consumption infrastructure (compute and networking) to ensure they meet a consumer’s design needs</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3B13639"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007A0B8B"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65197703"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6D2E5A" w:rsidRPr="003C6456" w14:paraId="62383CFD"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B64C21"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r w:rsidRPr="003C6456">
              <w:rPr>
                <w:rFonts w:ascii="Arial" w:eastAsia="Arial" w:hAnsi="Arial" w:cs="Arial"/>
                <w:color w:val="595959"/>
                <w:sz w:val="20"/>
                <w:szCs w:val="20"/>
              </w:rPr>
              <w:t>Proactive operational services, including monitoring and alerting capabilities</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F93777C"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075BC6AA"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66E1098C"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6D2E5A" w:rsidRPr="003C6456" w14:paraId="1CFD2C87"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2889CCA"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r w:rsidRPr="003C6456">
              <w:rPr>
                <w:rFonts w:ascii="Arial" w:eastAsia="Arial" w:hAnsi="Arial" w:cs="Arial"/>
                <w:color w:val="595959"/>
                <w:sz w:val="20"/>
                <w:szCs w:val="20"/>
              </w:rPr>
              <w:t>Reactive operational services, including support in case of any incident</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DF3B3EB"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394A239A"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6C448DB4"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6D2E5A" w:rsidRPr="003C6456" w14:paraId="4521EF0A"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7A1ED84"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r w:rsidRPr="003C6456">
              <w:rPr>
                <w:rFonts w:ascii="Arial" w:eastAsia="Arial" w:hAnsi="Arial" w:cs="Arial"/>
                <w:color w:val="595959"/>
                <w:sz w:val="20"/>
                <w:szCs w:val="20"/>
              </w:rPr>
              <w:t>Migration assistance</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A21BCD0"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5B556BED"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771A404E"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6D2E5A" w:rsidRPr="003C6456" w14:paraId="30DC9A01"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1DC3277"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r w:rsidRPr="003C6456">
              <w:rPr>
                <w:rFonts w:ascii="Arial" w:eastAsia="Arial" w:hAnsi="Arial" w:cs="Arial"/>
                <w:color w:val="595959"/>
                <w:sz w:val="20"/>
                <w:szCs w:val="20"/>
              </w:rPr>
              <w:t>Capacity management</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788E549"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19D0E422"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7DCCB22E"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6D2E5A" w:rsidRPr="003C6456" w14:paraId="014E8109"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A0CE59E"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r w:rsidRPr="003C6456">
              <w:rPr>
                <w:rFonts w:ascii="Arial" w:eastAsia="Arial" w:hAnsi="Arial" w:cs="Arial"/>
                <w:color w:val="595959"/>
                <w:sz w:val="20"/>
                <w:szCs w:val="20"/>
              </w:rPr>
              <w:t>Lightweight training services on the best way to fully utilize the offer capabilities</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BD19C49"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33659E12"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5C6DF4A0"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6D2E5A" w:rsidRPr="003C6456" w14:paraId="146751A0"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BB8E0C1"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r w:rsidRPr="003C6456">
              <w:rPr>
                <w:rFonts w:ascii="Arial" w:eastAsia="Arial" w:hAnsi="Arial" w:cs="Arial"/>
                <w:color w:val="595959"/>
                <w:sz w:val="20"/>
                <w:szCs w:val="20"/>
              </w:rPr>
              <w:t>Lifecycle management services to manage the consumption stack and ensure compliance with security requirements such as support for patching, software management, firmware management, and performance tuning</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E932594"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2E157F6D"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09C63837" w14:textId="77777777" w:rsidR="006D2E5A" w:rsidRPr="003C6456"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6D2E5A" w:rsidRPr="00D11A9C" w14:paraId="10FD5F20" w14:textId="77777777" w:rsidTr="00E17AF8">
        <w:trPr>
          <w:trHeight w:val="315"/>
        </w:trPr>
        <w:tc>
          <w:tcPr>
            <w:tcW w:w="512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AB33114" w14:textId="77777777" w:rsidR="006D2E5A" w:rsidRPr="00D11A9C"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r w:rsidRPr="003C6456">
              <w:rPr>
                <w:rFonts w:ascii="Arial" w:eastAsia="Arial" w:hAnsi="Arial" w:cs="Arial"/>
                <w:color w:val="595959"/>
                <w:sz w:val="20"/>
                <w:szCs w:val="20"/>
              </w:rPr>
              <w:t>Services that provide access to tools and intelligence components to allow the creation of automation services to help with operational tasks and alerts</w:t>
            </w:r>
            <w:r w:rsidRPr="003C6456">
              <w:rPr>
                <w:rFonts w:ascii="Arial" w:eastAsia="Arial" w:hAnsi="Arial" w:cs="Arial"/>
                <w:color w:val="595959"/>
                <w:sz w:val="20"/>
                <w:szCs w:val="20"/>
              </w:rPr>
              <w:annotationRef/>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14:paraId="276EB0D2" w14:textId="77777777" w:rsidR="006D2E5A" w:rsidRPr="00D11A9C"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5C8238FC" w14:textId="77777777" w:rsidR="006D2E5A" w:rsidRPr="00D11A9C"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tcPr>
          <w:p w14:paraId="0AD10D71" w14:textId="77777777" w:rsidR="006D2E5A" w:rsidRPr="00D11A9C" w:rsidRDefault="006D2E5A" w:rsidP="00E17AF8">
            <w:pPr>
              <w:keepNext/>
              <w:keepLines/>
              <w:autoSpaceDE w:val="0"/>
              <w:autoSpaceDN w:val="0"/>
              <w:adjustRightInd w:val="0"/>
              <w:spacing w:after="0" w:line="240" w:lineRule="auto"/>
              <w:outlineLvl w:val="1"/>
              <w:rPr>
                <w:rFonts w:ascii="Arial" w:eastAsia="Arial" w:hAnsi="Arial" w:cs="Arial"/>
                <w:color w:val="595959"/>
                <w:sz w:val="20"/>
                <w:szCs w:val="20"/>
              </w:rPr>
            </w:pPr>
          </w:p>
        </w:tc>
      </w:tr>
    </w:tbl>
    <w:p w14:paraId="7261005A" w14:textId="77777777" w:rsidR="006D2E5A" w:rsidRPr="006D2E5A" w:rsidRDefault="006D2E5A" w:rsidP="00F45452">
      <w:pPr>
        <w:pStyle w:val="ListParagraph"/>
        <w:keepNext/>
        <w:keepLines/>
        <w:autoSpaceDE w:val="0"/>
        <w:autoSpaceDN w:val="0"/>
        <w:adjustRightInd w:val="0"/>
        <w:ind w:left="810"/>
        <w:outlineLvl w:val="1"/>
        <w:rPr>
          <w:rFonts w:ascii="Arial" w:eastAsia="Arial" w:hAnsi="Arial" w:cs="Arial"/>
          <w:color w:val="4472C4" w:themeColor="accent1"/>
          <w:sz w:val="20"/>
        </w:rPr>
      </w:pPr>
    </w:p>
    <w:p w14:paraId="5C4DA25B" w14:textId="7751DD50" w:rsidR="00CB4CEE" w:rsidRPr="00EA6C86" w:rsidRDefault="00CB4CEE" w:rsidP="00CB4CEE">
      <w:pPr>
        <w:pStyle w:val="ListParagraph"/>
        <w:keepNext/>
        <w:keepLines/>
        <w:numPr>
          <w:ilvl w:val="0"/>
          <w:numId w:val="5"/>
        </w:numPr>
        <w:autoSpaceDE w:val="0"/>
        <w:autoSpaceDN w:val="0"/>
        <w:adjustRightInd w:val="0"/>
        <w:ind w:left="810" w:hanging="810"/>
        <w:outlineLvl w:val="1"/>
        <w:rPr>
          <w:rFonts w:ascii="Arial" w:eastAsia="Arial" w:hAnsi="Arial" w:cs="Arial"/>
          <w:color w:val="4472C4" w:themeColor="accent1"/>
          <w:sz w:val="20"/>
        </w:rPr>
      </w:pPr>
      <w:r w:rsidRPr="00EA6C86">
        <w:rPr>
          <w:rFonts w:ascii="Arial" w:eastAsia="Arial" w:hAnsi="Arial" w:cs="Arial"/>
          <w:color w:val="595959"/>
          <w:sz w:val="20"/>
        </w:rPr>
        <w:t xml:space="preserve">If a </w:t>
      </w:r>
      <w:proofErr w:type="spellStart"/>
      <w:r w:rsidRPr="00EA6C86">
        <w:rPr>
          <w:rFonts w:ascii="Arial" w:eastAsia="Arial" w:hAnsi="Arial" w:cs="Arial"/>
          <w:b/>
          <w:bCs/>
          <w:color w:val="595959"/>
          <w:sz w:val="20"/>
        </w:rPr>
        <w:t>DCaaS</w:t>
      </w:r>
      <w:proofErr w:type="spellEnd"/>
      <w:r w:rsidRPr="00EA6C86">
        <w:rPr>
          <w:rFonts w:ascii="Arial" w:eastAsia="Arial" w:hAnsi="Arial" w:cs="Arial"/>
          <w:color w:val="595959"/>
          <w:sz w:val="20"/>
        </w:rPr>
        <w:t xml:space="preserve"> provider offers the add-on services</w:t>
      </w:r>
      <w:r w:rsidR="00E00F04" w:rsidRPr="00EA6C86">
        <w:rPr>
          <w:rFonts w:ascii="Arial" w:eastAsia="Arial" w:hAnsi="Arial" w:cs="Arial"/>
          <w:color w:val="595959"/>
          <w:sz w:val="20"/>
        </w:rPr>
        <w:t xml:space="preserve"> listed above</w:t>
      </w:r>
      <w:r w:rsidR="007D5D72" w:rsidRPr="00EA6C86">
        <w:rPr>
          <w:rFonts w:ascii="Arial" w:eastAsia="Arial" w:hAnsi="Arial" w:cs="Arial"/>
          <w:color w:val="595959"/>
          <w:sz w:val="20"/>
        </w:rPr>
        <w:t>,</w:t>
      </w:r>
      <w:r w:rsidRPr="00EA6C86">
        <w:rPr>
          <w:rFonts w:ascii="Arial" w:eastAsia="Arial" w:hAnsi="Arial" w:cs="Arial"/>
          <w:color w:val="595959"/>
          <w:sz w:val="20"/>
        </w:rPr>
        <w:t xml:space="preserve"> along with their core offer, how would you prefer to purchase them?</w:t>
      </w:r>
      <w:r w:rsidR="00DB7BBA" w:rsidRPr="00EA6C86">
        <w:rPr>
          <w:rFonts w:ascii="Arial" w:eastAsia="Arial" w:hAnsi="Arial" w:cs="Arial"/>
          <w:color w:val="595959"/>
          <w:sz w:val="20"/>
        </w:rPr>
        <w:t xml:space="preserve"> </w:t>
      </w:r>
      <w:r w:rsidRPr="00EA6C86">
        <w:rPr>
          <w:rFonts w:ascii="Arial" w:eastAsia="Arial" w:hAnsi="Arial" w:cs="Arial"/>
          <w:color w:val="4472C4" w:themeColor="accent1"/>
          <w:sz w:val="20"/>
        </w:rPr>
        <w:t>&lt;SINGLE SELECT&gt;&lt;ASK ALL&gt;</w:t>
      </w:r>
    </w:p>
    <w:tbl>
      <w:tblPr>
        <w:tblW w:w="7915" w:type="dxa"/>
        <w:tblInd w:w="-3" w:type="dxa"/>
        <w:tblLook w:val="04A0" w:firstRow="1" w:lastRow="0" w:firstColumn="1" w:lastColumn="0" w:noHBand="0" w:noVBand="1"/>
      </w:tblPr>
      <w:tblGrid>
        <w:gridCol w:w="5485"/>
        <w:gridCol w:w="2430"/>
      </w:tblGrid>
      <w:tr w:rsidR="00CB4CEE" w:rsidRPr="00EA6C86" w14:paraId="550E2234"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5A6835" w14:textId="165B2231" w:rsidR="00CB4CEE" w:rsidRPr="00EA6C86" w:rsidRDefault="00CB4CEE" w:rsidP="005948EF">
            <w:pPr>
              <w:keepNext/>
              <w:keepLines/>
              <w:autoSpaceDE w:val="0"/>
              <w:autoSpaceDN w:val="0"/>
              <w:adjustRightInd w:val="0"/>
              <w:spacing w:after="0" w:line="240" w:lineRule="auto"/>
              <w:outlineLvl w:val="1"/>
              <w:rPr>
                <w:rFonts w:ascii="Arial" w:eastAsia="Arial" w:hAnsi="Arial" w:cs="Arial"/>
                <w:b/>
                <w:bCs/>
                <w:color w:val="595959"/>
                <w:sz w:val="20"/>
                <w:szCs w:val="20"/>
              </w:rPr>
            </w:pPr>
            <w:r w:rsidRPr="00EA6C86">
              <w:rPr>
                <w:rFonts w:ascii="Arial" w:eastAsia="Arial" w:hAnsi="Arial" w:cs="Arial"/>
                <w:b/>
                <w:bCs/>
                <w:color w:val="595959"/>
                <w:sz w:val="20"/>
                <w:szCs w:val="20"/>
              </w:rPr>
              <w:t xml:space="preserve">Preferred </w:t>
            </w:r>
            <w:r w:rsidR="002769E5" w:rsidRPr="00EA6C86">
              <w:rPr>
                <w:rFonts w:ascii="Arial" w:eastAsia="Arial" w:hAnsi="Arial" w:cs="Arial"/>
                <w:b/>
                <w:bCs/>
                <w:color w:val="595959"/>
                <w:sz w:val="20"/>
                <w:szCs w:val="20"/>
              </w:rPr>
              <w:t>m</w:t>
            </w:r>
            <w:r w:rsidRPr="00EA6C86">
              <w:rPr>
                <w:rFonts w:ascii="Arial" w:eastAsia="Arial" w:hAnsi="Arial" w:cs="Arial"/>
                <w:b/>
                <w:bCs/>
                <w:color w:val="595959"/>
                <w:sz w:val="20"/>
                <w:szCs w:val="20"/>
              </w:rPr>
              <w:t xml:space="preserve">ode of </w:t>
            </w:r>
            <w:r w:rsidR="002769E5" w:rsidRPr="00EA6C86">
              <w:rPr>
                <w:rFonts w:ascii="Arial" w:eastAsia="Arial" w:hAnsi="Arial" w:cs="Arial"/>
                <w:b/>
                <w:bCs/>
                <w:color w:val="595959"/>
                <w:sz w:val="20"/>
                <w:szCs w:val="20"/>
              </w:rPr>
              <w:t>p</w:t>
            </w:r>
            <w:r w:rsidRPr="00EA6C86">
              <w:rPr>
                <w:rFonts w:ascii="Arial" w:eastAsia="Arial" w:hAnsi="Arial" w:cs="Arial"/>
                <w:b/>
                <w:bCs/>
                <w:color w:val="595959"/>
                <w:sz w:val="20"/>
                <w:szCs w:val="20"/>
              </w:rPr>
              <w:t>urchas</w:t>
            </w:r>
            <w:r w:rsidR="002769E5" w:rsidRPr="00EA6C86">
              <w:rPr>
                <w:rFonts w:ascii="Arial" w:eastAsia="Arial" w:hAnsi="Arial" w:cs="Arial"/>
                <w:b/>
                <w:bCs/>
                <w:color w:val="595959"/>
                <w:sz w:val="20"/>
                <w:szCs w:val="20"/>
              </w:rPr>
              <w:t>ing add-on services</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0C5C895B" w14:textId="77777777" w:rsidR="00CB4CEE" w:rsidRPr="00EA6C86" w:rsidRDefault="00CB4CEE" w:rsidP="005948EF">
            <w:pPr>
              <w:keepNext/>
              <w:keepLines/>
              <w:autoSpaceDE w:val="0"/>
              <w:autoSpaceDN w:val="0"/>
              <w:adjustRightInd w:val="0"/>
              <w:spacing w:after="0" w:line="240" w:lineRule="auto"/>
              <w:jc w:val="center"/>
              <w:outlineLvl w:val="1"/>
              <w:rPr>
                <w:rFonts w:ascii="Arial" w:eastAsia="Arial" w:hAnsi="Arial" w:cs="Arial"/>
                <w:b/>
                <w:bCs/>
                <w:color w:val="595959"/>
                <w:sz w:val="20"/>
                <w:szCs w:val="20"/>
              </w:rPr>
            </w:pPr>
            <w:r w:rsidRPr="00EA6C86">
              <w:rPr>
                <w:rFonts w:ascii="Arial" w:eastAsia="Arial" w:hAnsi="Arial" w:cs="Arial"/>
                <w:b/>
                <w:bCs/>
                <w:color w:val="595959"/>
                <w:sz w:val="20"/>
                <w:szCs w:val="20"/>
              </w:rPr>
              <w:t>Select</w:t>
            </w:r>
          </w:p>
        </w:tc>
      </w:tr>
      <w:tr w:rsidR="00CB4CEE" w:rsidRPr="00EA6C86" w14:paraId="4869AF52"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A42FCEF" w14:textId="29535B5F" w:rsidR="00CB4CEE" w:rsidRPr="00EA6C86"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EA6C86">
              <w:rPr>
                <w:rFonts w:ascii="Arial" w:eastAsia="Arial" w:hAnsi="Arial" w:cs="Arial"/>
                <w:color w:val="595959"/>
                <w:sz w:val="20"/>
              </w:rPr>
              <w:t xml:space="preserve">As an optional add-on to the consumption </w:t>
            </w:r>
            <w:r w:rsidR="004A19CC" w:rsidRPr="00EA6C86">
              <w:rPr>
                <w:rFonts w:ascii="Arial" w:eastAsia="Arial" w:hAnsi="Arial" w:cs="Arial"/>
                <w:color w:val="595959"/>
                <w:sz w:val="20"/>
              </w:rPr>
              <w:t>offer</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16EE20B6" w14:textId="77777777" w:rsidR="00CB4CEE" w:rsidRPr="00EA6C86"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CB4CEE" w:rsidRPr="00D11A9C" w14:paraId="34F6D65F"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977C864" w14:textId="12964149"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EA6C86">
              <w:rPr>
                <w:rFonts w:ascii="Arial" w:eastAsia="Arial" w:hAnsi="Arial" w:cs="Arial"/>
                <w:color w:val="595959"/>
                <w:sz w:val="20"/>
                <w:szCs w:val="20"/>
              </w:rPr>
              <w:t xml:space="preserve">Bundled in with the consumption </w:t>
            </w:r>
            <w:r w:rsidR="004A19CC" w:rsidRPr="00EA6C86">
              <w:rPr>
                <w:rFonts w:ascii="Arial" w:eastAsia="Arial" w:hAnsi="Arial" w:cs="Arial"/>
                <w:color w:val="595959"/>
                <w:sz w:val="20"/>
                <w:szCs w:val="20"/>
              </w:rPr>
              <w:t>offer</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234F5183"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bl>
    <w:p w14:paraId="7C8AD4CC" w14:textId="54C77E80" w:rsidR="00CB4CEE" w:rsidRDefault="00CB4CEE" w:rsidP="00CB4CEE">
      <w:pPr>
        <w:keepNext/>
        <w:keepLines/>
        <w:autoSpaceDE w:val="0"/>
        <w:autoSpaceDN w:val="0"/>
        <w:adjustRightInd w:val="0"/>
        <w:outlineLvl w:val="1"/>
        <w:rPr>
          <w:rFonts w:ascii="Arial" w:eastAsia="Arial" w:hAnsi="Arial" w:cs="Arial"/>
          <w:color w:val="595959"/>
          <w:sz w:val="20"/>
        </w:rPr>
      </w:pPr>
    </w:p>
    <w:p w14:paraId="75129197" w14:textId="4AC2D70D" w:rsidR="00CB4CEE" w:rsidRPr="007B192A" w:rsidRDefault="00CB4CEE" w:rsidP="00CB4CEE">
      <w:pPr>
        <w:keepNext/>
        <w:keepLines/>
        <w:autoSpaceDE w:val="0"/>
        <w:autoSpaceDN w:val="0"/>
        <w:adjustRightInd w:val="0"/>
        <w:outlineLvl w:val="1"/>
        <w:rPr>
          <w:rFonts w:ascii="Arial" w:eastAsia="Arial" w:hAnsi="Arial" w:cs="Arial"/>
          <w:color w:val="4472C4" w:themeColor="accent1"/>
          <w:sz w:val="20"/>
        </w:rPr>
      </w:pPr>
      <w:r w:rsidRPr="00D11A9C">
        <w:rPr>
          <w:rFonts w:ascii="Arial" w:eastAsia="Arial" w:hAnsi="Arial" w:cs="Arial"/>
          <w:color w:val="4472C4" w:themeColor="accent1"/>
          <w:sz w:val="20"/>
        </w:rPr>
        <w:t xml:space="preserve">&lt;SHOW </w:t>
      </w:r>
      <w:r w:rsidRPr="007B192A">
        <w:rPr>
          <w:rFonts w:ascii="Arial" w:eastAsia="Arial" w:hAnsi="Arial" w:cs="Arial"/>
          <w:color w:val="4472C4" w:themeColor="accent1"/>
          <w:sz w:val="20"/>
        </w:rPr>
        <w:t>ON NEXT SCREEN&gt;</w:t>
      </w:r>
      <w:r w:rsidR="000643B9" w:rsidRPr="007B192A">
        <w:rPr>
          <w:rFonts w:ascii="Arial" w:eastAsia="Arial" w:hAnsi="Arial" w:cs="Arial"/>
          <w:color w:val="4472C4" w:themeColor="accent1"/>
          <w:sz w:val="20"/>
        </w:rPr>
        <w:t xml:space="preserve"> &lt;ASK Q14, Q15 and Q16 on the same screen&gt;</w:t>
      </w:r>
    </w:p>
    <w:p w14:paraId="646834E1" w14:textId="77777777" w:rsidR="00CB4CEE" w:rsidRPr="00D11A9C" w:rsidRDefault="00CB4CEE" w:rsidP="00CB4CEE">
      <w:pPr>
        <w:keepNext/>
        <w:keepLines/>
        <w:autoSpaceDE w:val="0"/>
        <w:autoSpaceDN w:val="0"/>
        <w:adjustRightInd w:val="0"/>
        <w:spacing w:after="0" w:line="240" w:lineRule="auto"/>
        <w:outlineLvl w:val="1"/>
        <w:rPr>
          <w:rFonts w:ascii="Arial" w:eastAsia="Arial" w:hAnsi="Arial" w:cs="Arial"/>
          <w:color w:val="595959"/>
          <w:sz w:val="20"/>
          <w:szCs w:val="20"/>
        </w:rPr>
      </w:pPr>
      <w:r w:rsidRPr="007B192A">
        <w:rPr>
          <w:rFonts w:ascii="Arial" w:eastAsia="Arial" w:hAnsi="Arial" w:cs="Arial"/>
          <w:color w:val="595959"/>
          <w:sz w:val="20"/>
          <w:szCs w:val="20"/>
        </w:rPr>
        <w:t>Conside</w:t>
      </w:r>
      <w:r w:rsidRPr="00D11A9C">
        <w:rPr>
          <w:rFonts w:ascii="Arial" w:eastAsia="Arial" w:hAnsi="Arial" w:cs="Arial"/>
          <w:color w:val="595959"/>
          <w:sz w:val="20"/>
          <w:szCs w:val="20"/>
        </w:rPr>
        <w:t xml:space="preserve">r that a </w:t>
      </w:r>
      <w:proofErr w:type="spellStart"/>
      <w:r w:rsidRPr="00D11A9C">
        <w:rPr>
          <w:rFonts w:ascii="Arial" w:eastAsia="Arial" w:hAnsi="Arial" w:cs="Arial"/>
          <w:color w:val="595959"/>
          <w:sz w:val="20"/>
          <w:szCs w:val="20"/>
        </w:rPr>
        <w:t>DCaaS</w:t>
      </w:r>
      <w:proofErr w:type="spellEnd"/>
      <w:r w:rsidRPr="00D11A9C">
        <w:rPr>
          <w:rFonts w:ascii="Arial" w:eastAsia="Arial" w:hAnsi="Arial" w:cs="Arial"/>
          <w:color w:val="595959"/>
          <w:sz w:val="20"/>
          <w:szCs w:val="20"/>
        </w:rPr>
        <w:t xml:space="preserve"> provider also offers a service level agreement (SLA) and guarantees a specific set of metrics for reliability, availability, and performance. Therefore, a customer gets the following benefits:</w:t>
      </w:r>
    </w:p>
    <w:p w14:paraId="0CC192A7" w14:textId="77777777" w:rsidR="00CB4CEE" w:rsidRPr="00D11A9C" w:rsidRDefault="00CB4CEE" w:rsidP="00CB4CEE">
      <w:pPr>
        <w:pStyle w:val="ListParagraph"/>
        <w:keepNext/>
        <w:keepLines/>
        <w:autoSpaceDE w:val="0"/>
        <w:autoSpaceDN w:val="0"/>
        <w:adjustRightInd w:val="0"/>
        <w:spacing w:after="0" w:line="240" w:lineRule="auto"/>
        <w:outlineLvl w:val="1"/>
        <w:rPr>
          <w:rFonts w:ascii="Arial" w:eastAsia="Arial" w:hAnsi="Arial" w:cs="Arial"/>
          <w:color w:val="595959"/>
          <w:sz w:val="20"/>
          <w:szCs w:val="20"/>
        </w:rPr>
      </w:pPr>
    </w:p>
    <w:p w14:paraId="7923CE42" w14:textId="77777777" w:rsidR="00CB4CEE" w:rsidRPr="00D11A9C" w:rsidRDefault="00CB4CEE" w:rsidP="00CB4CEE">
      <w:pPr>
        <w:pStyle w:val="ListParagraph"/>
        <w:keepNext/>
        <w:keepLines/>
        <w:numPr>
          <w:ilvl w:val="0"/>
          <w:numId w:val="7"/>
        </w:numPr>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Assures that the consumption offer is backed by an infrastructure that can be deployed to meet enterprise needs</w:t>
      </w:r>
    </w:p>
    <w:p w14:paraId="6DAC9FA7" w14:textId="77777777" w:rsidR="00CB4CEE" w:rsidRPr="00D11A9C" w:rsidRDefault="00CB4CEE" w:rsidP="00CB4CEE">
      <w:pPr>
        <w:pStyle w:val="ListParagraph"/>
        <w:keepNext/>
        <w:keepLines/>
        <w:numPr>
          <w:ilvl w:val="0"/>
          <w:numId w:val="7"/>
        </w:numPr>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Allows for consumption of critical services built on best practices</w:t>
      </w:r>
    </w:p>
    <w:p w14:paraId="1275B63E" w14:textId="77777777" w:rsidR="00CB4CEE" w:rsidRPr="00D11A9C" w:rsidRDefault="00CB4CEE" w:rsidP="00CB4CEE">
      <w:pPr>
        <w:pStyle w:val="ListParagraph"/>
        <w:keepNext/>
        <w:keepLines/>
        <w:numPr>
          <w:ilvl w:val="0"/>
          <w:numId w:val="7"/>
        </w:numPr>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Provides ease of use knowing the service is underpinned by a measurable outcome backed by an SLA</w:t>
      </w:r>
    </w:p>
    <w:p w14:paraId="48DD23A4" w14:textId="77777777" w:rsidR="00CB4CEE" w:rsidRPr="00D11A9C" w:rsidRDefault="00CB4CEE" w:rsidP="00CB4CEE">
      <w:pPr>
        <w:pStyle w:val="ListParagraph"/>
        <w:keepNext/>
        <w:keepLines/>
        <w:numPr>
          <w:ilvl w:val="0"/>
          <w:numId w:val="7"/>
        </w:numPr>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Allows for consistency and simplicity in operations</w:t>
      </w:r>
    </w:p>
    <w:p w14:paraId="66AD307B" w14:textId="77777777" w:rsidR="00CB4CEE" w:rsidRPr="00D11A9C" w:rsidRDefault="00CB4CEE" w:rsidP="00CB4CEE">
      <w:pPr>
        <w:pStyle w:val="ListParagraph"/>
        <w:keepNext/>
        <w:keepLines/>
        <w:autoSpaceDE w:val="0"/>
        <w:autoSpaceDN w:val="0"/>
        <w:adjustRightInd w:val="0"/>
        <w:ind w:left="810"/>
        <w:outlineLvl w:val="1"/>
        <w:rPr>
          <w:rFonts w:ascii="Arial" w:eastAsia="Arial" w:hAnsi="Arial" w:cs="Arial"/>
          <w:color w:val="4472C4" w:themeColor="accent1"/>
          <w:sz w:val="20"/>
        </w:rPr>
      </w:pPr>
    </w:p>
    <w:p w14:paraId="1D29B9B9" w14:textId="77777777" w:rsidR="00CB4CEE" w:rsidRPr="00D11A9C" w:rsidRDefault="00CB4CEE" w:rsidP="00CB4CEE">
      <w:pPr>
        <w:pStyle w:val="ListParagraph"/>
        <w:keepNext/>
        <w:keepLines/>
        <w:numPr>
          <w:ilvl w:val="0"/>
          <w:numId w:val="5"/>
        </w:numPr>
        <w:autoSpaceDE w:val="0"/>
        <w:autoSpaceDN w:val="0"/>
        <w:adjustRightInd w:val="0"/>
        <w:ind w:left="810" w:hanging="810"/>
        <w:outlineLvl w:val="1"/>
        <w:rPr>
          <w:rFonts w:ascii="Arial" w:eastAsia="Arial" w:hAnsi="Arial" w:cs="Arial"/>
          <w:color w:val="595959"/>
          <w:sz w:val="20"/>
          <w:szCs w:val="20"/>
        </w:rPr>
      </w:pPr>
      <w:r w:rsidRPr="00D11A9C">
        <w:rPr>
          <w:rFonts w:ascii="Arial" w:eastAsia="Arial" w:hAnsi="Arial" w:cs="Arial"/>
          <w:color w:val="595959"/>
          <w:sz w:val="20"/>
          <w:szCs w:val="20"/>
        </w:rPr>
        <w:t xml:space="preserve">On a scale of 1–5, how likely are you to pay a premium for this SLA-based service? </w:t>
      </w:r>
      <w:r w:rsidRPr="00D11A9C">
        <w:rPr>
          <w:rFonts w:ascii="Arial" w:eastAsia="Arial" w:hAnsi="Arial" w:cs="Arial"/>
          <w:color w:val="4472C4" w:themeColor="accent1"/>
          <w:sz w:val="20"/>
        </w:rPr>
        <w:t>&lt;SINGLE SELECT&gt;&lt;ASK ALL&gt;</w:t>
      </w:r>
    </w:p>
    <w:tbl>
      <w:tblPr>
        <w:tblW w:w="7915" w:type="dxa"/>
        <w:tblInd w:w="-3" w:type="dxa"/>
        <w:tblLook w:val="04A0" w:firstRow="1" w:lastRow="0" w:firstColumn="1" w:lastColumn="0" w:noHBand="0" w:noVBand="1"/>
      </w:tblPr>
      <w:tblGrid>
        <w:gridCol w:w="5485"/>
        <w:gridCol w:w="2430"/>
      </w:tblGrid>
      <w:tr w:rsidR="00CB4CEE" w:rsidRPr="00D11A9C" w14:paraId="135D8977"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4C6BC48"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b/>
                <w:bCs/>
                <w:color w:val="595959"/>
                <w:sz w:val="20"/>
                <w:szCs w:val="20"/>
              </w:rPr>
            </w:pPr>
            <w:r w:rsidRPr="00D11A9C">
              <w:rPr>
                <w:rFonts w:ascii="Arial" w:eastAsia="Arial" w:hAnsi="Arial" w:cs="Arial"/>
                <w:b/>
                <w:bCs/>
                <w:color w:val="595959"/>
                <w:sz w:val="20"/>
                <w:szCs w:val="20"/>
              </w:rPr>
              <w:lastRenderedPageBreak/>
              <w:t>Likelihood to pay a premium</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3731FA56" w14:textId="77777777" w:rsidR="00CB4CEE" w:rsidRPr="00D11A9C" w:rsidRDefault="00CB4CEE" w:rsidP="005948EF">
            <w:pPr>
              <w:keepNext/>
              <w:keepLines/>
              <w:autoSpaceDE w:val="0"/>
              <w:autoSpaceDN w:val="0"/>
              <w:adjustRightInd w:val="0"/>
              <w:spacing w:after="0" w:line="240" w:lineRule="auto"/>
              <w:jc w:val="center"/>
              <w:outlineLvl w:val="1"/>
              <w:rPr>
                <w:rFonts w:ascii="Arial" w:eastAsia="Arial" w:hAnsi="Arial" w:cs="Arial"/>
                <w:b/>
                <w:bCs/>
                <w:color w:val="595959"/>
                <w:sz w:val="20"/>
                <w:szCs w:val="20"/>
              </w:rPr>
            </w:pPr>
            <w:r w:rsidRPr="00D11A9C">
              <w:rPr>
                <w:rFonts w:ascii="Arial" w:eastAsia="Arial" w:hAnsi="Arial" w:cs="Arial"/>
                <w:b/>
                <w:bCs/>
                <w:color w:val="595959"/>
                <w:sz w:val="20"/>
                <w:szCs w:val="20"/>
              </w:rPr>
              <w:t>Select</w:t>
            </w:r>
          </w:p>
        </w:tc>
      </w:tr>
      <w:tr w:rsidR="00CB4CEE" w:rsidRPr="00D11A9C" w14:paraId="41BCEFCE"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66F5401"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rPr>
              <w:t>1 – Highly Unlikely</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77F65F8F"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CB4CEE" w:rsidRPr="00D11A9C" w14:paraId="05522F9B"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848793F"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2 – Unlikely</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5F601D55"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CB4CEE" w:rsidRPr="00D11A9C" w14:paraId="196A052F"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CF90C19"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 xml:space="preserve">3 – Not Sure </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3951FD2A"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CB4CEE" w:rsidRPr="00D11A9C" w14:paraId="7264C1F5"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3559626"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 xml:space="preserve">4 – Likely </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556DDA83"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CB4CEE" w:rsidRPr="00D11A9C" w14:paraId="5AFA664E"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E71C333"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5 – Highly Likely</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0D5A4449"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bl>
    <w:p w14:paraId="5333AA9B" w14:textId="77777777" w:rsidR="00CB4CEE" w:rsidRPr="00D11A9C" w:rsidRDefault="00CB4CEE" w:rsidP="00CB4CEE">
      <w:pPr>
        <w:keepNext/>
        <w:keepLines/>
        <w:autoSpaceDE w:val="0"/>
        <w:autoSpaceDN w:val="0"/>
        <w:adjustRightInd w:val="0"/>
        <w:outlineLvl w:val="1"/>
        <w:rPr>
          <w:rFonts w:ascii="Arial" w:eastAsia="Arial" w:hAnsi="Arial" w:cs="Arial"/>
          <w:iCs/>
          <w:color w:val="595959"/>
          <w:sz w:val="20"/>
          <w:szCs w:val="20"/>
        </w:rPr>
      </w:pPr>
    </w:p>
    <w:p w14:paraId="0024E836" w14:textId="53EE3C9D" w:rsidR="00CB4CEE" w:rsidRPr="00D11A9C" w:rsidRDefault="00CB4CEE" w:rsidP="00CB4CEE">
      <w:pPr>
        <w:pStyle w:val="ListParagraph"/>
        <w:keepNext/>
        <w:keepLines/>
        <w:numPr>
          <w:ilvl w:val="0"/>
          <w:numId w:val="5"/>
        </w:numPr>
        <w:autoSpaceDE w:val="0"/>
        <w:autoSpaceDN w:val="0"/>
        <w:adjustRightInd w:val="0"/>
        <w:ind w:left="810" w:hanging="810"/>
        <w:outlineLvl w:val="1"/>
        <w:rPr>
          <w:rFonts w:ascii="Arial" w:eastAsia="Arial" w:hAnsi="Arial" w:cs="Arial"/>
          <w:color w:val="4472C4" w:themeColor="accent1"/>
          <w:sz w:val="20"/>
        </w:rPr>
      </w:pPr>
      <w:r w:rsidRPr="00D11A9C">
        <w:rPr>
          <w:rFonts w:ascii="Arial" w:eastAsia="Arial" w:hAnsi="Arial" w:cs="Arial"/>
          <w:color w:val="595959"/>
          <w:sz w:val="20"/>
          <w:szCs w:val="20"/>
        </w:rPr>
        <w:t xml:space="preserve">How would you prefer to </w:t>
      </w:r>
      <w:r w:rsidR="00446B26" w:rsidRPr="00BE3757">
        <w:rPr>
          <w:rFonts w:ascii="Arial" w:eastAsia="Arial" w:hAnsi="Arial" w:cs="Arial"/>
          <w:color w:val="595959"/>
          <w:sz w:val="20"/>
          <w:szCs w:val="20"/>
        </w:rPr>
        <w:t xml:space="preserve">access this </w:t>
      </w:r>
      <w:r w:rsidRPr="00BE3757">
        <w:rPr>
          <w:rFonts w:ascii="Arial" w:eastAsia="Arial" w:hAnsi="Arial" w:cs="Arial"/>
          <w:color w:val="595959"/>
          <w:sz w:val="20"/>
          <w:szCs w:val="20"/>
        </w:rPr>
        <w:t>SLA service</w:t>
      </w:r>
      <w:r w:rsidRPr="00D11A9C">
        <w:rPr>
          <w:rFonts w:ascii="Arial" w:eastAsia="Arial" w:hAnsi="Arial" w:cs="Arial"/>
          <w:color w:val="595959"/>
          <w:sz w:val="20"/>
          <w:szCs w:val="20"/>
        </w:rPr>
        <w:t xml:space="preserve">? </w:t>
      </w:r>
      <w:r w:rsidRPr="00D11A9C">
        <w:rPr>
          <w:rFonts w:ascii="Arial" w:eastAsia="Arial" w:hAnsi="Arial" w:cs="Arial"/>
          <w:color w:val="595959"/>
          <w:sz w:val="20"/>
        </w:rPr>
        <w:t xml:space="preserve"> </w:t>
      </w:r>
      <w:r w:rsidRPr="00D11A9C">
        <w:rPr>
          <w:rFonts w:ascii="Arial" w:eastAsia="Arial" w:hAnsi="Arial" w:cs="Arial"/>
          <w:color w:val="4472C4" w:themeColor="accent1"/>
          <w:sz w:val="20"/>
        </w:rPr>
        <w:t>&lt;SINGLE SELECT&gt;&lt;ASK to those who respond 4 or 5 to Q12&gt;</w:t>
      </w:r>
    </w:p>
    <w:tbl>
      <w:tblPr>
        <w:tblW w:w="7915" w:type="dxa"/>
        <w:tblInd w:w="-3" w:type="dxa"/>
        <w:tblLook w:val="04A0" w:firstRow="1" w:lastRow="0" w:firstColumn="1" w:lastColumn="0" w:noHBand="0" w:noVBand="1"/>
      </w:tblPr>
      <w:tblGrid>
        <w:gridCol w:w="5485"/>
        <w:gridCol w:w="2430"/>
      </w:tblGrid>
      <w:tr w:rsidR="00CB4CEE" w:rsidRPr="00D11A9C" w14:paraId="025CA999"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2ED0250"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b/>
                <w:bCs/>
                <w:color w:val="595959"/>
                <w:sz w:val="20"/>
                <w:szCs w:val="20"/>
              </w:rPr>
            </w:pPr>
            <w:r w:rsidRPr="00D11A9C">
              <w:rPr>
                <w:rFonts w:ascii="Arial" w:eastAsia="Arial" w:hAnsi="Arial" w:cs="Arial"/>
                <w:b/>
                <w:bCs/>
                <w:color w:val="595959"/>
                <w:sz w:val="20"/>
                <w:szCs w:val="20"/>
              </w:rPr>
              <w:t>Preferred Option</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797E6E5C" w14:textId="77777777" w:rsidR="00CB4CEE" w:rsidRPr="00D11A9C" w:rsidRDefault="00CB4CEE" w:rsidP="005948EF">
            <w:pPr>
              <w:keepNext/>
              <w:keepLines/>
              <w:autoSpaceDE w:val="0"/>
              <w:autoSpaceDN w:val="0"/>
              <w:adjustRightInd w:val="0"/>
              <w:spacing w:after="0" w:line="240" w:lineRule="auto"/>
              <w:jc w:val="center"/>
              <w:outlineLvl w:val="1"/>
              <w:rPr>
                <w:rFonts w:ascii="Arial" w:eastAsia="Arial" w:hAnsi="Arial" w:cs="Arial"/>
                <w:b/>
                <w:bCs/>
                <w:color w:val="595959"/>
                <w:sz w:val="20"/>
                <w:szCs w:val="20"/>
              </w:rPr>
            </w:pPr>
            <w:r w:rsidRPr="00D11A9C">
              <w:rPr>
                <w:rFonts w:ascii="Arial" w:eastAsia="Arial" w:hAnsi="Arial" w:cs="Arial"/>
                <w:b/>
                <w:bCs/>
                <w:color w:val="595959"/>
                <w:sz w:val="20"/>
                <w:szCs w:val="20"/>
              </w:rPr>
              <w:t>Select</w:t>
            </w:r>
          </w:p>
        </w:tc>
      </w:tr>
      <w:tr w:rsidR="00CB4CEE" w:rsidRPr="00D11A9C" w14:paraId="6D345F01"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7E314E5" w14:textId="7D51A856" w:rsidR="00CB4CEE" w:rsidRPr="006452C1"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6452C1">
              <w:rPr>
                <w:rFonts w:ascii="Arial" w:eastAsia="Arial" w:hAnsi="Arial" w:cs="Arial"/>
                <w:color w:val="595959"/>
                <w:sz w:val="20"/>
              </w:rPr>
              <w:t>As an add-on to the consumption</w:t>
            </w:r>
            <w:r w:rsidR="0003124E" w:rsidRPr="006452C1">
              <w:rPr>
                <w:rFonts w:ascii="Arial" w:eastAsia="Arial" w:hAnsi="Arial" w:cs="Arial"/>
                <w:color w:val="595959"/>
                <w:sz w:val="20"/>
              </w:rPr>
              <w:t xml:space="preserve"> offer</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1DA56585"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CB4CEE" w:rsidRPr="00D11A9C" w14:paraId="33CC627D"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D2D9257" w14:textId="6EFD0FBD" w:rsidR="00CB4CEE" w:rsidRPr="006452C1"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6452C1">
              <w:rPr>
                <w:rFonts w:ascii="Arial" w:eastAsia="Arial" w:hAnsi="Arial" w:cs="Arial"/>
                <w:color w:val="595959"/>
                <w:sz w:val="20"/>
                <w:szCs w:val="20"/>
              </w:rPr>
              <w:t xml:space="preserve">Bundled in with the consumption </w:t>
            </w:r>
            <w:r w:rsidR="0003124E" w:rsidRPr="006452C1">
              <w:rPr>
                <w:rFonts w:ascii="Arial" w:eastAsia="Arial" w:hAnsi="Arial" w:cs="Arial"/>
                <w:color w:val="595959"/>
                <w:sz w:val="20"/>
              </w:rPr>
              <w:t>offer</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2853D984"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bl>
    <w:p w14:paraId="42EB1E77" w14:textId="77777777" w:rsidR="00CB4CEE" w:rsidRPr="00D11A9C" w:rsidRDefault="00CB4CEE" w:rsidP="00CB4CEE">
      <w:pPr>
        <w:keepNext/>
        <w:keepLines/>
        <w:autoSpaceDE w:val="0"/>
        <w:autoSpaceDN w:val="0"/>
        <w:adjustRightInd w:val="0"/>
        <w:outlineLvl w:val="1"/>
        <w:rPr>
          <w:rFonts w:ascii="Arial" w:eastAsia="Arial" w:hAnsi="Arial" w:cs="Arial"/>
          <w:iCs/>
          <w:color w:val="595959"/>
          <w:sz w:val="20"/>
          <w:szCs w:val="20"/>
        </w:rPr>
      </w:pPr>
    </w:p>
    <w:p w14:paraId="50FC98E4" w14:textId="0E6F099E" w:rsidR="00CB4CEE" w:rsidRPr="00D11A9C" w:rsidRDefault="00CB4CEE" w:rsidP="00CB4CEE">
      <w:pPr>
        <w:pStyle w:val="ListParagraph"/>
        <w:keepNext/>
        <w:keepLines/>
        <w:numPr>
          <w:ilvl w:val="0"/>
          <w:numId w:val="5"/>
        </w:numPr>
        <w:autoSpaceDE w:val="0"/>
        <w:autoSpaceDN w:val="0"/>
        <w:adjustRightInd w:val="0"/>
        <w:ind w:left="810" w:hanging="810"/>
        <w:outlineLvl w:val="1"/>
        <w:rPr>
          <w:rFonts w:ascii="Arial" w:eastAsia="Arial" w:hAnsi="Arial" w:cs="Arial"/>
          <w:color w:val="4472C4" w:themeColor="accent1"/>
          <w:sz w:val="20"/>
        </w:rPr>
      </w:pPr>
      <w:r w:rsidRPr="00D11A9C">
        <w:rPr>
          <w:rFonts w:ascii="Arial" w:eastAsia="Arial" w:hAnsi="Arial" w:cs="Arial"/>
          <w:color w:val="595959"/>
          <w:sz w:val="20"/>
          <w:szCs w:val="20"/>
        </w:rPr>
        <w:t>What is the maximum amount you would be willing to pay f</w:t>
      </w:r>
      <w:r w:rsidRPr="006452C1">
        <w:rPr>
          <w:rFonts w:ascii="Arial" w:eastAsia="Arial" w:hAnsi="Arial" w:cs="Arial"/>
          <w:color w:val="595959"/>
          <w:sz w:val="20"/>
          <w:szCs w:val="20"/>
        </w:rPr>
        <w:t>or th</w:t>
      </w:r>
      <w:r w:rsidR="00F04ADA" w:rsidRPr="006452C1">
        <w:rPr>
          <w:rFonts w:ascii="Arial" w:eastAsia="Arial" w:hAnsi="Arial" w:cs="Arial"/>
          <w:color w:val="595959"/>
          <w:sz w:val="20"/>
          <w:szCs w:val="20"/>
        </w:rPr>
        <w:t>is</w:t>
      </w:r>
      <w:r w:rsidRPr="006452C1">
        <w:rPr>
          <w:rFonts w:ascii="Arial" w:eastAsia="Arial" w:hAnsi="Arial" w:cs="Arial"/>
          <w:color w:val="595959"/>
          <w:sz w:val="20"/>
          <w:szCs w:val="20"/>
        </w:rPr>
        <w:t xml:space="preserve"> SLA service?</w:t>
      </w:r>
      <w:r w:rsidRPr="00D11A9C">
        <w:rPr>
          <w:rFonts w:ascii="Arial" w:eastAsia="Arial" w:hAnsi="Arial" w:cs="Arial"/>
          <w:color w:val="595959"/>
          <w:sz w:val="20"/>
          <w:szCs w:val="20"/>
        </w:rPr>
        <w:t xml:space="preserve"> </w:t>
      </w:r>
      <w:r w:rsidRPr="00D11A9C">
        <w:rPr>
          <w:rFonts w:ascii="Arial" w:eastAsia="Arial" w:hAnsi="Arial" w:cs="Arial"/>
          <w:color w:val="595959"/>
          <w:sz w:val="20"/>
        </w:rPr>
        <w:t xml:space="preserve"> </w:t>
      </w:r>
      <w:r w:rsidRPr="00D11A9C">
        <w:rPr>
          <w:rFonts w:ascii="Arial" w:eastAsia="Arial" w:hAnsi="Arial" w:cs="Arial"/>
          <w:color w:val="4472C4" w:themeColor="accent1"/>
          <w:sz w:val="20"/>
        </w:rPr>
        <w:t>&lt;SINGLE SELECT&gt;&lt;ASK to those who respond 4 or 5 to Q12&gt;</w:t>
      </w:r>
    </w:p>
    <w:tbl>
      <w:tblPr>
        <w:tblW w:w="7915" w:type="dxa"/>
        <w:tblInd w:w="-3" w:type="dxa"/>
        <w:tblLook w:val="04A0" w:firstRow="1" w:lastRow="0" w:firstColumn="1" w:lastColumn="0" w:noHBand="0" w:noVBand="1"/>
      </w:tblPr>
      <w:tblGrid>
        <w:gridCol w:w="5485"/>
        <w:gridCol w:w="2430"/>
      </w:tblGrid>
      <w:tr w:rsidR="00CB4CEE" w:rsidRPr="00D11A9C" w14:paraId="1D9C2F4C"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5823E9F" w14:textId="54D09BD5" w:rsidR="00CB4CEE" w:rsidRPr="00D11A9C" w:rsidRDefault="00CB4CEE" w:rsidP="005948EF">
            <w:pPr>
              <w:keepNext/>
              <w:keepLines/>
              <w:autoSpaceDE w:val="0"/>
              <w:autoSpaceDN w:val="0"/>
              <w:adjustRightInd w:val="0"/>
              <w:spacing w:after="0" w:line="240" w:lineRule="auto"/>
              <w:outlineLvl w:val="1"/>
              <w:rPr>
                <w:rFonts w:ascii="Arial" w:eastAsia="Arial" w:hAnsi="Arial" w:cs="Arial"/>
                <w:b/>
                <w:bCs/>
                <w:color w:val="595959"/>
                <w:sz w:val="20"/>
                <w:szCs w:val="20"/>
              </w:rPr>
            </w:pPr>
            <w:r w:rsidRPr="00D11A9C">
              <w:rPr>
                <w:rFonts w:ascii="Arial" w:eastAsia="Arial" w:hAnsi="Arial" w:cs="Arial"/>
                <w:b/>
                <w:bCs/>
                <w:color w:val="595959"/>
                <w:sz w:val="20"/>
                <w:szCs w:val="20"/>
              </w:rPr>
              <w:t xml:space="preserve">Maximum amount for </w:t>
            </w:r>
            <w:r w:rsidR="00E65C0F" w:rsidRPr="006452C1">
              <w:rPr>
                <w:rFonts w:ascii="Arial" w:eastAsia="Arial" w:hAnsi="Arial" w:cs="Arial"/>
                <w:b/>
                <w:bCs/>
                <w:color w:val="595959"/>
                <w:sz w:val="20"/>
                <w:szCs w:val="20"/>
              </w:rPr>
              <w:t>the</w:t>
            </w:r>
            <w:r w:rsidR="00E65C0F">
              <w:rPr>
                <w:rFonts w:ascii="Arial" w:eastAsia="Arial" w:hAnsi="Arial" w:cs="Arial"/>
                <w:b/>
                <w:bCs/>
                <w:color w:val="595959"/>
                <w:sz w:val="20"/>
                <w:szCs w:val="20"/>
              </w:rPr>
              <w:t xml:space="preserve"> </w:t>
            </w:r>
            <w:r w:rsidRPr="00D11A9C">
              <w:rPr>
                <w:rFonts w:ascii="Arial" w:eastAsia="Arial" w:hAnsi="Arial" w:cs="Arial"/>
                <w:b/>
                <w:bCs/>
                <w:color w:val="595959"/>
                <w:sz w:val="20"/>
                <w:szCs w:val="20"/>
              </w:rPr>
              <w:t>SLA service</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70A8FA6E" w14:textId="77777777" w:rsidR="00CB4CEE" w:rsidRPr="00D11A9C" w:rsidRDefault="00CB4CEE" w:rsidP="005948EF">
            <w:pPr>
              <w:keepNext/>
              <w:keepLines/>
              <w:autoSpaceDE w:val="0"/>
              <w:autoSpaceDN w:val="0"/>
              <w:adjustRightInd w:val="0"/>
              <w:spacing w:after="0" w:line="240" w:lineRule="auto"/>
              <w:jc w:val="center"/>
              <w:outlineLvl w:val="1"/>
              <w:rPr>
                <w:rFonts w:ascii="Arial" w:eastAsia="Arial" w:hAnsi="Arial" w:cs="Arial"/>
                <w:b/>
                <w:bCs/>
                <w:color w:val="595959"/>
                <w:sz w:val="20"/>
                <w:szCs w:val="20"/>
              </w:rPr>
            </w:pPr>
            <w:r w:rsidRPr="00D11A9C">
              <w:rPr>
                <w:rFonts w:ascii="Arial" w:eastAsia="Arial" w:hAnsi="Arial" w:cs="Arial"/>
                <w:b/>
                <w:bCs/>
                <w:color w:val="595959"/>
                <w:sz w:val="20"/>
                <w:szCs w:val="20"/>
              </w:rPr>
              <w:t>Select</w:t>
            </w:r>
          </w:p>
        </w:tc>
      </w:tr>
      <w:tr w:rsidR="00CB4CEE" w:rsidRPr="00D11A9C" w14:paraId="0B5EE8C6"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BCF284A"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rPr>
              <w:t>&lt;5% of the deal size</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254962C5"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CB4CEE" w:rsidRPr="00D11A9C" w14:paraId="566BCD9E"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314B92A"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5–10% of the deal size</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5D1053CD"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CB4CEE" w:rsidRPr="00D11A9C" w14:paraId="29C7411D"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0BC00B1"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10–15% of the deal size</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4773350E"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r w:rsidR="00CB4CEE" w:rsidRPr="00D11A9C" w14:paraId="5C85D430" w14:textId="77777777" w:rsidTr="005948EF">
        <w:trPr>
          <w:trHeight w:val="315"/>
        </w:trPr>
        <w:tc>
          <w:tcPr>
            <w:tcW w:w="54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C19D179"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r w:rsidRPr="00D11A9C">
              <w:rPr>
                <w:rFonts w:ascii="Arial" w:eastAsia="Arial" w:hAnsi="Arial" w:cs="Arial"/>
                <w:color w:val="595959"/>
                <w:sz w:val="20"/>
                <w:szCs w:val="20"/>
              </w:rPr>
              <w:t>&gt;15% of the deal size</w:t>
            </w:r>
          </w:p>
        </w:tc>
        <w:tc>
          <w:tcPr>
            <w:tcW w:w="2430" w:type="dxa"/>
            <w:tcBorders>
              <w:top w:val="single" w:sz="4" w:space="0" w:color="auto"/>
              <w:left w:val="nil"/>
              <w:bottom w:val="single" w:sz="4" w:space="0" w:color="auto"/>
              <w:right w:val="single" w:sz="4" w:space="0" w:color="auto"/>
            </w:tcBorders>
            <w:shd w:val="clear" w:color="000000" w:fill="FFFFFF"/>
            <w:noWrap/>
            <w:vAlign w:val="center"/>
          </w:tcPr>
          <w:p w14:paraId="6585E3EC" w14:textId="77777777" w:rsidR="00CB4CEE" w:rsidRPr="00D11A9C" w:rsidRDefault="00CB4CEE" w:rsidP="005948EF">
            <w:pPr>
              <w:keepNext/>
              <w:keepLines/>
              <w:autoSpaceDE w:val="0"/>
              <w:autoSpaceDN w:val="0"/>
              <w:adjustRightInd w:val="0"/>
              <w:spacing w:after="0" w:line="240" w:lineRule="auto"/>
              <w:outlineLvl w:val="1"/>
              <w:rPr>
                <w:rFonts w:ascii="Arial" w:eastAsia="Arial" w:hAnsi="Arial" w:cs="Arial"/>
                <w:color w:val="595959"/>
                <w:sz w:val="20"/>
                <w:szCs w:val="20"/>
              </w:rPr>
            </w:pPr>
          </w:p>
        </w:tc>
      </w:tr>
    </w:tbl>
    <w:p w14:paraId="152A0E28" w14:textId="77777777" w:rsidR="00CB4CEE" w:rsidRDefault="00CB4CEE" w:rsidP="00CB4CEE">
      <w:pPr>
        <w:spacing w:before="120" w:after="120" w:line="240" w:lineRule="auto"/>
        <w:jc w:val="both"/>
        <w:rPr>
          <w:rFonts w:ascii="Arial" w:eastAsia="Arial" w:hAnsi="Arial" w:cs="Arial"/>
          <w:color w:val="4472C4" w:themeColor="accent1"/>
          <w:sz w:val="20"/>
        </w:rPr>
      </w:pPr>
    </w:p>
    <w:p w14:paraId="33C83632" w14:textId="77777777" w:rsidR="00CB4CEE" w:rsidRPr="00D11A9C" w:rsidRDefault="00CB4CEE" w:rsidP="00CB4CEE">
      <w:pPr>
        <w:rPr>
          <w:rFonts w:ascii="Arial" w:eastAsia="Arial" w:hAnsi="Arial" w:cs="Arial"/>
          <w:i/>
          <w:color w:val="595959"/>
          <w:sz w:val="20"/>
        </w:rPr>
      </w:pPr>
      <w:r w:rsidRPr="00D11A9C">
        <w:rPr>
          <w:rFonts w:ascii="Arial" w:eastAsia="Arial" w:hAnsi="Arial" w:cs="Arial"/>
          <w:i/>
          <w:color w:val="595959"/>
          <w:sz w:val="20"/>
        </w:rPr>
        <w:t xml:space="preserve">This brings us to the end of the survey. Please be assured that your responses will be treated confidentially. They will be considered on an aggregate basis, along with responses from other respondents across countries and industries. </w:t>
      </w:r>
    </w:p>
    <w:p w14:paraId="22D3F8DA" w14:textId="3D39F77E" w:rsidR="00CB4CEE" w:rsidRPr="00D11A9C" w:rsidRDefault="00CB4CEE" w:rsidP="00CB4CEE">
      <w:pPr>
        <w:rPr>
          <w:rFonts w:ascii="Arial" w:eastAsia="Times New Roman" w:hAnsi="Arial" w:cs="Arial"/>
          <w:bCs/>
          <w:color w:val="EA3376"/>
          <w:sz w:val="28"/>
          <w:szCs w:val="26"/>
        </w:rPr>
      </w:pPr>
      <w:r w:rsidRPr="00D11A9C">
        <w:rPr>
          <w:rFonts w:ascii="Arial" w:eastAsia="Arial" w:hAnsi="Arial" w:cs="Arial"/>
          <w:i/>
          <w:color w:val="595959"/>
          <w:sz w:val="20"/>
        </w:rPr>
        <w:t xml:space="preserve">The insights drawn from this survey will help us to identify preferences and willingness to pay for </w:t>
      </w:r>
      <w:proofErr w:type="spellStart"/>
      <w:r w:rsidR="005064F5">
        <w:rPr>
          <w:rFonts w:ascii="Arial" w:eastAsia="Arial" w:hAnsi="Arial" w:cs="Arial"/>
          <w:i/>
          <w:color w:val="595959"/>
          <w:sz w:val="20"/>
        </w:rPr>
        <w:t>DCaaS</w:t>
      </w:r>
      <w:proofErr w:type="spellEnd"/>
      <w:r w:rsidRPr="00D11A9C">
        <w:rPr>
          <w:rFonts w:ascii="Arial" w:eastAsia="Arial" w:hAnsi="Arial" w:cs="Arial"/>
          <w:i/>
          <w:color w:val="595959"/>
          <w:sz w:val="20"/>
        </w:rPr>
        <w:t xml:space="preserve"> solutions by industry and country.</w:t>
      </w:r>
    </w:p>
    <w:p w14:paraId="5CA367F2" w14:textId="1A5F3B0A" w:rsidR="00CB4CEE" w:rsidRPr="00A0148A" w:rsidRDefault="00CB4CEE" w:rsidP="00A0148A">
      <w:pPr>
        <w:spacing w:before="120" w:after="120" w:line="240" w:lineRule="auto"/>
        <w:jc w:val="both"/>
        <w:rPr>
          <w:rFonts w:ascii="Arial" w:eastAsia="Arial" w:hAnsi="Arial" w:cs="Arial"/>
          <w:i/>
          <w:color w:val="595959"/>
          <w:sz w:val="20"/>
        </w:rPr>
      </w:pPr>
      <w:r w:rsidRPr="00D11A9C">
        <w:rPr>
          <w:rFonts w:ascii="Arial" w:eastAsia="Arial" w:hAnsi="Arial" w:cs="Arial"/>
          <w:i/>
          <w:color w:val="595959"/>
          <w:sz w:val="20"/>
        </w:rPr>
        <w:t>Thank you for your time and participation!</w:t>
      </w:r>
    </w:p>
    <w:sectPr w:rsidR="00CB4CEE" w:rsidRPr="00A01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Prakhar Jain" w:date="2021-05-26T14:26:00Z" w:initials="PJ">
    <w:p w14:paraId="6851A575" w14:textId="77777777" w:rsidR="0018313F" w:rsidRDefault="0018313F" w:rsidP="009C3B37">
      <w:pPr>
        <w:pStyle w:val="CommentText"/>
        <w:rPr>
          <w:rFonts w:cstheme="minorHAnsi"/>
          <w:color w:val="595959" w:themeColor="text1" w:themeTint="A6"/>
        </w:rPr>
      </w:pPr>
      <w:r w:rsidRPr="004C0DAF">
        <w:rPr>
          <w:rStyle w:val="CommentReference"/>
          <w:rFonts w:cstheme="minorHAnsi"/>
          <w:sz w:val="20"/>
          <w:szCs w:val="20"/>
        </w:rPr>
        <w:annotationRef/>
      </w:r>
      <w:r w:rsidRPr="004C0DAF">
        <w:rPr>
          <w:rFonts w:cstheme="minorHAnsi"/>
          <w:color w:val="595959" w:themeColor="text1" w:themeTint="A6"/>
        </w:rPr>
        <w:t xml:space="preserve">Show following definition on hover </w:t>
      </w:r>
      <w:r>
        <w:rPr>
          <w:rFonts w:cstheme="minorHAnsi"/>
          <w:color w:val="595959" w:themeColor="text1" w:themeTint="A6"/>
        </w:rPr>
        <w:t>–</w:t>
      </w:r>
    </w:p>
    <w:p w14:paraId="2D61BE44" w14:textId="77777777" w:rsidR="0018313F" w:rsidRDefault="0018313F" w:rsidP="009C3B37">
      <w:pPr>
        <w:pStyle w:val="CommentText"/>
        <w:rPr>
          <w:rFonts w:cstheme="minorHAnsi"/>
          <w:color w:val="595959" w:themeColor="text1" w:themeTint="A6"/>
        </w:rPr>
      </w:pPr>
    </w:p>
    <w:p w14:paraId="19CCF4AC" w14:textId="2B505EAF" w:rsidR="0018313F" w:rsidRDefault="0018313F" w:rsidP="009C3B37">
      <w:pPr>
        <w:pStyle w:val="CommentText"/>
        <w:rPr>
          <w:rFonts w:cstheme="minorHAnsi"/>
          <w:color w:val="595959" w:themeColor="text1" w:themeTint="A6"/>
        </w:rPr>
      </w:pPr>
      <w:r w:rsidRPr="004C0DAF">
        <w:rPr>
          <w:rFonts w:cstheme="minorHAnsi"/>
          <w:color w:val="595959" w:themeColor="text1" w:themeTint="A6"/>
        </w:rPr>
        <w:t>Channel partner </w:t>
      </w:r>
      <w:r>
        <w:rPr>
          <w:rFonts w:cstheme="minorHAnsi"/>
          <w:color w:val="595959" w:themeColor="text1" w:themeTint="A6"/>
        </w:rPr>
        <w:t xml:space="preserve">- </w:t>
      </w:r>
      <w:r w:rsidRPr="00CF3FE0">
        <w:rPr>
          <w:rFonts w:cstheme="minorHAnsi"/>
          <w:color w:val="595959" w:themeColor="text1" w:themeTint="A6"/>
        </w:rPr>
        <w:t xml:space="preserve">A company such as a reseller, service provider or agent - that partners with a Data Center OEM to market or sell their services, </w:t>
      </w:r>
      <w:proofErr w:type="gramStart"/>
      <w:r w:rsidRPr="00CF3FE0">
        <w:rPr>
          <w:rFonts w:cstheme="minorHAnsi"/>
          <w:color w:val="595959" w:themeColor="text1" w:themeTint="A6"/>
        </w:rPr>
        <w:t>products</w:t>
      </w:r>
      <w:proofErr w:type="gramEnd"/>
      <w:r w:rsidRPr="00CF3FE0">
        <w:rPr>
          <w:rFonts w:cstheme="minorHAnsi"/>
          <w:color w:val="595959" w:themeColor="text1" w:themeTint="A6"/>
        </w:rPr>
        <w:t xml:space="preserve"> or technologies</w:t>
      </w:r>
    </w:p>
    <w:p w14:paraId="66D32646" w14:textId="77777777" w:rsidR="0018313F" w:rsidRDefault="0018313F" w:rsidP="009C3B37">
      <w:pPr>
        <w:pStyle w:val="CommentText"/>
        <w:rPr>
          <w:rFonts w:cstheme="minorHAnsi"/>
          <w:color w:val="595959" w:themeColor="text1" w:themeTint="A6"/>
        </w:rPr>
      </w:pPr>
    </w:p>
    <w:p w14:paraId="48DA8B05" w14:textId="0F791E8C" w:rsidR="0018313F" w:rsidRPr="00A74994" w:rsidRDefault="0018313F" w:rsidP="00CF3FE0">
      <w:pPr>
        <w:pStyle w:val="CommentText"/>
        <w:rPr>
          <w:rFonts w:cstheme="minorHAnsi"/>
          <w:color w:val="595959" w:themeColor="text1" w:themeTint="A6"/>
        </w:rPr>
      </w:pPr>
      <w:r>
        <w:rPr>
          <w:rFonts w:cstheme="minorHAnsi"/>
          <w:color w:val="595959" w:themeColor="text1" w:themeTint="A6"/>
        </w:rPr>
        <w:t xml:space="preserve">MSP - </w:t>
      </w:r>
      <w:r w:rsidRPr="00CF3FE0">
        <w:rPr>
          <w:rFonts w:cstheme="minorHAnsi"/>
          <w:color w:val="595959" w:themeColor="text1" w:themeTint="A6"/>
        </w:rPr>
        <w:t>A company that is responsible for hosting and managing servers, applications, and network for clients through regular support and active administration - on customers’ premises or co-located data center.</w:t>
      </w:r>
    </w:p>
    <w:p w14:paraId="4D7049AF" w14:textId="5628784E" w:rsidR="0018313F" w:rsidRPr="00A33FD9" w:rsidRDefault="0018313F" w:rsidP="009C3B37">
      <w:pPr>
        <w:pStyle w:val="CommentText"/>
        <w:rPr>
          <w:rFonts w:cstheme="minorHAnsi"/>
          <w:color w:val="595959" w:themeColor="text1" w:themeTint="A6"/>
        </w:rPr>
      </w:pPr>
    </w:p>
  </w:comment>
  <w:comment w:id="38" w:author="Prakhar Jain" w:date="2021-05-26T16:28:00Z" w:initials="PJ">
    <w:p w14:paraId="5C0143F3" w14:textId="74BBAD15" w:rsidR="0018313F" w:rsidRPr="00CF4A36" w:rsidRDefault="0018313F">
      <w:pPr>
        <w:pStyle w:val="CommentText"/>
      </w:pPr>
      <w:r>
        <w:rPr>
          <w:rStyle w:val="CommentReference"/>
        </w:rPr>
        <w:annotationRef/>
      </w:r>
      <w:r w:rsidRPr="00CF4A36">
        <w:t xml:space="preserve">Show following definition on hover – </w:t>
      </w:r>
    </w:p>
    <w:p w14:paraId="1E85042A" w14:textId="77777777" w:rsidR="0018313F" w:rsidRDefault="0018313F">
      <w:pPr>
        <w:pStyle w:val="CommentText"/>
        <w:rPr>
          <w:i/>
          <w:iCs/>
        </w:rPr>
      </w:pPr>
    </w:p>
    <w:p w14:paraId="2E4F4ECD" w14:textId="5EEBFE3B" w:rsidR="0018313F" w:rsidRDefault="0018313F">
      <w:pPr>
        <w:pStyle w:val="CommentText"/>
      </w:pPr>
      <w:r w:rsidRPr="005158DC">
        <w:rPr>
          <w:i/>
          <w:iCs/>
        </w:rPr>
        <w:t>Refers to the percentage (%) of total installed capacity available for use</w:t>
      </w:r>
    </w:p>
  </w:comment>
  <w:comment w:id="39" w:author="Gourav Shaw" w:date="2021-06-14T17:33:00Z" w:initials="GS">
    <w:p w14:paraId="2318D30F" w14:textId="77777777" w:rsidR="0018313F" w:rsidRDefault="0018313F">
      <w:pPr>
        <w:pStyle w:val="CommentText"/>
      </w:pPr>
      <w:r>
        <w:rPr>
          <w:rStyle w:val="CommentReference"/>
        </w:rPr>
        <w:annotationRef/>
      </w:r>
      <w:r>
        <w:t>Updated definition:</w:t>
      </w:r>
    </w:p>
    <w:p w14:paraId="3FC63FFE" w14:textId="286006F6" w:rsidR="0018313F" w:rsidRDefault="00B6662D">
      <w:pPr>
        <w:pStyle w:val="CommentText"/>
      </w:pPr>
      <w:r>
        <w:rPr>
          <w:rFonts w:ascii="Arial" w:hAnsi="Arial" w:cs="Arial"/>
          <w:i/>
          <w:iCs/>
          <w:color w:val="000000"/>
          <w:sz w:val="22"/>
          <w:szCs w:val="22"/>
        </w:rPr>
        <w:t>Refers to the percentage (%) of total installed capacity in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7049AF" w15:done="0"/>
  <w15:commentEx w15:paraId="2E4F4ECD" w15:done="0"/>
  <w15:commentEx w15:paraId="3FC63FFE" w15:paraIdParent="2E4F4E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21174" w16cex:dateUtc="2021-06-14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7049AF" w16cid:durableId="2458D910"/>
  <w16cid:commentId w16cid:paraId="2E4F4ECD" w16cid:durableId="2458F5A4"/>
  <w16cid:commentId w16cid:paraId="3FC63FFE" w16cid:durableId="247211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7093C" w14:textId="77777777" w:rsidR="005C34D6" w:rsidRDefault="005C34D6" w:rsidP="009C3B37">
      <w:pPr>
        <w:spacing w:after="0" w:line="240" w:lineRule="auto"/>
      </w:pPr>
      <w:r>
        <w:separator/>
      </w:r>
    </w:p>
  </w:endnote>
  <w:endnote w:type="continuationSeparator" w:id="0">
    <w:p w14:paraId="2B9A5F66" w14:textId="77777777" w:rsidR="005C34D6" w:rsidRDefault="005C34D6" w:rsidP="009C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29137" w14:textId="77777777" w:rsidR="005C34D6" w:rsidRDefault="005C34D6" w:rsidP="009C3B37">
      <w:pPr>
        <w:spacing w:after="0" w:line="240" w:lineRule="auto"/>
      </w:pPr>
      <w:r>
        <w:separator/>
      </w:r>
    </w:p>
  </w:footnote>
  <w:footnote w:type="continuationSeparator" w:id="0">
    <w:p w14:paraId="2A3DE48F" w14:textId="77777777" w:rsidR="005C34D6" w:rsidRDefault="005C34D6" w:rsidP="009C3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9E5"/>
    <w:multiLevelType w:val="hybridMultilevel"/>
    <w:tmpl w:val="CAF2318A"/>
    <w:lvl w:ilvl="0" w:tplc="672463D8">
      <w:start w:val="1"/>
      <w:numFmt w:val="decimal"/>
      <w:lvlText w:val="S%1."/>
      <w:lvlJc w:val="left"/>
      <w:pPr>
        <w:ind w:left="720" w:hanging="360"/>
      </w:pPr>
      <w:rPr>
        <w:rFonts w:hint="default"/>
        <w:b w:val="0"/>
        <w:color w:val="59595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27AF"/>
    <w:multiLevelType w:val="hybridMultilevel"/>
    <w:tmpl w:val="53D8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A1E4F"/>
    <w:multiLevelType w:val="hybridMultilevel"/>
    <w:tmpl w:val="EEF2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5744"/>
    <w:multiLevelType w:val="hybridMultilevel"/>
    <w:tmpl w:val="260CEF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24CC727B"/>
    <w:multiLevelType w:val="hybridMultilevel"/>
    <w:tmpl w:val="34E806FA"/>
    <w:lvl w:ilvl="0" w:tplc="EAE287E6">
      <w:start w:val="1"/>
      <w:numFmt w:val="decimal"/>
      <w:lvlText w:val="S%1."/>
      <w:lvlJc w:val="left"/>
      <w:pPr>
        <w:ind w:left="360" w:hanging="360"/>
      </w:pPr>
      <w:rPr>
        <w:rFonts w:hint="default"/>
        <w:b w:val="0"/>
        <w:i w:val="0"/>
        <w:color w:val="595959"/>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F5070D"/>
    <w:multiLevelType w:val="multilevel"/>
    <w:tmpl w:val="CA8294E8"/>
    <w:lvl w:ilvl="0">
      <w:start w:val="1"/>
      <w:numFmt w:val="bullet"/>
      <w:pStyle w:val="Bullet1-Pink"/>
      <w:lvlText w:val="•"/>
      <w:lvlJc w:val="left"/>
      <w:pPr>
        <w:ind w:left="357" w:hanging="357"/>
      </w:pPr>
      <w:rPr>
        <w:rFonts w:asciiTheme="majorHAnsi" w:hAnsiTheme="majorHAnsi" w:cstheme="majorHAnsi" w:hint="default"/>
        <w:color w:val="44546A" w:themeColor="text2"/>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6" w15:restartNumberingAfterBreak="0">
    <w:nsid w:val="371269E7"/>
    <w:multiLevelType w:val="hybridMultilevel"/>
    <w:tmpl w:val="AA0860AE"/>
    <w:lvl w:ilvl="0" w:tplc="D2386C1A">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8F13C0"/>
    <w:multiLevelType w:val="hybridMultilevel"/>
    <w:tmpl w:val="E1E25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480DC5"/>
    <w:multiLevelType w:val="hybridMultilevel"/>
    <w:tmpl w:val="740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B209A"/>
    <w:multiLevelType w:val="hybridMultilevel"/>
    <w:tmpl w:val="E3A0195A"/>
    <w:lvl w:ilvl="0" w:tplc="067C44FE">
      <w:start w:val="1"/>
      <w:numFmt w:val="decimal"/>
      <w:lvlText w:val="Q%1."/>
      <w:lvlJc w:val="left"/>
      <w:pPr>
        <w:ind w:left="1260" w:hanging="360"/>
      </w:pPr>
      <w:rPr>
        <w:rFonts w:hint="default"/>
        <w:b w:val="0"/>
        <w:color w:val="59595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A0755"/>
    <w:multiLevelType w:val="hybridMultilevel"/>
    <w:tmpl w:val="03703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9"/>
  </w:num>
  <w:num w:numId="6">
    <w:abstractNumId w:val="6"/>
  </w:num>
  <w:num w:numId="7">
    <w:abstractNumId w:val="1"/>
  </w:num>
  <w:num w:numId="8">
    <w:abstractNumId w:val="10"/>
  </w:num>
  <w:num w:numId="9">
    <w:abstractNumId w:val="7"/>
  </w:num>
  <w:num w:numId="10">
    <w:abstractNumId w:val="2"/>
  </w:num>
  <w:num w:numId="11">
    <w:abstractNumId w:val="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urav Shaw">
    <w15:presenceInfo w15:providerId="AD" w15:userId="S::Gourav.Shaw@evalueserve.com::c5f18e99-11e5-4158-8206-76e6ae003387"/>
  </w15:person>
  <w15:person w15:author="Prakhar Jain">
    <w15:presenceInfo w15:providerId="AD" w15:userId="S::Prakhar.Jain@evalueserve.com::cd7a276c-682a-4d8b-9fac-8e30edb0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37"/>
    <w:rsid w:val="00002D68"/>
    <w:rsid w:val="00003D13"/>
    <w:rsid w:val="00003DF0"/>
    <w:rsid w:val="00012694"/>
    <w:rsid w:val="000130FF"/>
    <w:rsid w:val="000162EB"/>
    <w:rsid w:val="0001715F"/>
    <w:rsid w:val="000176AB"/>
    <w:rsid w:val="00017E0B"/>
    <w:rsid w:val="000225B7"/>
    <w:rsid w:val="0002598B"/>
    <w:rsid w:val="00027FDD"/>
    <w:rsid w:val="000304C8"/>
    <w:rsid w:val="00030D42"/>
    <w:rsid w:val="0003124E"/>
    <w:rsid w:val="00031825"/>
    <w:rsid w:val="00035EEF"/>
    <w:rsid w:val="00037707"/>
    <w:rsid w:val="0004270E"/>
    <w:rsid w:val="00043118"/>
    <w:rsid w:val="00046662"/>
    <w:rsid w:val="00047509"/>
    <w:rsid w:val="0004776B"/>
    <w:rsid w:val="00050B95"/>
    <w:rsid w:val="00050FC0"/>
    <w:rsid w:val="0005491B"/>
    <w:rsid w:val="00054D81"/>
    <w:rsid w:val="00055799"/>
    <w:rsid w:val="00060427"/>
    <w:rsid w:val="00061C52"/>
    <w:rsid w:val="000624F1"/>
    <w:rsid w:val="00063969"/>
    <w:rsid w:val="000643B9"/>
    <w:rsid w:val="00064888"/>
    <w:rsid w:val="00071B3F"/>
    <w:rsid w:val="00077192"/>
    <w:rsid w:val="00077ED6"/>
    <w:rsid w:val="00080A82"/>
    <w:rsid w:val="0008517C"/>
    <w:rsid w:val="0009099E"/>
    <w:rsid w:val="000922E9"/>
    <w:rsid w:val="00095086"/>
    <w:rsid w:val="00095C3A"/>
    <w:rsid w:val="000A2DB9"/>
    <w:rsid w:val="000A3FD7"/>
    <w:rsid w:val="000C0B42"/>
    <w:rsid w:val="000C27E8"/>
    <w:rsid w:val="000C6BDD"/>
    <w:rsid w:val="000D119C"/>
    <w:rsid w:val="000D142B"/>
    <w:rsid w:val="000D2718"/>
    <w:rsid w:val="000D4D76"/>
    <w:rsid w:val="000D610A"/>
    <w:rsid w:val="000D623F"/>
    <w:rsid w:val="000D7935"/>
    <w:rsid w:val="000E3ED0"/>
    <w:rsid w:val="000E44E7"/>
    <w:rsid w:val="000E51F2"/>
    <w:rsid w:val="000F50B7"/>
    <w:rsid w:val="000F524C"/>
    <w:rsid w:val="000F757A"/>
    <w:rsid w:val="00101FF3"/>
    <w:rsid w:val="0010437A"/>
    <w:rsid w:val="00104522"/>
    <w:rsid w:val="00106D8C"/>
    <w:rsid w:val="00107142"/>
    <w:rsid w:val="00113885"/>
    <w:rsid w:val="00116135"/>
    <w:rsid w:val="00123B9D"/>
    <w:rsid w:val="00125239"/>
    <w:rsid w:val="001328DB"/>
    <w:rsid w:val="00132B78"/>
    <w:rsid w:val="00133737"/>
    <w:rsid w:val="00133790"/>
    <w:rsid w:val="00133F88"/>
    <w:rsid w:val="00134123"/>
    <w:rsid w:val="0013527C"/>
    <w:rsid w:val="00136798"/>
    <w:rsid w:val="00137F26"/>
    <w:rsid w:val="001415EA"/>
    <w:rsid w:val="00144E24"/>
    <w:rsid w:val="00146CCC"/>
    <w:rsid w:val="0015052B"/>
    <w:rsid w:val="0015130A"/>
    <w:rsid w:val="00153CB1"/>
    <w:rsid w:val="001559F0"/>
    <w:rsid w:val="00155AFC"/>
    <w:rsid w:val="00156180"/>
    <w:rsid w:val="00162842"/>
    <w:rsid w:val="00165B3E"/>
    <w:rsid w:val="00166FF6"/>
    <w:rsid w:val="001728E8"/>
    <w:rsid w:val="001823A4"/>
    <w:rsid w:val="0018313F"/>
    <w:rsid w:val="00185C1A"/>
    <w:rsid w:val="00196302"/>
    <w:rsid w:val="00197B26"/>
    <w:rsid w:val="001A0A9D"/>
    <w:rsid w:val="001A2895"/>
    <w:rsid w:val="001B0A9B"/>
    <w:rsid w:val="001B2299"/>
    <w:rsid w:val="001B2BF9"/>
    <w:rsid w:val="001B332E"/>
    <w:rsid w:val="001C6B7D"/>
    <w:rsid w:val="001C7CFD"/>
    <w:rsid w:val="001C7EC9"/>
    <w:rsid w:val="001D0A92"/>
    <w:rsid w:val="001D2B17"/>
    <w:rsid w:val="001D3904"/>
    <w:rsid w:val="001D689A"/>
    <w:rsid w:val="001D72BA"/>
    <w:rsid w:val="001E4497"/>
    <w:rsid w:val="001E4AFE"/>
    <w:rsid w:val="001E7B0C"/>
    <w:rsid w:val="001F552A"/>
    <w:rsid w:val="00200344"/>
    <w:rsid w:val="00200530"/>
    <w:rsid w:val="00204EE1"/>
    <w:rsid w:val="00205381"/>
    <w:rsid w:val="00206BC2"/>
    <w:rsid w:val="0021463A"/>
    <w:rsid w:val="0021627C"/>
    <w:rsid w:val="002301A8"/>
    <w:rsid w:val="002302CA"/>
    <w:rsid w:val="00232FAB"/>
    <w:rsid w:val="00233AD7"/>
    <w:rsid w:val="002437AF"/>
    <w:rsid w:val="002505C5"/>
    <w:rsid w:val="002574D1"/>
    <w:rsid w:val="00263894"/>
    <w:rsid w:val="00264BA7"/>
    <w:rsid w:val="00270658"/>
    <w:rsid w:val="002733AD"/>
    <w:rsid w:val="00274EF3"/>
    <w:rsid w:val="002769E5"/>
    <w:rsid w:val="0027758E"/>
    <w:rsid w:val="00287E98"/>
    <w:rsid w:val="0029098C"/>
    <w:rsid w:val="002937E5"/>
    <w:rsid w:val="00293A9B"/>
    <w:rsid w:val="00293F23"/>
    <w:rsid w:val="002948BE"/>
    <w:rsid w:val="00296E19"/>
    <w:rsid w:val="002A0136"/>
    <w:rsid w:val="002A35AB"/>
    <w:rsid w:val="002A46B9"/>
    <w:rsid w:val="002A46E0"/>
    <w:rsid w:val="002B15D0"/>
    <w:rsid w:val="002B2DF5"/>
    <w:rsid w:val="002B4158"/>
    <w:rsid w:val="002B5065"/>
    <w:rsid w:val="002C205D"/>
    <w:rsid w:val="002C25DE"/>
    <w:rsid w:val="002C6E5A"/>
    <w:rsid w:val="002D0B06"/>
    <w:rsid w:val="002D2547"/>
    <w:rsid w:val="002D3908"/>
    <w:rsid w:val="002D799C"/>
    <w:rsid w:val="002E244B"/>
    <w:rsid w:val="002E245C"/>
    <w:rsid w:val="002E5902"/>
    <w:rsid w:val="002E5C46"/>
    <w:rsid w:val="002E61EF"/>
    <w:rsid w:val="002E6522"/>
    <w:rsid w:val="002E6F60"/>
    <w:rsid w:val="002F29C0"/>
    <w:rsid w:val="002F3E3B"/>
    <w:rsid w:val="002F42A3"/>
    <w:rsid w:val="002F75C0"/>
    <w:rsid w:val="00301D0D"/>
    <w:rsid w:val="00304524"/>
    <w:rsid w:val="003114A9"/>
    <w:rsid w:val="00316432"/>
    <w:rsid w:val="003263A8"/>
    <w:rsid w:val="00326FA1"/>
    <w:rsid w:val="00331FE0"/>
    <w:rsid w:val="003432CC"/>
    <w:rsid w:val="003449D6"/>
    <w:rsid w:val="00344B82"/>
    <w:rsid w:val="00352DF6"/>
    <w:rsid w:val="003565CA"/>
    <w:rsid w:val="00356D3E"/>
    <w:rsid w:val="0036030D"/>
    <w:rsid w:val="0036310B"/>
    <w:rsid w:val="003636ED"/>
    <w:rsid w:val="00366B97"/>
    <w:rsid w:val="003678AA"/>
    <w:rsid w:val="00377995"/>
    <w:rsid w:val="00386446"/>
    <w:rsid w:val="003875F9"/>
    <w:rsid w:val="00387F60"/>
    <w:rsid w:val="00391A1E"/>
    <w:rsid w:val="00392DEA"/>
    <w:rsid w:val="003A7617"/>
    <w:rsid w:val="003B3269"/>
    <w:rsid w:val="003B562B"/>
    <w:rsid w:val="003B58A5"/>
    <w:rsid w:val="003C0EE1"/>
    <w:rsid w:val="003C2AC2"/>
    <w:rsid w:val="003C3937"/>
    <w:rsid w:val="003C3B5E"/>
    <w:rsid w:val="003C5A7C"/>
    <w:rsid w:val="003C6456"/>
    <w:rsid w:val="003C65F6"/>
    <w:rsid w:val="003C69CC"/>
    <w:rsid w:val="003D2A0D"/>
    <w:rsid w:val="003D2F6B"/>
    <w:rsid w:val="003D3A6D"/>
    <w:rsid w:val="003D3DAC"/>
    <w:rsid w:val="003D6D4D"/>
    <w:rsid w:val="003E19E0"/>
    <w:rsid w:val="003E4AE0"/>
    <w:rsid w:val="003E7D0B"/>
    <w:rsid w:val="00401B2D"/>
    <w:rsid w:val="00401D87"/>
    <w:rsid w:val="00406041"/>
    <w:rsid w:val="00406E4C"/>
    <w:rsid w:val="00413699"/>
    <w:rsid w:val="00414FC8"/>
    <w:rsid w:val="0041596F"/>
    <w:rsid w:val="00415C67"/>
    <w:rsid w:val="004201A1"/>
    <w:rsid w:val="00425301"/>
    <w:rsid w:val="00427A08"/>
    <w:rsid w:val="00430FA2"/>
    <w:rsid w:val="00431C02"/>
    <w:rsid w:val="00432717"/>
    <w:rsid w:val="00446B26"/>
    <w:rsid w:val="0045068F"/>
    <w:rsid w:val="0045376C"/>
    <w:rsid w:val="004538D6"/>
    <w:rsid w:val="00454E47"/>
    <w:rsid w:val="00455844"/>
    <w:rsid w:val="00455BD9"/>
    <w:rsid w:val="00462042"/>
    <w:rsid w:val="004622B9"/>
    <w:rsid w:val="00467F8A"/>
    <w:rsid w:val="004711F8"/>
    <w:rsid w:val="00477767"/>
    <w:rsid w:val="00477C02"/>
    <w:rsid w:val="00480774"/>
    <w:rsid w:val="00480EA5"/>
    <w:rsid w:val="00481E1A"/>
    <w:rsid w:val="00482BE3"/>
    <w:rsid w:val="0049008A"/>
    <w:rsid w:val="0049187A"/>
    <w:rsid w:val="004951B2"/>
    <w:rsid w:val="004A1162"/>
    <w:rsid w:val="004A19CC"/>
    <w:rsid w:val="004B047E"/>
    <w:rsid w:val="004B2163"/>
    <w:rsid w:val="004B449B"/>
    <w:rsid w:val="004C0BFF"/>
    <w:rsid w:val="004C302E"/>
    <w:rsid w:val="004C7784"/>
    <w:rsid w:val="004E0BDC"/>
    <w:rsid w:val="004E29E8"/>
    <w:rsid w:val="004E3287"/>
    <w:rsid w:val="004F1120"/>
    <w:rsid w:val="004F366C"/>
    <w:rsid w:val="00503E2B"/>
    <w:rsid w:val="00505B9B"/>
    <w:rsid w:val="005064F5"/>
    <w:rsid w:val="00510AFB"/>
    <w:rsid w:val="00512EFA"/>
    <w:rsid w:val="00514B4D"/>
    <w:rsid w:val="005158DC"/>
    <w:rsid w:val="00516E50"/>
    <w:rsid w:val="00522BB9"/>
    <w:rsid w:val="00522F84"/>
    <w:rsid w:val="00523955"/>
    <w:rsid w:val="005249F8"/>
    <w:rsid w:val="00525676"/>
    <w:rsid w:val="0052787F"/>
    <w:rsid w:val="00532449"/>
    <w:rsid w:val="00536B27"/>
    <w:rsid w:val="005374D6"/>
    <w:rsid w:val="0053791F"/>
    <w:rsid w:val="00546BA6"/>
    <w:rsid w:val="00546C58"/>
    <w:rsid w:val="00550130"/>
    <w:rsid w:val="00550736"/>
    <w:rsid w:val="0055378A"/>
    <w:rsid w:val="00553FDA"/>
    <w:rsid w:val="00556B2F"/>
    <w:rsid w:val="0056014D"/>
    <w:rsid w:val="005610CA"/>
    <w:rsid w:val="005625FC"/>
    <w:rsid w:val="00566684"/>
    <w:rsid w:val="0057530D"/>
    <w:rsid w:val="00575AE5"/>
    <w:rsid w:val="0058662D"/>
    <w:rsid w:val="00590A96"/>
    <w:rsid w:val="0059114D"/>
    <w:rsid w:val="00593C1B"/>
    <w:rsid w:val="005948EF"/>
    <w:rsid w:val="00594C20"/>
    <w:rsid w:val="005955F2"/>
    <w:rsid w:val="00595872"/>
    <w:rsid w:val="00595E90"/>
    <w:rsid w:val="005A2AAC"/>
    <w:rsid w:val="005A2E85"/>
    <w:rsid w:val="005A340E"/>
    <w:rsid w:val="005A6A9D"/>
    <w:rsid w:val="005B10AA"/>
    <w:rsid w:val="005B2CCF"/>
    <w:rsid w:val="005B2EFF"/>
    <w:rsid w:val="005B323C"/>
    <w:rsid w:val="005B6EF1"/>
    <w:rsid w:val="005B7A39"/>
    <w:rsid w:val="005C0210"/>
    <w:rsid w:val="005C032B"/>
    <w:rsid w:val="005C34D6"/>
    <w:rsid w:val="005C6849"/>
    <w:rsid w:val="005D6C55"/>
    <w:rsid w:val="005E603F"/>
    <w:rsid w:val="005F365D"/>
    <w:rsid w:val="005F4D13"/>
    <w:rsid w:val="005F78AA"/>
    <w:rsid w:val="005F7CD7"/>
    <w:rsid w:val="006028C9"/>
    <w:rsid w:val="006030E4"/>
    <w:rsid w:val="00605129"/>
    <w:rsid w:val="00607BDF"/>
    <w:rsid w:val="006124A5"/>
    <w:rsid w:val="00612DCA"/>
    <w:rsid w:val="0061321B"/>
    <w:rsid w:val="00613EB6"/>
    <w:rsid w:val="00614282"/>
    <w:rsid w:val="00615461"/>
    <w:rsid w:val="00620EAE"/>
    <w:rsid w:val="00622FE1"/>
    <w:rsid w:val="006230B7"/>
    <w:rsid w:val="00624F6F"/>
    <w:rsid w:val="00627C69"/>
    <w:rsid w:val="0063001D"/>
    <w:rsid w:val="0063238B"/>
    <w:rsid w:val="00632684"/>
    <w:rsid w:val="00632A0C"/>
    <w:rsid w:val="00637C7D"/>
    <w:rsid w:val="00641799"/>
    <w:rsid w:val="006452C1"/>
    <w:rsid w:val="00645B2D"/>
    <w:rsid w:val="00646621"/>
    <w:rsid w:val="00651B51"/>
    <w:rsid w:val="006556C3"/>
    <w:rsid w:val="006557B1"/>
    <w:rsid w:val="00660E94"/>
    <w:rsid w:val="00671089"/>
    <w:rsid w:val="00674F9E"/>
    <w:rsid w:val="0067691A"/>
    <w:rsid w:val="00677EC8"/>
    <w:rsid w:val="00681246"/>
    <w:rsid w:val="00682D18"/>
    <w:rsid w:val="00683461"/>
    <w:rsid w:val="00685029"/>
    <w:rsid w:val="00685571"/>
    <w:rsid w:val="0068675D"/>
    <w:rsid w:val="00692D72"/>
    <w:rsid w:val="00697C52"/>
    <w:rsid w:val="006A0859"/>
    <w:rsid w:val="006A19B0"/>
    <w:rsid w:val="006A42EC"/>
    <w:rsid w:val="006A76AB"/>
    <w:rsid w:val="006A7BBD"/>
    <w:rsid w:val="006B020F"/>
    <w:rsid w:val="006B1D58"/>
    <w:rsid w:val="006B733F"/>
    <w:rsid w:val="006C0A6F"/>
    <w:rsid w:val="006C31E4"/>
    <w:rsid w:val="006D2BD5"/>
    <w:rsid w:val="006D2D69"/>
    <w:rsid w:val="006D2E5A"/>
    <w:rsid w:val="006E5DD2"/>
    <w:rsid w:val="006E6BB6"/>
    <w:rsid w:val="006F19C4"/>
    <w:rsid w:val="0070165E"/>
    <w:rsid w:val="007073DB"/>
    <w:rsid w:val="0071154A"/>
    <w:rsid w:val="00712B9B"/>
    <w:rsid w:val="00720391"/>
    <w:rsid w:val="00722E5B"/>
    <w:rsid w:val="00722FCC"/>
    <w:rsid w:val="00724707"/>
    <w:rsid w:val="00731C03"/>
    <w:rsid w:val="0073542F"/>
    <w:rsid w:val="007376A8"/>
    <w:rsid w:val="0074048F"/>
    <w:rsid w:val="00741955"/>
    <w:rsid w:val="00746D1D"/>
    <w:rsid w:val="00747549"/>
    <w:rsid w:val="00754998"/>
    <w:rsid w:val="00760D5F"/>
    <w:rsid w:val="007632CB"/>
    <w:rsid w:val="00765231"/>
    <w:rsid w:val="00771735"/>
    <w:rsid w:val="007733C1"/>
    <w:rsid w:val="00777765"/>
    <w:rsid w:val="00777E77"/>
    <w:rsid w:val="007819B9"/>
    <w:rsid w:val="0078379D"/>
    <w:rsid w:val="0078531D"/>
    <w:rsid w:val="007908AB"/>
    <w:rsid w:val="0079320D"/>
    <w:rsid w:val="0079457D"/>
    <w:rsid w:val="00794F06"/>
    <w:rsid w:val="007A2D64"/>
    <w:rsid w:val="007A68A8"/>
    <w:rsid w:val="007A6DE7"/>
    <w:rsid w:val="007A78E4"/>
    <w:rsid w:val="007B192A"/>
    <w:rsid w:val="007C0D83"/>
    <w:rsid w:val="007C2A47"/>
    <w:rsid w:val="007C30A5"/>
    <w:rsid w:val="007C3AAC"/>
    <w:rsid w:val="007C4ACC"/>
    <w:rsid w:val="007C585C"/>
    <w:rsid w:val="007C76A0"/>
    <w:rsid w:val="007D096B"/>
    <w:rsid w:val="007D5522"/>
    <w:rsid w:val="007D5D72"/>
    <w:rsid w:val="007D7A18"/>
    <w:rsid w:val="007F1405"/>
    <w:rsid w:val="007F2CC7"/>
    <w:rsid w:val="007F3C64"/>
    <w:rsid w:val="007F6C58"/>
    <w:rsid w:val="0080067B"/>
    <w:rsid w:val="00800A78"/>
    <w:rsid w:val="008016B0"/>
    <w:rsid w:val="00802C9B"/>
    <w:rsid w:val="00811707"/>
    <w:rsid w:val="00812A88"/>
    <w:rsid w:val="00813FB3"/>
    <w:rsid w:val="0082097C"/>
    <w:rsid w:val="00821C3F"/>
    <w:rsid w:val="00825808"/>
    <w:rsid w:val="00825CB4"/>
    <w:rsid w:val="00827F78"/>
    <w:rsid w:val="00830DCF"/>
    <w:rsid w:val="00832811"/>
    <w:rsid w:val="00833D96"/>
    <w:rsid w:val="008350CC"/>
    <w:rsid w:val="00835CCD"/>
    <w:rsid w:val="0083665E"/>
    <w:rsid w:val="008404FF"/>
    <w:rsid w:val="008416B6"/>
    <w:rsid w:val="00842D16"/>
    <w:rsid w:val="00853267"/>
    <w:rsid w:val="00853607"/>
    <w:rsid w:val="00854942"/>
    <w:rsid w:val="00856255"/>
    <w:rsid w:val="0086016F"/>
    <w:rsid w:val="00874D32"/>
    <w:rsid w:val="008765F9"/>
    <w:rsid w:val="0088550D"/>
    <w:rsid w:val="008901FC"/>
    <w:rsid w:val="008A0FB1"/>
    <w:rsid w:val="008A52F9"/>
    <w:rsid w:val="008B2377"/>
    <w:rsid w:val="008C0771"/>
    <w:rsid w:val="008C1F61"/>
    <w:rsid w:val="008C3AB1"/>
    <w:rsid w:val="008D251B"/>
    <w:rsid w:val="008D7A93"/>
    <w:rsid w:val="008E16D5"/>
    <w:rsid w:val="008E1751"/>
    <w:rsid w:val="008E31FD"/>
    <w:rsid w:val="008F21F0"/>
    <w:rsid w:val="008F4258"/>
    <w:rsid w:val="008F4A9D"/>
    <w:rsid w:val="008F60D6"/>
    <w:rsid w:val="00904013"/>
    <w:rsid w:val="00905C25"/>
    <w:rsid w:val="00907863"/>
    <w:rsid w:val="00911955"/>
    <w:rsid w:val="0091267D"/>
    <w:rsid w:val="00921D5B"/>
    <w:rsid w:val="00923AC1"/>
    <w:rsid w:val="00923E56"/>
    <w:rsid w:val="009243E5"/>
    <w:rsid w:val="00924578"/>
    <w:rsid w:val="009251D5"/>
    <w:rsid w:val="00926CFD"/>
    <w:rsid w:val="0093034F"/>
    <w:rsid w:val="00937156"/>
    <w:rsid w:val="0094228C"/>
    <w:rsid w:val="00942D10"/>
    <w:rsid w:val="00946E98"/>
    <w:rsid w:val="0094713C"/>
    <w:rsid w:val="00950D49"/>
    <w:rsid w:val="0095374A"/>
    <w:rsid w:val="00953FA5"/>
    <w:rsid w:val="0095520F"/>
    <w:rsid w:val="009578BE"/>
    <w:rsid w:val="00957AAC"/>
    <w:rsid w:val="00961E39"/>
    <w:rsid w:val="00964B64"/>
    <w:rsid w:val="00964D7D"/>
    <w:rsid w:val="00965EE4"/>
    <w:rsid w:val="009664A3"/>
    <w:rsid w:val="009719A4"/>
    <w:rsid w:val="00971CC3"/>
    <w:rsid w:val="00977815"/>
    <w:rsid w:val="009778DC"/>
    <w:rsid w:val="00983403"/>
    <w:rsid w:val="00984989"/>
    <w:rsid w:val="00984BA9"/>
    <w:rsid w:val="00985D17"/>
    <w:rsid w:val="00986FBD"/>
    <w:rsid w:val="00992885"/>
    <w:rsid w:val="0099402A"/>
    <w:rsid w:val="00996B3D"/>
    <w:rsid w:val="009A2672"/>
    <w:rsid w:val="009A4213"/>
    <w:rsid w:val="009A4846"/>
    <w:rsid w:val="009A59BE"/>
    <w:rsid w:val="009A5BBB"/>
    <w:rsid w:val="009A5E57"/>
    <w:rsid w:val="009A7A99"/>
    <w:rsid w:val="009B1AC2"/>
    <w:rsid w:val="009B2A92"/>
    <w:rsid w:val="009B44FE"/>
    <w:rsid w:val="009B4527"/>
    <w:rsid w:val="009B5BB5"/>
    <w:rsid w:val="009C24E2"/>
    <w:rsid w:val="009C3B37"/>
    <w:rsid w:val="009C3CA6"/>
    <w:rsid w:val="009C40EB"/>
    <w:rsid w:val="009C42F8"/>
    <w:rsid w:val="009C5CFD"/>
    <w:rsid w:val="009D09A5"/>
    <w:rsid w:val="009D242A"/>
    <w:rsid w:val="009D2B19"/>
    <w:rsid w:val="009D7A5D"/>
    <w:rsid w:val="009E210B"/>
    <w:rsid w:val="009E5A69"/>
    <w:rsid w:val="009E6191"/>
    <w:rsid w:val="009F1B08"/>
    <w:rsid w:val="009F1B2F"/>
    <w:rsid w:val="009F2032"/>
    <w:rsid w:val="009F7604"/>
    <w:rsid w:val="00A0030B"/>
    <w:rsid w:val="00A00428"/>
    <w:rsid w:val="00A0148A"/>
    <w:rsid w:val="00A015C1"/>
    <w:rsid w:val="00A0253A"/>
    <w:rsid w:val="00A064C5"/>
    <w:rsid w:val="00A06504"/>
    <w:rsid w:val="00A10058"/>
    <w:rsid w:val="00A12349"/>
    <w:rsid w:val="00A131AC"/>
    <w:rsid w:val="00A15F04"/>
    <w:rsid w:val="00A23166"/>
    <w:rsid w:val="00A248AD"/>
    <w:rsid w:val="00A2511E"/>
    <w:rsid w:val="00A30749"/>
    <w:rsid w:val="00A31A48"/>
    <w:rsid w:val="00A32E53"/>
    <w:rsid w:val="00A3747E"/>
    <w:rsid w:val="00A3768F"/>
    <w:rsid w:val="00A50202"/>
    <w:rsid w:val="00A51353"/>
    <w:rsid w:val="00A51542"/>
    <w:rsid w:val="00A5235C"/>
    <w:rsid w:val="00A52398"/>
    <w:rsid w:val="00A54C46"/>
    <w:rsid w:val="00A55437"/>
    <w:rsid w:val="00A62E18"/>
    <w:rsid w:val="00A63044"/>
    <w:rsid w:val="00A71B19"/>
    <w:rsid w:val="00A71B39"/>
    <w:rsid w:val="00A72759"/>
    <w:rsid w:val="00A72963"/>
    <w:rsid w:val="00A7408F"/>
    <w:rsid w:val="00A74381"/>
    <w:rsid w:val="00A74994"/>
    <w:rsid w:val="00A75ACD"/>
    <w:rsid w:val="00A80AB5"/>
    <w:rsid w:val="00A8301E"/>
    <w:rsid w:val="00A84F66"/>
    <w:rsid w:val="00A9437E"/>
    <w:rsid w:val="00AA098F"/>
    <w:rsid w:val="00AA0AE4"/>
    <w:rsid w:val="00AA1C1D"/>
    <w:rsid w:val="00AA3BC7"/>
    <w:rsid w:val="00AA586B"/>
    <w:rsid w:val="00AB58F4"/>
    <w:rsid w:val="00AB6537"/>
    <w:rsid w:val="00AB7ABA"/>
    <w:rsid w:val="00AC015D"/>
    <w:rsid w:val="00AC22DD"/>
    <w:rsid w:val="00AC2A49"/>
    <w:rsid w:val="00AC7B67"/>
    <w:rsid w:val="00AD02A5"/>
    <w:rsid w:val="00AD3CCB"/>
    <w:rsid w:val="00AD5A81"/>
    <w:rsid w:val="00AE0EFB"/>
    <w:rsid w:val="00AE1C7B"/>
    <w:rsid w:val="00AE2A42"/>
    <w:rsid w:val="00AE5DBE"/>
    <w:rsid w:val="00AE7246"/>
    <w:rsid w:val="00AF3964"/>
    <w:rsid w:val="00AF5192"/>
    <w:rsid w:val="00AF7B7C"/>
    <w:rsid w:val="00B019C7"/>
    <w:rsid w:val="00B06613"/>
    <w:rsid w:val="00B0792B"/>
    <w:rsid w:val="00B11389"/>
    <w:rsid w:val="00B131D0"/>
    <w:rsid w:val="00B14049"/>
    <w:rsid w:val="00B1689E"/>
    <w:rsid w:val="00B173E4"/>
    <w:rsid w:val="00B214B0"/>
    <w:rsid w:val="00B21BDB"/>
    <w:rsid w:val="00B233A6"/>
    <w:rsid w:val="00B2518E"/>
    <w:rsid w:val="00B27245"/>
    <w:rsid w:val="00B45041"/>
    <w:rsid w:val="00B45542"/>
    <w:rsid w:val="00B45A28"/>
    <w:rsid w:val="00B47CC8"/>
    <w:rsid w:val="00B500D0"/>
    <w:rsid w:val="00B503D3"/>
    <w:rsid w:val="00B50599"/>
    <w:rsid w:val="00B511D8"/>
    <w:rsid w:val="00B51373"/>
    <w:rsid w:val="00B52CC6"/>
    <w:rsid w:val="00B53A9C"/>
    <w:rsid w:val="00B552E1"/>
    <w:rsid w:val="00B5546C"/>
    <w:rsid w:val="00B57294"/>
    <w:rsid w:val="00B60111"/>
    <w:rsid w:val="00B609AC"/>
    <w:rsid w:val="00B61FB7"/>
    <w:rsid w:val="00B6633D"/>
    <w:rsid w:val="00B6662D"/>
    <w:rsid w:val="00B71769"/>
    <w:rsid w:val="00B75145"/>
    <w:rsid w:val="00B83380"/>
    <w:rsid w:val="00B87A63"/>
    <w:rsid w:val="00B95913"/>
    <w:rsid w:val="00B95ABA"/>
    <w:rsid w:val="00B96A6E"/>
    <w:rsid w:val="00BA3071"/>
    <w:rsid w:val="00BA61A9"/>
    <w:rsid w:val="00BA6C68"/>
    <w:rsid w:val="00BA7C37"/>
    <w:rsid w:val="00BB573E"/>
    <w:rsid w:val="00BB6A83"/>
    <w:rsid w:val="00BC183E"/>
    <w:rsid w:val="00BC4475"/>
    <w:rsid w:val="00BC7892"/>
    <w:rsid w:val="00BD61CF"/>
    <w:rsid w:val="00BD753E"/>
    <w:rsid w:val="00BE0AAE"/>
    <w:rsid w:val="00BE16CA"/>
    <w:rsid w:val="00BE3757"/>
    <w:rsid w:val="00BE4B5D"/>
    <w:rsid w:val="00BE785F"/>
    <w:rsid w:val="00BE7C83"/>
    <w:rsid w:val="00BF1B2C"/>
    <w:rsid w:val="00C0501F"/>
    <w:rsid w:val="00C05BE2"/>
    <w:rsid w:val="00C07C18"/>
    <w:rsid w:val="00C1097F"/>
    <w:rsid w:val="00C1166B"/>
    <w:rsid w:val="00C15825"/>
    <w:rsid w:val="00C1601B"/>
    <w:rsid w:val="00C22B07"/>
    <w:rsid w:val="00C249D2"/>
    <w:rsid w:val="00C25088"/>
    <w:rsid w:val="00C25137"/>
    <w:rsid w:val="00C26141"/>
    <w:rsid w:val="00C26B59"/>
    <w:rsid w:val="00C31164"/>
    <w:rsid w:val="00C31501"/>
    <w:rsid w:val="00C328EE"/>
    <w:rsid w:val="00C3394B"/>
    <w:rsid w:val="00C40125"/>
    <w:rsid w:val="00C41A25"/>
    <w:rsid w:val="00C52077"/>
    <w:rsid w:val="00C527CF"/>
    <w:rsid w:val="00C53AED"/>
    <w:rsid w:val="00C53E2E"/>
    <w:rsid w:val="00C54280"/>
    <w:rsid w:val="00C609B8"/>
    <w:rsid w:val="00C64DB7"/>
    <w:rsid w:val="00C70628"/>
    <w:rsid w:val="00C70C03"/>
    <w:rsid w:val="00C71785"/>
    <w:rsid w:val="00C727E2"/>
    <w:rsid w:val="00C84B2E"/>
    <w:rsid w:val="00C8522C"/>
    <w:rsid w:val="00C85510"/>
    <w:rsid w:val="00C93727"/>
    <w:rsid w:val="00C97F59"/>
    <w:rsid w:val="00CA0760"/>
    <w:rsid w:val="00CA1420"/>
    <w:rsid w:val="00CA4235"/>
    <w:rsid w:val="00CA7FFB"/>
    <w:rsid w:val="00CB4CEE"/>
    <w:rsid w:val="00CB7469"/>
    <w:rsid w:val="00CC1A84"/>
    <w:rsid w:val="00CC68E4"/>
    <w:rsid w:val="00CC6B51"/>
    <w:rsid w:val="00CD03CD"/>
    <w:rsid w:val="00CD0433"/>
    <w:rsid w:val="00CD1277"/>
    <w:rsid w:val="00CE2071"/>
    <w:rsid w:val="00CE2E70"/>
    <w:rsid w:val="00CE4FA9"/>
    <w:rsid w:val="00CE68B1"/>
    <w:rsid w:val="00CF01A8"/>
    <w:rsid w:val="00CF3FE0"/>
    <w:rsid w:val="00CF4A36"/>
    <w:rsid w:val="00D0441E"/>
    <w:rsid w:val="00D047C7"/>
    <w:rsid w:val="00D05377"/>
    <w:rsid w:val="00D1089F"/>
    <w:rsid w:val="00D11D2F"/>
    <w:rsid w:val="00D13002"/>
    <w:rsid w:val="00D207FA"/>
    <w:rsid w:val="00D27EAE"/>
    <w:rsid w:val="00D4167F"/>
    <w:rsid w:val="00D427B6"/>
    <w:rsid w:val="00D47270"/>
    <w:rsid w:val="00D57708"/>
    <w:rsid w:val="00D64AC5"/>
    <w:rsid w:val="00D6664C"/>
    <w:rsid w:val="00D70565"/>
    <w:rsid w:val="00D83F9C"/>
    <w:rsid w:val="00D84833"/>
    <w:rsid w:val="00D8580E"/>
    <w:rsid w:val="00D86661"/>
    <w:rsid w:val="00D87EB3"/>
    <w:rsid w:val="00D92758"/>
    <w:rsid w:val="00D93BFC"/>
    <w:rsid w:val="00D94664"/>
    <w:rsid w:val="00D95826"/>
    <w:rsid w:val="00DA16A5"/>
    <w:rsid w:val="00DA504C"/>
    <w:rsid w:val="00DA5EAE"/>
    <w:rsid w:val="00DB4246"/>
    <w:rsid w:val="00DB781B"/>
    <w:rsid w:val="00DB7BBA"/>
    <w:rsid w:val="00DC1BB1"/>
    <w:rsid w:val="00DC37DD"/>
    <w:rsid w:val="00DC7256"/>
    <w:rsid w:val="00DC7E81"/>
    <w:rsid w:val="00DD40B2"/>
    <w:rsid w:val="00DD4ECC"/>
    <w:rsid w:val="00DE0DA7"/>
    <w:rsid w:val="00DE1C19"/>
    <w:rsid w:val="00DE235F"/>
    <w:rsid w:val="00DE5CEB"/>
    <w:rsid w:val="00DE68DE"/>
    <w:rsid w:val="00DE71E7"/>
    <w:rsid w:val="00DE7263"/>
    <w:rsid w:val="00DF04BC"/>
    <w:rsid w:val="00DF2D42"/>
    <w:rsid w:val="00DF3CA9"/>
    <w:rsid w:val="00E00F04"/>
    <w:rsid w:val="00E01E24"/>
    <w:rsid w:val="00E023D5"/>
    <w:rsid w:val="00E02749"/>
    <w:rsid w:val="00E0313E"/>
    <w:rsid w:val="00E07411"/>
    <w:rsid w:val="00E128B5"/>
    <w:rsid w:val="00E12B74"/>
    <w:rsid w:val="00E16429"/>
    <w:rsid w:val="00E17AF8"/>
    <w:rsid w:val="00E210A1"/>
    <w:rsid w:val="00E211ED"/>
    <w:rsid w:val="00E215DE"/>
    <w:rsid w:val="00E25AF4"/>
    <w:rsid w:val="00E2706A"/>
    <w:rsid w:val="00E3033B"/>
    <w:rsid w:val="00E406A5"/>
    <w:rsid w:val="00E40DF3"/>
    <w:rsid w:val="00E45E17"/>
    <w:rsid w:val="00E46037"/>
    <w:rsid w:val="00E5136F"/>
    <w:rsid w:val="00E53C53"/>
    <w:rsid w:val="00E55535"/>
    <w:rsid w:val="00E560AC"/>
    <w:rsid w:val="00E60868"/>
    <w:rsid w:val="00E65905"/>
    <w:rsid w:val="00E65C0F"/>
    <w:rsid w:val="00E66561"/>
    <w:rsid w:val="00E6782E"/>
    <w:rsid w:val="00E67C20"/>
    <w:rsid w:val="00E705E8"/>
    <w:rsid w:val="00E7083B"/>
    <w:rsid w:val="00E70BC8"/>
    <w:rsid w:val="00E7166F"/>
    <w:rsid w:val="00E7170C"/>
    <w:rsid w:val="00E75B15"/>
    <w:rsid w:val="00E77070"/>
    <w:rsid w:val="00E80CBA"/>
    <w:rsid w:val="00E83151"/>
    <w:rsid w:val="00E90DAE"/>
    <w:rsid w:val="00E91906"/>
    <w:rsid w:val="00E94C61"/>
    <w:rsid w:val="00E97883"/>
    <w:rsid w:val="00EA3C55"/>
    <w:rsid w:val="00EA407C"/>
    <w:rsid w:val="00EA4E9C"/>
    <w:rsid w:val="00EA6C86"/>
    <w:rsid w:val="00EA795F"/>
    <w:rsid w:val="00EB2E20"/>
    <w:rsid w:val="00EB615F"/>
    <w:rsid w:val="00EC4F1B"/>
    <w:rsid w:val="00EC5441"/>
    <w:rsid w:val="00EC59D0"/>
    <w:rsid w:val="00EC6DC5"/>
    <w:rsid w:val="00ED1706"/>
    <w:rsid w:val="00ED3A83"/>
    <w:rsid w:val="00EE02E5"/>
    <w:rsid w:val="00EE233D"/>
    <w:rsid w:val="00EE3C05"/>
    <w:rsid w:val="00EE5626"/>
    <w:rsid w:val="00EE56B1"/>
    <w:rsid w:val="00EE7119"/>
    <w:rsid w:val="00EF3C28"/>
    <w:rsid w:val="00EF5709"/>
    <w:rsid w:val="00EF7EFA"/>
    <w:rsid w:val="00F00F35"/>
    <w:rsid w:val="00F04ADA"/>
    <w:rsid w:val="00F05D46"/>
    <w:rsid w:val="00F06D41"/>
    <w:rsid w:val="00F10313"/>
    <w:rsid w:val="00F10B9E"/>
    <w:rsid w:val="00F12C0F"/>
    <w:rsid w:val="00F14EDE"/>
    <w:rsid w:val="00F166C3"/>
    <w:rsid w:val="00F16F7B"/>
    <w:rsid w:val="00F201CA"/>
    <w:rsid w:val="00F24D21"/>
    <w:rsid w:val="00F25713"/>
    <w:rsid w:val="00F25C9A"/>
    <w:rsid w:val="00F27E54"/>
    <w:rsid w:val="00F32428"/>
    <w:rsid w:val="00F33BD7"/>
    <w:rsid w:val="00F36D88"/>
    <w:rsid w:val="00F41010"/>
    <w:rsid w:val="00F42BF8"/>
    <w:rsid w:val="00F44589"/>
    <w:rsid w:val="00F45452"/>
    <w:rsid w:val="00F46BBF"/>
    <w:rsid w:val="00F60993"/>
    <w:rsid w:val="00F60BC7"/>
    <w:rsid w:val="00F66D82"/>
    <w:rsid w:val="00F728DF"/>
    <w:rsid w:val="00F73B9A"/>
    <w:rsid w:val="00F77813"/>
    <w:rsid w:val="00F827DC"/>
    <w:rsid w:val="00F8326C"/>
    <w:rsid w:val="00F84B0E"/>
    <w:rsid w:val="00F858B8"/>
    <w:rsid w:val="00F963EB"/>
    <w:rsid w:val="00F968EF"/>
    <w:rsid w:val="00FA0DEB"/>
    <w:rsid w:val="00FA11BA"/>
    <w:rsid w:val="00FA311F"/>
    <w:rsid w:val="00FA508A"/>
    <w:rsid w:val="00FA7CB7"/>
    <w:rsid w:val="00FB0FF5"/>
    <w:rsid w:val="00FB1CAF"/>
    <w:rsid w:val="00FB24DC"/>
    <w:rsid w:val="00FB7D27"/>
    <w:rsid w:val="00FC36F1"/>
    <w:rsid w:val="00FC535A"/>
    <w:rsid w:val="00FC5450"/>
    <w:rsid w:val="00FC55A8"/>
    <w:rsid w:val="00FC6128"/>
    <w:rsid w:val="00FD4D0C"/>
    <w:rsid w:val="00FD65A9"/>
    <w:rsid w:val="00FD694E"/>
    <w:rsid w:val="00FE3D25"/>
    <w:rsid w:val="00FE628B"/>
    <w:rsid w:val="00FF1405"/>
    <w:rsid w:val="00FF2ABF"/>
    <w:rsid w:val="00FF2BCE"/>
    <w:rsid w:val="00FF3F04"/>
    <w:rsid w:val="00FF5D8B"/>
    <w:rsid w:val="00FF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3B8CA"/>
  <w15:chartTrackingRefBased/>
  <w15:docId w15:val="{6CE178AE-EFAF-47AA-9DA9-A5D7D8B5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B37"/>
    <w:rPr>
      <w:rFonts w:ascii="Segoe UI" w:hAnsi="Segoe UI" w:cs="Segoe UI"/>
      <w:sz w:val="18"/>
      <w:szCs w:val="18"/>
    </w:rPr>
  </w:style>
  <w:style w:type="paragraph" w:styleId="ListParagraph">
    <w:name w:val="List Paragraph"/>
    <w:basedOn w:val="Normal"/>
    <w:uiPriority w:val="34"/>
    <w:qFormat/>
    <w:rsid w:val="009C3B37"/>
    <w:pPr>
      <w:ind w:left="720"/>
      <w:contextualSpacing/>
    </w:pPr>
  </w:style>
  <w:style w:type="table" w:styleId="TableGrid">
    <w:name w:val="Table Grid"/>
    <w:basedOn w:val="TableNormal"/>
    <w:uiPriority w:val="59"/>
    <w:rsid w:val="009C3B3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Pink">
    <w:name w:val="Bullet 1 - Pink"/>
    <w:basedOn w:val="Normal"/>
    <w:qFormat/>
    <w:locked/>
    <w:rsid w:val="009C3B37"/>
    <w:pPr>
      <w:numPr>
        <w:numId w:val="1"/>
      </w:numPr>
      <w:spacing w:before="60" w:after="60" w:line="276" w:lineRule="auto"/>
    </w:pPr>
    <w:rPr>
      <w:rFonts w:ascii="Arial" w:eastAsia="Times New Roman" w:hAnsi="Arial" w:cs="Times New Roman"/>
      <w:color w:val="595959" w:themeColor="text1" w:themeTint="A6"/>
      <w:sz w:val="20"/>
      <w:szCs w:val="24"/>
      <w:lang w:eastAsia="de-DE"/>
    </w:rPr>
  </w:style>
  <w:style w:type="character" w:styleId="CommentReference">
    <w:name w:val="annotation reference"/>
    <w:basedOn w:val="DefaultParagraphFont"/>
    <w:uiPriority w:val="99"/>
    <w:semiHidden/>
    <w:unhideWhenUsed/>
    <w:rsid w:val="009C3B37"/>
    <w:rPr>
      <w:sz w:val="16"/>
      <w:szCs w:val="16"/>
    </w:rPr>
  </w:style>
  <w:style w:type="paragraph" w:styleId="CommentText">
    <w:name w:val="annotation text"/>
    <w:basedOn w:val="Normal"/>
    <w:link w:val="CommentTextChar"/>
    <w:uiPriority w:val="99"/>
    <w:unhideWhenUsed/>
    <w:rsid w:val="009C3B37"/>
    <w:pPr>
      <w:spacing w:line="240" w:lineRule="auto"/>
    </w:pPr>
    <w:rPr>
      <w:sz w:val="20"/>
      <w:szCs w:val="20"/>
    </w:rPr>
  </w:style>
  <w:style w:type="character" w:customStyle="1" w:styleId="CommentTextChar">
    <w:name w:val="Comment Text Char"/>
    <w:basedOn w:val="DefaultParagraphFont"/>
    <w:link w:val="CommentText"/>
    <w:uiPriority w:val="99"/>
    <w:rsid w:val="009C3B37"/>
    <w:rPr>
      <w:sz w:val="20"/>
      <w:szCs w:val="20"/>
    </w:rPr>
  </w:style>
  <w:style w:type="table" w:styleId="TableGridLight">
    <w:name w:val="Grid Table Light"/>
    <w:basedOn w:val="TableNormal"/>
    <w:uiPriority w:val="40"/>
    <w:rsid w:val="009C3B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Subject">
    <w:name w:val="annotation subject"/>
    <w:basedOn w:val="CommentText"/>
    <w:next w:val="CommentText"/>
    <w:link w:val="CommentSubjectChar"/>
    <w:uiPriority w:val="99"/>
    <w:semiHidden/>
    <w:unhideWhenUsed/>
    <w:rsid w:val="005158DC"/>
    <w:rPr>
      <w:b/>
      <w:bCs/>
    </w:rPr>
  </w:style>
  <w:style w:type="character" w:customStyle="1" w:styleId="CommentSubjectChar">
    <w:name w:val="Comment Subject Char"/>
    <w:basedOn w:val="CommentTextChar"/>
    <w:link w:val="CommentSubject"/>
    <w:uiPriority w:val="99"/>
    <w:semiHidden/>
    <w:rsid w:val="005158DC"/>
    <w:rPr>
      <w:b/>
      <w:bCs/>
      <w:sz w:val="20"/>
      <w:szCs w:val="20"/>
    </w:rPr>
  </w:style>
  <w:style w:type="character" w:customStyle="1" w:styleId="hgkelc">
    <w:name w:val="hgkelc"/>
    <w:basedOn w:val="DefaultParagraphFont"/>
    <w:rsid w:val="00BC183E"/>
  </w:style>
  <w:style w:type="paragraph" w:styleId="NormalWeb">
    <w:name w:val="Normal (Web)"/>
    <w:basedOn w:val="Normal"/>
    <w:uiPriority w:val="99"/>
    <w:semiHidden/>
    <w:unhideWhenUsed/>
    <w:rsid w:val="00CF3F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7241">
      <w:bodyDiv w:val="1"/>
      <w:marLeft w:val="0"/>
      <w:marRight w:val="0"/>
      <w:marTop w:val="0"/>
      <w:marBottom w:val="0"/>
      <w:divBdr>
        <w:top w:val="none" w:sz="0" w:space="0" w:color="auto"/>
        <w:left w:val="none" w:sz="0" w:space="0" w:color="auto"/>
        <w:bottom w:val="none" w:sz="0" w:space="0" w:color="auto"/>
        <w:right w:val="none" w:sz="0" w:space="0" w:color="auto"/>
      </w:divBdr>
    </w:div>
    <w:div w:id="48261869">
      <w:bodyDiv w:val="1"/>
      <w:marLeft w:val="0"/>
      <w:marRight w:val="0"/>
      <w:marTop w:val="0"/>
      <w:marBottom w:val="0"/>
      <w:divBdr>
        <w:top w:val="none" w:sz="0" w:space="0" w:color="auto"/>
        <w:left w:val="none" w:sz="0" w:space="0" w:color="auto"/>
        <w:bottom w:val="none" w:sz="0" w:space="0" w:color="auto"/>
        <w:right w:val="none" w:sz="0" w:space="0" w:color="auto"/>
      </w:divBdr>
    </w:div>
    <w:div w:id="513157382">
      <w:bodyDiv w:val="1"/>
      <w:marLeft w:val="0"/>
      <w:marRight w:val="0"/>
      <w:marTop w:val="0"/>
      <w:marBottom w:val="0"/>
      <w:divBdr>
        <w:top w:val="none" w:sz="0" w:space="0" w:color="auto"/>
        <w:left w:val="none" w:sz="0" w:space="0" w:color="auto"/>
        <w:bottom w:val="none" w:sz="0" w:space="0" w:color="auto"/>
        <w:right w:val="none" w:sz="0" w:space="0" w:color="auto"/>
      </w:divBdr>
    </w:div>
    <w:div w:id="540940699">
      <w:bodyDiv w:val="1"/>
      <w:marLeft w:val="0"/>
      <w:marRight w:val="0"/>
      <w:marTop w:val="0"/>
      <w:marBottom w:val="0"/>
      <w:divBdr>
        <w:top w:val="none" w:sz="0" w:space="0" w:color="auto"/>
        <w:left w:val="none" w:sz="0" w:space="0" w:color="auto"/>
        <w:bottom w:val="none" w:sz="0" w:space="0" w:color="auto"/>
        <w:right w:val="none" w:sz="0" w:space="0" w:color="auto"/>
      </w:divBdr>
    </w:div>
    <w:div w:id="656690418">
      <w:bodyDiv w:val="1"/>
      <w:marLeft w:val="0"/>
      <w:marRight w:val="0"/>
      <w:marTop w:val="0"/>
      <w:marBottom w:val="0"/>
      <w:divBdr>
        <w:top w:val="none" w:sz="0" w:space="0" w:color="auto"/>
        <w:left w:val="none" w:sz="0" w:space="0" w:color="auto"/>
        <w:bottom w:val="none" w:sz="0" w:space="0" w:color="auto"/>
        <w:right w:val="none" w:sz="0" w:space="0" w:color="auto"/>
      </w:divBdr>
    </w:div>
    <w:div w:id="695153958">
      <w:bodyDiv w:val="1"/>
      <w:marLeft w:val="0"/>
      <w:marRight w:val="0"/>
      <w:marTop w:val="0"/>
      <w:marBottom w:val="0"/>
      <w:divBdr>
        <w:top w:val="none" w:sz="0" w:space="0" w:color="auto"/>
        <w:left w:val="none" w:sz="0" w:space="0" w:color="auto"/>
        <w:bottom w:val="none" w:sz="0" w:space="0" w:color="auto"/>
        <w:right w:val="none" w:sz="0" w:space="0" w:color="auto"/>
      </w:divBdr>
    </w:div>
    <w:div w:id="906188273">
      <w:bodyDiv w:val="1"/>
      <w:marLeft w:val="0"/>
      <w:marRight w:val="0"/>
      <w:marTop w:val="0"/>
      <w:marBottom w:val="0"/>
      <w:divBdr>
        <w:top w:val="none" w:sz="0" w:space="0" w:color="auto"/>
        <w:left w:val="none" w:sz="0" w:space="0" w:color="auto"/>
        <w:bottom w:val="none" w:sz="0" w:space="0" w:color="auto"/>
        <w:right w:val="none" w:sz="0" w:space="0" w:color="auto"/>
      </w:divBdr>
    </w:div>
    <w:div w:id="1310473403">
      <w:bodyDiv w:val="1"/>
      <w:marLeft w:val="0"/>
      <w:marRight w:val="0"/>
      <w:marTop w:val="0"/>
      <w:marBottom w:val="0"/>
      <w:divBdr>
        <w:top w:val="none" w:sz="0" w:space="0" w:color="auto"/>
        <w:left w:val="none" w:sz="0" w:space="0" w:color="auto"/>
        <w:bottom w:val="none" w:sz="0" w:space="0" w:color="auto"/>
        <w:right w:val="none" w:sz="0" w:space="0" w:color="auto"/>
      </w:divBdr>
    </w:div>
    <w:div w:id="1648893574">
      <w:bodyDiv w:val="1"/>
      <w:marLeft w:val="0"/>
      <w:marRight w:val="0"/>
      <w:marTop w:val="0"/>
      <w:marBottom w:val="0"/>
      <w:divBdr>
        <w:top w:val="none" w:sz="0" w:space="0" w:color="auto"/>
        <w:left w:val="none" w:sz="0" w:space="0" w:color="auto"/>
        <w:bottom w:val="none" w:sz="0" w:space="0" w:color="auto"/>
        <w:right w:val="none" w:sz="0" w:space="0" w:color="auto"/>
      </w:divBdr>
    </w:div>
    <w:div w:id="2017733249">
      <w:bodyDiv w:val="1"/>
      <w:marLeft w:val="0"/>
      <w:marRight w:val="0"/>
      <w:marTop w:val="0"/>
      <w:marBottom w:val="0"/>
      <w:divBdr>
        <w:top w:val="none" w:sz="0" w:space="0" w:color="auto"/>
        <w:left w:val="none" w:sz="0" w:space="0" w:color="auto"/>
        <w:bottom w:val="none" w:sz="0" w:space="0" w:color="auto"/>
        <w:right w:val="none" w:sz="0" w:space="0" w:color="auto"/>
      </w:divBdr>
    </w:div>
    <w:div w:id="211851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E300-41CE-4396-A005-44A82D00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16</Pages>
  <Words>3636</Words>
  <Characters>20730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Jain</dc:creator>
  <cp:keywords/>
  <dc:description/>
  <cp:lastModifiedBy>Gourav Shaw</cp:lastModifiedBy>
  <cp:revision>5</cp:revision>
  <dcterms:created xsi:type="dcterms:W3CDTF">2021-06-14T12:06:00Z</dcterms:created>
  <dcterms:modified xsi:type="dcterms:W3CDTF">2021-06-14T13:25:00Z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-1202942418</vt:i4>
  </property>
  <property fmtid="{D5CDD505-2E9C-101B-9397-08002B2CF9AE}" pid="3" name="_NewReviewCycle">
    <vt:lpwstr/>
  </property>
  <property fmtid="{D5CDD505-2E9C-101B-9397-08002B2CF9AE}" pid="4" name="_EmailSubject">
    <vt:lpwstr>Athena Qre</vt:lpwstr>
  </property>
  <property fmtid="{D5CDD505-2E9C-101B-9397-08002B2CF9AE}" pid="5" name="_AuthorEmail">
    <vt:lpwstr>Prakhar.Jain@evalueserve.com</vt:lpwstr>
  </property>
  <property fmtid="{D5CDD505-2E9C-101B-9397-08002B2CF9AE}" pid="6" name="_AuthorEmailDisplayName">
    <vt:lpwstr>Prakhar Jain</vt:lpwstr>
  </property>
  <property fmtid="{D5CDD505-2E9C-101B-9397-08002B2CF9AE}" pid="7" name="_ReviewingToolsShownOnce">
    <vt:lpwstr/>
  </property>
</Properties>
</file>