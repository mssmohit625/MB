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C3F" w:rsidRDefault="00666C3F">
      <w:pPr>
        <w:spacing w:after="0"/>
        <w:jc w:val="center"/>
        <w:rPr>
          <w:rFonts w:ascii="Frutiger 45 Light" w:hAnsi="Frutiger 45 Light" w:cs="Arial"/>
          <w:b/>
          <w:sz w:val="20"/>
          <w:szCs w:val="20"/>
          <w:u w:val="single"/>
        </w:rPr>
      </w:pPr>
    </w:p>
    <w:p w:rsidR="00666C3F" w:rsidRDefault="00666C3F">
      <w:pPr>
        <w:spacing w:after="0"/>
        <w:jc w:val="center"/>
        <w:rPr>
          <w:rFonts w:ascii="Frutiger 45 Light" w:hAnsi="Frutiger 45 Light" w:cs="Arial"/>
          <w:b/>
          <w:sz w:val="20"/>
          <w:szCs w:val="20"/>
          <w:u w:val="single"/>
        </w:rPr>
      </w:pPr>
    </w:p>
    <w:p w:rsidR="00666C3F" w:rsidRDefault="00124AB7">
      <w:pPr>
        <w:spacing w:after="0"/>
        <w:jc w:val="center"/>
        <w:rPr>
          <w:rFonts w:ascii="Frutiger 45 Light" w:hAnsi="Frutiger 45 Light" w:cs="Arial"/>
          <w:b/>
          <w:sz w:val="20"/>
          <w:szCs w:val="20"/>
          <w:u w:val="single"/>
        </w:rPr>
      </w:pPr>
      <w:r>
        <w:rPr>
          <w:rFonts w:ascii="Frutiger 45 Light" w:hAnsi="Frutiger 45 Light" w:cs="Arial"/>
          <w:b/>
          <w:sz w:val="20"/>
          <w:szCs w:val="20"/>
          <w:u w:val="single"/>
        </w:rPr>
        <w:t>Health Benefits Design Survey</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Target audience:   Benefits decision-makers at large employers with more than 100 employees </w:t>
      </w:r>
    </w:p>
    <w:p w:rsidR="00666C3F" w:rsidRDefault="00124AB7">
      <w:pPr>
        <w:spacing w:after="0"/>
        <w:rPr>
          <w:rFonts w:ascii="Frutiger 45 Light" w:hAnsi="Frutiger 45 Light" w:cs="Arial"/>
          <w:sz w:val="20"/>
          <w:szCs w:val="20"/>
        </w:rPr>
      </w:pPr>
      <w:r>
        <w:rPr>
          <w:rFonts w:ascii="Frutiger 45 Light" w:hAnsi="Frutiger 45 Light" w:cs="Arial"/>
          <w:sz w:val="20"/>
          <w:szCs w:val="20"/>
        </w:rPr>
        <w:t>Sample size: 300</w:t>
      </w:r>
    </w:p>
    <w:p w:rsidR="00666C3F" w:rsidRDefault="00124AB7">
      <w:pPr>
        <w:spacing w:after="0"/>
        <w:rPr>
          <w:rFonts w:ascii="Frutiger 45 Light" w:hAnsi="Frutiger 45 Light" w:cs="Arial"/>
          <w:sz w:val="20"/>
          <w:szCs w:val="20"/>
        </w:rPr>
      </w:pPr>
      <w:r>
        <w:rPr>
          <w:rFonts w:ascii="Frutiger 45 Light" w:hAnsi="Frutiger 45 Light" w:cs="Arial"/>
          <w:sz w:val="20"/>
          <w:szCs w:val="20"/>
        </w:rPr>
        <w:t>LOI: 15 min [to update]</w:t>
      </w:r>
    </w:p>
    <w:p w:rsidR="00666C3F" w:rsidRDefault="00666C3F">
      <w:pPr>
        <w:spacing w:after="0"/>
        <w:rPr>
          <w:rFonts w:ascii="Frutiger 45 Light" w:hAnsi="Frutiger 45 Light" w:cs="Arial"/>
          <w:sz w:val="20"/>
          <w:szCs w:val="20"/>
        </w:rPr>
      </w:pPr>
    </w:p>
    <w:p w:rsidR="00651622" w:rsidRDefault="00651622">
      <w:pPr>
        <w:spacing w:after="0"/>
        <w:rPr>
          <w:rFonts w:ascii="Frutiger 45 Light" w:hAnsi="Frutiger 45 Light" w:cs="Arial"/>
          <w:sz w:val="20"/>
          <w:szCs w:val="20"/>
        </w:rPr>
      </w:pPr>
    </w:p>
    <w:p w:rsidR="00666C3F" w:rsidRDefault="00666C3F">
      <w:pPr>
        <w:pStyle w:val="ListParagraph"/>
        <w:spacing w:after="0"/>
        <w:rPr>
          <w:rFonts w:ascii="Frutiger 45 Light" w:hAnsi="Frutiger 45 Light" w:cs="Arial"/>
          <w:sz w:val="20"/>
          <w:szCs w:val="20"/>
        </w:rPr>
      </w:pPr>
    </w:p>
    <w:p w:rsidR="00666C3F" w:rsidRDefault="00124AB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Frutiger 45 Light" w:hAnsi="Frutiger 45 Light" w:cs="Arial"/>
          <w:b/>
          <w:sz w:val="20"/>
          <w:szCs w:val="20"/>
        </w:rPr>
      </w:pPr>
      <w:r>
        <w:rPr>
          <w:rFonts w:ascii="Frutiger 45 Light" w:hAnsi="Frutiger 45 Light" w:cs="Arial"/>
          <w:b/>
          <w:sz w:val="20"/>
          <w:szCs w:val="20"/>
        </w:rPr>
        <w:t>SCREENER</w:t>
      </w:r>
    </w:p>
    <w:p w:rsidR="00582384" w:rsidRDefault="00582384" w:rsidP="00582384">
      <w:pPr>
        <w:rPr>
          <w:b/>
          <w:bCs/>
          <w:color w:val="FF0000"/>
          <w:highlight w:val="yellow"/>
          <w:lang w:val="en-GB"/>
        </w:rPr>
      </w:pPr>
    </w:p>
    <w:p w:rsidR="00582384" w:rsidRPr="00651622" w:rsidRDefault="00582384" w:rsidP="00582384">
      <w:pPr>
        <w:rPr>
          <w:b/>
          <w:bCs/>
          <w:color w:val="FF0000"/>
          <w:highlight w:val="yellow"/>
          <w:lang w:val="en-GB"/>
        </w:rPr>
      </w:pPr>
      <w:r w:rsidRPr="00651622">
        <w:rPr>
          <w:b/>
          <w:bCs/>
          <w:color w:val="FF0000"/>
          <w:highlight w:val="yellow"/>
          <w:lang w:val="en-GB"/>
        </w:rPr>
        <w:t xml:space="preserve">WELCOME SCREEN </w:t>
      </w:r>
    </w:p>
    <w:p w:rsidR="00582384" w:rsidRPr="00651622" w:rsidRDefault="00582384" w:rsidP="00582384">
      <w:pPr>
        <w:rPr>
          <w:b/>
          <w:bCs/>
          <w:color w:val="FF0000"/>
          <w:highlight w:val="yellow"/>
          <w:lang w:val="en-GB"/>
        </w:rPr>
      </w:pPr>
      <w:r w:rsidRPr="00651622">
        <w:rPr>
          <w:b/>
          <w:bCs/>
          <w:color w:val="FF0000"/>
          <w:highlight w:val="yellow"/>
          <w:lang w:val="en-GB"/>
        </w:rPr>
        <w:t xml:space="preserve">SHOW ALL </w:t>
      </w:r>
    </w:p>
    <w:p w:rsidR="00582384" w:rsidRPr="00651622" w:rsidRDefault="00582384" w:rsidP="00582384">
      <w:pPr>
        <w:rPr>
          <w:highlight w:val="yellow"/>
          <w:lang w:val="en-GB"/>
        </w:rPr>
      </w:pPr>
      <w:r w:rsidRPr="00651622">
        <w:rPr>
          <w:highlight w:val="yellow"/>
          <w:lang w:val="en-GB"/>
        </w:rPr>
        <w:t xml:space="preserve">Thank you very much for accessing the survey link. We greatly value your time and support. Please rest assured that all your responses will be treated in the strictest confidence and neither you nor your company will be identified as having taken part in the survey. </w:t>
      </w:r>
    </w:p>
    <w:p w:rsidR="00582384" w:rsidRPr="00651622" w:rsidRDefault="00582384" w:rsidP="00582384">
      <w:pPr>
        <w:rPr>
          <w:b/>
          <w:bCs/>
          <w:highlight w:val="yellow"/>
          <w:lang w:val="en-GB"/>
        </w:rPr>
      </w:pPr>
      <w:r w:rsidRPr="00651622">
        <w:rPr>
          <w:b/>
          <w:bCs/>
          <w:highlight w:val="yellow"/>
          <w:lang w:val="en-GB"/>
        </w:rPr>
        <w:t xml:space="preserve">PLEASE READ: </w:t>
      </w:r>
    </w:p>
    <w:p w:rsidR="00582384" w:rsidRPr="00651622" w:rsidRDefault="00582384" w:rsidP="00582384">
      <w:pPr>
        <w:rPr>
          <w:highlight w:val="yellow"/>
          <w:lang w:val="en-GB"/>
        </w:rPr>
      </w:pPr>
      <w:r w:rsidRPr="00651622">
        <w:rPr>
          <w:highlight w:val="yellow"/>
          <w:lang w:val="en-GB"/>
        </w:rPr>
        <w:t xml:space="preserve">Thank you once again for agreeing to take part in the survey. This study is sponsored by UBS and is going to be used for investment research purposes. Please rest assured that all your responses will be treated in the strictest confidence. Data only be analysed at an aggregated level for research purposes, and will not be attributed to any individual person or organization. </w:t>
      </w:r>
    </w:p>
    <w:p w:rsidR="00582384" w:rsidRPr="00651622" w:rsidRDefault="00582384" w:rsidP="00582384">
      <w:pPr>
        <w:rPr>
          <w:highlight w:val="yellow"/>
          <w:lang w:val="en-GB"/>
        </w:rPr>
      </w:pPr>
      <w:r w:rsidRPr="00651622">
        <w:rPr>
          <w:highlight w:val="yellow"/>
          <w:lang w:val="en-GB"/>
        </w:rPr>
        <w:t xml:space="preserve">By participating in this survey, you agree that UBS and its affiliates, or third parties on UBS' behalf, may process any personal data which you provide (e.g. your name, email address and company name) for the purpose of collating and analyzing responses to this survey or any future surveys with a similar subject matter. Since a third party conducts the survey on UBS' behalf, UBS will only receive your response as part of an aggregated, anonymised set of responses. You also agree that UBS may publish your response in an aggregated, anonymised form in products, services or promotional materials and may distribute it in this form to our clients or other third parties. For further details on how we protect your privacy, please consult our </w:t>
      </w:r>
      <w:hyperlink r:id="rId9" w:history="1">
        <w:r w:rsidRPr="00651622">
          <w:rPr>
            <w:rStyle w:val="Hyperlink"/>
            <w:highlight w:val="yellow"/>
            <w:lang w:val="en-GB"/>
          </w:rPr>
          <w:t>privacy policy.</w:t>
        </w:r>
      </w:hyperlink>
      <w:r w:rsidRPr="00651622">
        <w:rPr>
          <w:highlight w:val="yellow"/>
          <w:lang w:val="en-GB"/>
        </w:rPr>
        <w:t xml:space="preserve"> </w:t>
      </w:r>
    </w:p>
    <w:p w:rsidR="00582384" w:rsidRPr="00651622" w:rsidRDefault="00582384" w:rsidP="00582384">
      <w:pPr>
        <w:rPr>
          <w:highlight w:val="yellow"/>
          <w:lang w:val="en-GB"/>
        </w:rPr>
      </w:pPr>
      <w:r w:rsidRPr="00651622">
        <w:rPr>
          <w:highlight w:val="yellow"/>
          <w:lang w:val="en-GB"/>
        </w:rPr>
        <w:t>By participating, you are confirming that your response does not pose a conflict of interest with any of your activities away from UBS or violate any law or employment policy or contractual obligation or any duty of confidentiality you may have to your employer or to any other party. Additionally, you must not provide UBS employees with any confidential information or information that may constitute "material, non-public information" as that term is generally understood. You agree to notify UBS in the event you become aware of any issue with your response or any disclosure you make raises questions under these requirements. You will notify UBS through the company who runs this survey in the event you become aware of any issue with your participation or responses.</w:t>
      </w:r>
    </w:p>
    <w:p w:rsidR="00582384" w:rsidRPr="00651622" w:rsidRDefault="00582384" w:rsidP="00582384">
      <w:pPr>
        <w:rPr>
          <w:highlight w:val="yellow"/>
          <w:lang w:val="en-GB"/>
        </w:rPr>
      </w:pPr>
    </w:p>
    <w:p w:rsidR="00582384" w:rsidRPr="00651622" w:rsidRDefault="00582384" w:rsidP="00582384">
      <w:pPr>
        <w:rPr>
          <w:highlight w:val="yellow"/>
          <w:lang w:val="en-GB"/>
        </w:rPr>
      </w:pPr>
      <w:r w:rsidRPr="00651622">
        <w:rPr>
          <w:highlight w:val="yellow"/>
          <w:lang w:val="en-GB"/>
        </w:rPr>
        <w:t>Do you agree to comply with the above statement?</w:t>
      </w:r>
    </w:p>
    <w:p w:rsidR="00582384" w:rsidRPr="00651622" w:rsidRDefault="00582384" w:rsidP="00582384">
      <w:pPr>
        <w:pStyle w:val="ListParagraph"/>
        <w:numPr>
          <w:ilvl w:val="0"/>
          <w:numId w:val="96"/>
        </w:numPr>
        <w:spacing w:after="0" w:line="240" w:lineRule="auto"/>
        <w:contextualSpacing w:val="0"/>
        <w:rPr>
          <w:highlight w:val="yellow"/>
          <w:lang w:val="en-GB"/>
        </w:rPr>
      </w:pPr>
      <w:bookmarkStart w:id="0" w:name="_GoBack"/>
      <w:bookmarkEnd w:id="0"/>
      <w:r w:rsidRPr="00651622">
        <w:rPr>
          <w:highlight w:val="yellow"/>
          <w:lang w:val="en-GB"/>
        </w:rPr>
        <w:t>Yes</w:t>
      </w:r>
    </w:p>
    <w:p w:rsidR="00582384" w:rsidRPr="00651622" w:rsidRDefault="00582384" w:rsidP="00582384">
      <w:pPr>
        <w:pStyle w:val="ListParagraph"/>
        <w:numPr>
          <w:ilvl w:val="0"/>
          <w:numId w:val="96"/>
        </w:numPr>
        <w:spacing w:after="0" w:line="240" w:lineRule="auto"/>
        <w:contextualSpacing w:val="0"/>
        <w:rPr>
          <w:highlight w:val="yellow"/>
          <w:lang w:val="en-GB"/>
        </w:rPr>
      </w:pPr>
      <w:r w:rsidRPr="00651622">
        <w:rPr>
          <w:highlight w:val="yellow"/>
          <w:lang w:val="en-GB"/>
        </w:rPr>
        <w:t xml:space="preserve">No </w:t>
      </w:r>
      <w:r w:rsidRPr="00651622">
        <w:rPr>
          <w:color w:val="FF0000"/>
          <w:highlight w:val="yellow"/>
          <w:lang w:val="en-GB"/>
        </w:rPr>
        <w:t>[TERMINATE INMEDIATELY]</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S0. Which of the following roles are you responsible for? Select all that apply </w:t>
      </w:r>
      <w:r>
        <w:rPr>
          <w:rFonts w:ascii="Frutiger 45 Light" w:hAnsi="Frutiger 45 Light" w:cs="Arial"/>
          <w:color w:val="FF0000"/>
          <w:sz w:val="20"/>
          <w:szCs w:val="20"/>
        </w:rPr>
        <w:t>[TERMINATE IF BENEFITS DESIGN IS NOT SELECTED]</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[RANDOMIZE]</w:t>
      </w:r>
    </w:p>
    <w:p w:rsidR="00666C3F" w:rsidRDefault="00124AB7">
      <w:pPr>
        <w:spacing w:after="0"/>
        <w:ind w:left="360"/>
        <w:rPr>
          <w:rFonts w:ascii="Frutiger 45 Light" w:hAnsi="Frutiger 45 Light" w:cs="Arial"/>
          <w:sz w:val="20"/>
          <w:szCs w:val="20"/>
        </w:rPr>
      </w:pPr>
      <w:r>
        <w:rPr>
          <w:rFonts w:ascii="Frutiger 45 Light" w:hAnsi="Frutiger 45 Light" w:cs="Arial"/>
          <w:sz w:val="20"/>
          <w:szCs w:val="20"/>
        </w:rPr>
        <w:t>a.</w:t>
      </w:r>
      <w:r>
        <w:rPr>
          <w:rFonts w:ascii="Frutiger 45 Light" w:hAnsi="Frutiger 45 Light" w:cs="Arial"/>
          <w:sz w:val="20"/>
          <w:szCs w:val="20"/>
        </w:rPr>
        <w:tab/>
        <w:t>Hiring</w:t>
      </w:r>
    </w:p>
    <w:p w:rsidR="00666C3F" w:rsidRDefault="00124AB7">
      <w:pPr>
        <w:spacing w:after="0"/>
        <w:ind w:left="360"/>
        <w:rPr>
          <w:rFonts w:ascii="Frutiger 45 Light" w:hAnsi="Frutiger 45 Light" w:cs="Arial"/>
          <w:sz w:val="20"/>
          <w:szCs w:val="20"/>
        </w:rPr>
      </w:pPr>
      <w:r>
        <w:rPr>
          <w:rFonts w:ascii="Frutiger 45 Light" w:hAnsi="Frutiger 45 Light" w:cs="Arial"/>
          <w:sz w:val="20"/>
          <w:szCs w:val="20"/>
        </w:rPr>
        <w:t>b.</w:t>
      </w:r>
      <w:r>
        <w:rPr>
          <w:rFonts w:ascii="Frutiger 45 Light" w:hAnsi="Frutiger 45 Light" w:cs="Arial"/>
          <w:sz w:val="20"/>
          <w:szCs w:val="20"/>
        </w:rPr>
        <w:tab/>
        <w:t>Training</w:t>
      </w:r>
    </w:p>
    <w:p w:rsidR="00666C3F" w:rsidRDefault="00124AB7">
      <w:pPr>
        <w:spacing w:after="0"/>
        <w:ind w:left="360"/>
        <w:rPr>
          <w:rFonts w:ascii="Frutiger 45 Light" w:hAnsi="Frutiger 45 Light" w:cs="Arial"/>
          <w:sz w:val="20"/>
          <w:szCs w:val="20"/>
        </w:rPr>
      </w:pPr>
      <w:r>
        <w:rPr>
          <w:rFonts w:ascii="Frutiger 45 Light" w:hAnsi="Frutiger 45 Light" w:cs="Arial"/>
          <w:i/>
          <w:sz w:val="20"/>
          <w:szCs w:val="20"/>
        </w:rPr>
        <w:t>c.</w:t>
      </w:r>
      <w:r>
        <w:rPr>
          <w:rFonts w:ascii="Frutiger 45 Light" w:hAnsi="Frutiger 45 Light" w:cs="Arial"/>
          <w:i/>
          <w:sz w:val="20"/>
          <w:szCs w:val="20"/>
        </w:rPr>
        <w:tab/>
      </w:r>
      <w:r>
        <w:rPr>
          <w:rFonts w:ascii="Frutiger 45 Light" w:hAnsi="Frutiger 45 Light" w:cs="Arial"/>
          <w:sz w:val="20"/>
          <w:szCs w:val="20"/>
        </w:rPr>
        <w:t>Benefits design</w:t>
      </w:r>
    </w:p>
    <w:p w:rsidR="00666C3F" w:rsidRDefault="00124AB7">
      <w:pPr>
        <w:spacing w:after="0"/>
        <w:ind w:left="360"/>
        <w:rPr>
          <w:rFonts w:ascii="Frutiger 45 Light" w:hAnsi="Frutiger 45 Light" w:cs="Arial"/>
          <w:sz w:val="20"/>
          <w:szCs w:val="20"/>
        </w:rPr>
      </w:pPr>
      <w:r>
        <w:rPr>
          <w:rFonts w:ascii="Frutiger 45 Light" w:hAnsi="Frutiger 45 Light" w:cs="Arial"/>
          <w:sz w:val="20"/>
          <w:szCs w:val="20"/>
        </w:rPr>
        <w:t>d.</w:t>
      </w:r>
      <w:r>
        <w:rPr>
          <w:rFonts w:ascii="Frutiger 45 Light" w:hAnsi="Frutiger 45 Light" w:cs="Arial"/>
          <w:sz w:val="20"/>
          <w:szCs w:val="20"/>
        </w:rPr>
        <w:tab/>
        <w:t>Retirement plan</w:t>
      </w:r>
    </w:p>
    <w:p w:rsidR="00666C3F" w:rsidRDefault="00124AB7">
      <w:pPr>
        <w:spacing w:after="0"/>
        <w:ind w:left="360"/>
        <w:rPr>
          <w:rFonts w:ascii="Frutiger 45 Light" w:hAnsi="Frutiger 45 Light" w:cs="Arial"/>
          <w:sz w:val="20"/>
          <w:szCs w:val="20"/>
        </w:rPr>
      </w:pPr>
      <w:r>
        <w:rPr>
          <w:rFonts w:ascii="Frutiger 45 Light" w:hAnsi="Frutiger 45 Light" w:cs="Arial"/>
          <w:sz w:val="20"/>
          <w:szCs w:val="20"/>
        </w:rPr>
        <w:t>e.</w:t>
      </w:r>
      <w:r>
        <w:rPr>
          <w:rFonts w:ascii="Frutiger 45 Light" w:hAnsi="Frutiger 45 Light" w:cs="Arial"/>
          <w:sz w:val="20"/>
          <w:szCs w:val="20"/>
        </w:rPr>
        <w:tab/>
        <w:t>Performance review</w:t>
      </w:r>
    </w:p>
    <w:p w:rsidR="00666C3F" w:rsidRDefault="00124AB7">
      <w:pPr>
        <w:spacing w:after="0"/>
        <w:ind w:left="360"/>
        <w:rPr>
          <w:rFonts w:ascii="Frutiger 45 Light" w:hAnsi="Frutiger 45 Light" w:cs="Arial"/>
          <w:sz w:val="20"/>
          <w:szCs w:val="20"/>
        </w:rPr>
      </w:pPr>
      <w:r>
        <w:rPr>
          <w:rFonts w:ascii="Frutiger 45 Light" w:hAnsi="Frutiger 45 Light" w:cs="Arial"/>
          <w:sz w:val="20"/>
          <w:szCs w:val="20"/>
        </w:rPr>
        <w:t>f.</w:t>
      </w:r>
      <w:r>
        <w:rPr>
          <w:rFonts w:ascii="Frutiger 45 Light" w:hAnsi="Frutiger 45 Light" w:cs="Arial"/>
          <w:sz w:val="20"/>
          <w:szCs w:val="20"/>
        </w:rPr>
        <w:tab/>
        <w:t>Payroll</w:t>
      </w:r>
    </w:p>
    <w:p w:rsidR="00666C3F" w:rsidRDefault="00124AB7">
      <w:pPr>
        <w:spacing w:after="0"/>
        <w:ind w:left="360"/>
        <w:rPr>
          <w:rFonts w:ascii="Frutiger 45 Light" w:hAnsi="Frutiger 45 Light" w:cs="Arial"/>
          <w:sz w:val="20"/>
          <w:szCs w:val="20"/>
        </w:rPr>
      </w:pPr>
      <w:r>
        <w:rPr>
          <w:rFonts w:ascii="Frutiger 45 Light" w:hAnsi="Frutiger 45 Light" w:cs="Arial"/>
          <w:sz w:val="20"/>
          <w:szCs w:val="20"/>
        </w:rPr>
        <w:t>g.</w:t>
      </w:r>
      <w:r>
        <w:rPr>
          <w:rFonts w:ascii="Frutiger 45 Light" w:hAnsi="Frutiger 45 Light" w:cs="Arial"/>
          <w:sz w:val="20"/>
          <w:szCs w:val="20"/>
        </w:rPr>
        <w:tab/>
        <w:t>Compensation</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sz w:val="20"/>
          <w:szCs w:val="20"/>
        </w:rPr>
        <w:t xml:space="preserve">S1. Are you actively involved in decisions involving health benefits at your firm? </w:t>
      </w:r>
      <w:r>
        <w:rPr>
          <w:rFonts w:ascii="Frutiger 45 Light" w:hAnsi="Frutiger 45 Light" w:cs="Arial"/>
          <w:color w:val="FF0000"/>
          <w:sz w:val="20"/>
          <w:szCs w:val="20"/>
        </w:rPr>
        <w:t>[TERMINATE IF NO]</w:t>
      </w:r>
    </w:p>
    <w:p w:rsidR="00666C3F" w:rsidRDefault="00666C3F">
      <w:pPr>
        <w:spacing w:after="0"/>
        <w:rPr>
          <w:rFonts w:ascii="Frutiger 45 Light" w:hAnsi="Frutiger 45 Light" w:cs="Arial"/>
          <w:color w:val="FF0000"/>
          <w:sz w:val="20"/>
          <w:szCs w:val="20"/>
        </w:rPr>
      </w:pPr>
    </w:p>
    <w:p w:rsidR="00666C3F" w:rsidRDefault="00124AB7">
      <w:pPr>
        <w:pStyle w:val="ListParagraph"/>
        <w:numPr>
          <w:ilvl w:val="0"/>
          <w:numId w:val="1"/>
        </w:numPr>
        <w:spacing w:after="0"/>
        <w:rPr>
          <w:rFonts w:ascii="Frutiger 45 Light" w:hAnsi="Frutiger 45 Light" w:cs="Arial"/>
          <w:sz w:val="20"/>
          <w:szCs w:val="20"/>
        </w:rPr>
      </w:pPr>
      <w:r>
        <w:rPr>
          <w:rFonts w:ascii="Frutiger 45 Light" w:hAnsi="Frutiger 45 Light" w:cs="Arial"/>
          <w:sz w:val="20"/>
          <w:szCs w:val="20"/>
        </w:rPr>
        <w:t>Yes</w:t>
      </w:r>
    </w:p>
    <w:p w:rsidR="00666C3F" w:rsidRDefault="00124AB7">
      <w:pPr>
        <w:pStyle w:val="ListParagraph"/>
        <w:numPr>
          <w:ilvl w:val="0"/>
          <w:numId w:val="1"/>
        </w:numPr>
        <w:spacing w:after="0"/>
        <w:rPr>
          <w:rFonts w:ascii="Frutiger 45 Light" w:hAnsi="Frutiger 45 Light" w:cs="Arial"/>
          <w:sz w:val="20"/>
          <w:szCs w:val="20"/>
        </w:rPr>
      </w:pPr>
      <w:r>
        <w:rPr>
          <w:rFonts w:ascii="Frutiger 45 Light" w:hAnsi="Frutiger 45 Light" w:cs="Arial"/>
          <w:sz w:val="20"/>
          <w:szCs w:val="20"/>
        </w:rPr>
        <w:t>No</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ind w:left="360" w:hanging="360"/>
        <w:rPr>
          <w:rFonts w:ascii="Frutiger 45 Light" w:hAnsi="Frutiger 45 Light" w:cs="Arial"/>
          <w:color w:val="FF0000"/>
          <w:sz w:val="20"/>
          <w:szCs w:val="20"/>
        </w:rPr>
      </w:pPr>
      <w:r>
        <w:rPr>
          <w:rFonts w:ascii="Frutiger 45 Light" w:hAnsi="Frutiger 45 Light" w:cs="Arial"/>
          <w:sz w:val="20"/>
          <w:szCs w:val="20"/>
        </w:rPr>
        <w:t xml:space="preserve">S2. How many US-based employees does your organization have in all locations? Select one </w:t>
      </w:r>
      <w:r>
        <w:rPr>
          <w:rFonts w:ascii="Frutiger 45 Light" w:hAnsi="Frutiger 45 Light" w:cs="Arial"/>
          <w:color w:val="FF0000"/>
          <w:sz w:val="20"/>
          <w:szCs w:val="20"/>
        </w:rPr>
        <w:t xml:space="preserve">[TERMINATE IF a IS SELECTED] </w:t>
      </w:r>
    </w:p>
    <w:p w:rsidR="00666C3F" w:rsidRDefault="00666C3F">
      <w:pPr>
        <w:spacing w:after="0"/>
        <w:rPr>
          <w:rFonts w:ascii="Frutiger 45 Light" w:hAnsi="Frutiger 45 Light" w:cs="Arial"/>
          <w:sz w:val="20"/>
          <w:szCs w:val="20"/>
        </w:rPr>
      </w:pPr>
    </w:p>
    <w:p w:rsidR="00666C3F" w:rsidRDefault="00124AB7">
      <w:pPr>
        <w:pStyle w:val="ListParagraph"/>
        <w:numPr>
          <w:ilvl w:val="0"/>
          <w:numId w:val="2"/>
        </w:numPr>
        <w:spacing w:after="0"/>
        <w:rPr>
          <w:rFonts w:ascii="Frutiger 45 Light" w:hAnsi="Frutiger 45 Light" w:cs="Arial"/>
          <w:sz w:val="20"/>
          <w:szCs w:val="20"/>
        </w:rPr>
      </w:pPr>
      <w:r>
        <w:rPr>
          <w:rFonts w:ascii="Frutiger 45 Light" w:hAnsi="Frutiger 45 Light" w:cs="Arial"/>
          <w:sz w:val="20"/>
          <w:szCs w:val="20"/>
        </w:rPr>
        <w:t>100 or less</w:t>
      </w:r>
    </w:p>
    <w:p w:rsidR="00666C3F" w:rsidRDefault="00124AB7">
      <w:pPr>
        <w:pStyle w:val="ListParagraph"/>
        <w:numPr>
          <w:ilvl w:val="0"/>
          <w:numId w:val="2"/>
        </w:numPr>
        <w:spacing w:after="0"/>
        <w:rPr>
          <w:rFonts w:ascii="Frutiger 45 Light" w:hAnsi="Frutiger 45 Light" w:cs="Arial"/>
          <w:sz w:val="20"/>
          <w:szCs w:val="20"/>
        </w:rPr>
      </w:pPr>
      <w:r>
        <w:rPr>
          <w:rFonts w:ascii="Frutiger 45 Light" w:hAnsi="Frutiger 45 Light" w:cs="Arial"/>
          <w:sz w:val="20"/>
          <w:szCs w:val="20"/>
        </w:rPr>
        <w:t>101-500</w:t>
      </w:r>
    </w:p>
    <w:p w:rsidR="00666C3F" w:rsidRDefault="00124AB7">
      <w:pPr>
        <w:pStyle w:val="ListParagraph"/>
        <w:numPr>
          <w:ilvl w:val="0"/>
          <w:numId w:val="2"/>
        </w:numPr>
        <w:spacing w:after="0"/>
        <w:rPr>
          <w:rFonts w:ascii="Frutiger 45 Light" w:hAnsi="Frutiger 45 Light" w:cs="Arial"/>
          <w:sz w:val="20"/>
          <w:szCs w:val="20"/>
        </w:rPr>
      </w:pPr>
      <w:r>
        <w:rPr>
          <w:rFonts w:ascii="Frutiger 45 Light" w:hAnsi="Frutiger 45 Light" w:cs="Arial"/>
          <w:sz w:val="20"/>
          <w:szCs w:val="20"/>
        </w:rPr>
        <w:t>501-5,000</w:t>
      </w:r>
    </w:p>
    <w:p w:rsidR="00666C3F" w:rsidRDefault="00124AB7">
      <w:pPr>
        <w:pStyle w:val="ListParagraph"/>
        <w:numPr>
          <w:ilvl w:val="0"/>
          <w:numId w:val="2"/>
        </w:numPr>
        <w:spacing w:after="0"/>
        <w:rPr>
          <w:rFonts w:ascii="Frutiger 45 Light" w:hAnsi="Frutiger 45 Light" w:cs="Arial"/>
          <w:sz w:val="20"/>
          <w:szCs w:val="20"/>
        </w:rPr>
      </w:pPr>
      <w:r>
        <w:rPr>
          <w:rFonts w:ascii="Frutiger 45 Light" w:hAnsi="Frutiger 45 Light" w:cs="Arial"/>
          <w:sz w:val="20"/>
          <w:szCs w:val="20"/>
        </w:rPr>
        <w:t>5,001 or more</w:t>
      </w:r>
    </w:p>
    <w:p w:rsidR="00666C3F" w:rsidRDefault="00124AB7">
      <w:pPr>
        <w:pStyle w:val="ListParagraph"/>
        <w:spacing w:after="0"/>
        <w:rPr>
          <w:rFonts w:ascii="Frutiger 45 Light" w:hAnsi="Frutiger 45 Light" w:cs="Arial"/>
          <w:sz w:val="20"/>
          <w:szCs w:val="20"/>
        </w:rPr>
      </w:pPr>
      <w:r>
        <w:rPr>
          <w:rFonts w:ascii="Frutiger 45 Light" w:hAnsi="Frutiger 45 Light" w:cs="Arial"/>
          <w:sz w:val="20"/>
          <w:szCs w:val="20"/>
        </w:rPr>
        <w:tab/>
      </w:r>
    </w:p>
    <w:p w:rsidR="00666C3F" w:rsidRDefault="00666C3F">
      <w:pPr>
        <w:pStyle w:val="ListParagraph"/>
        <w:spacing w:after="0"/>
        <w:rPr>
          <w:rFonts w:ascii="Frutiger 45 Light" w:hAnsi="Frutiger 45 Light" w:cs="Arial"/>
          <w:sz w:val="20"/>
          <w:szCs w:val="20"/>
        </w:rPr>
      </w:pPr>
    </w:p>
    <w:p w:rsidR="00666C3F" w:rsidRDefault="00124AB7">
      <w:pPr>
        <w:spacing w:after="0"/>
        <w:rPr>
          <w:rFonts w:ascii="Frutiger 45 Light" w:hAnsi="Frutiger 45 Light" w:cs="Arial"/>
          <w:color w:val="00B050"/>
          <w:sz w:val="20"/>
          <w:szCs w:val="20"/>
        </w:rPr>
      </w:pPr>
      <w:r>
        <w:rPr>
          <w:rFonts w:ascii="Frutiger 45 Light" w:hAnsi="Frutiger 45 Light" w:cs="Arial"/>
          <w:sz w:val="20"/>
          <w:szCs w:val="20"/>
        </w:rPr>
        <w:t xml:space="preserve">S3. Which of the following best matches your organization's industry classification? </w:t>
      </w:r>
    </w:p>
    <w:p w:rsidR="00666C3F" w:rsidRDefault="00666C3F">
      <w:pPr>
        <w:spacing w:after="0"/>
        <w:rPr>
          <w:rFonts w:ascii="Frutiger 45 Light" w:hAnsi="Frutiger 45 Light" w:cs="Arial"/>
          <w:sz w:val="20"/>
          <w:szCs w:val="20"/>
        </w:rPr>
      </w:pP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Agriculture</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Communications</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Construction</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Finance &amp; Insurance</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Health Care</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Manufacturing</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Mining</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Real Estate</w:t>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Retail</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Professional and Business Services</w:t>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Transportation</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Utilities</w:t>
      </w:r>
      <w:r>
        <w:rPr>
          <w:rFonts w:ascii="Frutiger 45 Light" w:hAnsi="Frutiger 45 Light" w:cs="Arial"/>
          <w:sz w:val="20"/>
          <w:szCs w:val="20"/>
        </w:rPr>
        <w:tab/>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t xml:space="preserve">Wholesale </w:t>
      </w:r>
    </w:p>
    <w:p w:rsidR="00666C3F" w:rsidRDefault="00124AB7">
      <w:pPr>
        <w:pStyle w:val="ListParagraph"/>
        <w:numPr>
          <w:ilvl w:val="0"/>
          <w:numId w:val="5"/>
        </w:numPr>
        <w:spacing w:after="0"/>
        <w:rPr>
          <w:rFonts w:ascii="Frutiger 45 Light" w:hAnsi="Frutiger 45 Light" w:cs="Arial"/>
          <w:sz w:val="20"/>
          <w:szCs w:val="20"/>
        </w:rPr>
      </w:pPr>
      <w:r>
        <w:rPr>
          <w:rFonts w:ascii="Frutiger 45 Light" w:hAnsi="Frutiger 45 Light" w:cs="Arial"/>
          <w:sz w:val="20"/>
          <w:szCs w:val="20"/>
        </w:rPr>
        <w:lastRenderedPageBreak/>
        <w:t>Other - Please specify: ___________</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S4. Do you offer health insurance to your employees? </w:t>
      </w:r>
    </w:p>
    <w:p w:rsidR="00666C3F" w:rsidRDefault="00666C3F">
      <w:pPr>
        <w:spacing w:after="0"/>
        <w:rPr>
          <w:rFonts w:ascii="Frutiger 45 Light" w:hAnsi="Frutiger 45 Light" w:cs="Arial"/>
          <w:sz w:val="20"/>
          <w:szCs w:val="20"/>
        </w:rPr>
      </w:pPr>
    </w:p>
    <w:p w:rsidR="00666C3F" w:rsidRDefault="00124AB7">
      <w:pPr>
        <w:pStyle w:val="ListParagraph"/>
        <w:numPr>
          <w:ilvl w:val="0"/>
          <w:numId w:val="3"/>
        </w:numPr>
        <w:spacing w:after="0"/>
        <w:rPr>
          <w:rFonts w:ascii="Frutiger 45 Light" w:hAnsi="Frutiger 45 Light" w:cs="Arial"/>
          <w:sz w:val="20"/>
          <w:szCs w:val="20"/>
        </w:rPr>
      </w:pPr>
      <w:r>
        <w:rPr>
          <w:rFonts w:ascii="Frutiger 45 Light" w:hAnsi="Frutiger 45 Light" w:cs="Arial"/>
          <w:sz w:val="20"/>
          <w:szCs w:val="20"/>
        </w:rPr>
        <w:t>Yes</w:t>
      </w:r>
    </w:p>
    <w:p w:rsidR="00666C3F" w:rsidRDefault="00124AB7">
      <w:pPr>
        <w:pStyle w:val="ListParagraph"/>
        <w:numPr>
          <w:ilvl w:val="0"/>
          <w:numId w:val="3"/>
        </w:numPr>
        <w:spacing w:after="0"/>
        <w:rPr>
          <w:rFonts w:ascii="Frutiger 45 Light" w:hAnsi="Frutiger 45 Light" w:cs="Arial"/>
          <w:sz w:val="20"/>
          <w:szCs w:val="20"/>
        </w:rPr>
      </w:pPr>
      <w:r>
        <w:rPr>
          <w:rFonts w:ascii="Frutiger 45 Light" w:hAnsi="Frutiger 45 Light" w:cs="Arial"/>
          <w:sz w:val="20"/>
          <w:szCs w:val="20"/>
        </w:rPr>
        <w:t>No</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[If S4=B and then TERMINATE]</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S5. Which best describes the reason for you're not offering health insurance? </w:t>
      </w:r>
    </w:p>
    <w:p w:rsidR="00666C3F" w:rsidRDefault="00666C3F">
      <w:pPr>
        <w:spacing w:after="0"/>
        <w:rPr>
          <w:rFonts w:ascii="Frutiger 45 Light" w:hAnsi="Frutiger 45 Light" w:cs="Arial"/>
          <w:sz w:val="20"/>
          <w:szCs w:val="20"/>
        </w:rPr>
      </w:pPr>
    </w:p>
    <w:p w:rsidR="00666C3F" w:rsidRDefault="00124AB7">
      <w:pPr>
        <w:pStyle w:val="ListParagraph"/>
        <w:numPr>
          <w:ilvl w:val="0"/>
          <w:numId w:val="23"/>
        </w:numPr>
        <w:spacing w:after="0"/>
        <w:rPr>
          <w:rFonts w:ascii="Frutiger 45 Light" w:hAnsi="Frutiger 45 Light" w:cs="Arial"/>
          <w:sz w:val="20"/>
          <w:szCs w:val="20"/>
        </w:rPr>
      </w:pPr>
      <w:r>
        <w:rPr>
          <w:rFonts w:ascii="Frutiger 45 Light" w:hAnsi="Frutiger 45 Light" w:cs="Arial"/>
          <w:sz w:val="20"/>
          <w:szCs w:val="20"/>
        </w:rPr>
        <w:t>High percentage of our employees are modest wage earners, and we don't need to provide health insurance to be competitive</w:t>
      </w:r>
    </w:p>
    <w:p w:rsidR="00666C3F" w:rsidRDefault="00124AB7">
      <w:pPr>
        <w:pStyle w:val="ListParagraph"/>
        <w:numPr>
          <w:ilvl w:val="0"/>
          <w:numId w:val="23"/>
        </w:numPr>
        <w:spacing w:after="0"/>
        <w:rPr>
          <w:rFonts w:ascii="Frutiger 45 Light" w:hAnsi="Frutiger 45 Light" w:cs="Arial"/>
          <w:sz w:val="20"/>
          <w:szCs w:val="20"/>
        </w:rPr>
      </w:pPr>
      <w:r>
        <w:rPr>
          <w:rFonts w:ascii="Frutiger 45 Light" w:hAnsi="Frutiger 45 Light" w:cs="Arial"/>
          <w:sz w:val="20"/>
          <w:szCs w:val="20"/>
        </w:rPr>
        <w:t>High percentage of our employees are Part-Timers, and we don't need to provide health insurance to be competitive</w:t>
      </w:r>
    </w:p>
    <w:p w:rsidR="00666C3F" w:rsidRDefault="00124AB7">
      <w:pPr>
        <w:pStyle w:val="ListParagraph"/>
        <w:numPr>
          <w:ilvl w:val="0"/>
          <w:numId w:val="23"/>
        </w:numPr>
        <w:spacing w:after="0"/>
        <w:rPr>
          <w:rFonts w:ascii="Frutiger 45 Light" w:hAnsi="Frutiger 45 Light" w:cs="Arial"/>
          <w:sz w:val="20"/>
          <w:szCs w:val="20"/>
        </w:rPr>
      </w:pPr>
      <w:r>
        <w:rPr>
          <w:rFonts w:ascii="Frutiger 45 Light" w:hAnsi="Frutiger 45 Light" w:cs="Arial"/>
          <w:sz w:val="20"/>
          <w:szCs w:val="20"/>
        </w:rPr>
        <w:t>Neither of the above two choices are applicable, but we choose not to provide health insurance for economic reasons</w:t>
      </w:r>
    </w:p>
    <w:p w:rsidR="00666C3F" w:rsidRDefault="00124AB7">
      <w:pPr>
        <w:pStyle w:val="ListParagraph"/>
        <w:numPr>
          <w:ilvl w:val="0"/>
          <w:numId w:val="23"/>
        </w:numPr>
        <w:spacing w:after="0"/>
        <w:rPr>
          <w:rFonts w:ascii="Frutiger 45 Light" w:hAnsi="Frutiger 45 Light" w:cs="Arial"/>
          <w:sz w:val="20"/>
          <w:szCs w:val="20"/>
        </w:rPr>
      </w:pPr>
      <w:r>
        <w:rPr>
          <w:rFonts w:ascii="Frutiger 45 Light" w:hAnsi="Frutiger 45 Light" w:cs="Arial"/>
          <w:sz w:val="20"/>
          <w:szCs w:val="20"/>
        </w:rPr>
        <w:t>Don’t Know / Can't Answer</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ind w:left="360" w:hanging="360"/>
        <w:rPr>
          <w:rFonts w:ascii="Frutiger 45 Light" w:hAnsi="Frutiger 45 Light" w:cs="Arial"/>
          <w:color w:val="FF0000"/>
          <w:sz w:val="20"/>
          <w:szCs w:val="20"/>
        </w:rPr>
      </w:pPr>
      <w:r>
        <w:rPr>
          <w:rFonts w:ascii="Frutiger 45 Light" w:hAnsi="Frutiger 45 Light" w:cs="Arial"/>
          <w:sz w:val="20"/>
          <w:szCs w:val="20"/>
        </w:rPr>
        <w:t xml:space="preserve">S6. Which </w:t>
      </w:r>
      <w:r>
        <w:rPr>
          <w:rFonts w:ascii="Frutiger 45 Light" w:hAnsi="Frutiger 45 Light" w:cs="Arial"/>
          <w:sz w:val="20"/>
          <w:szCs w:val="20"/>
          <w:u w:val="single"/>
        </w:rPr>
        <w:t>type of arrangement</w:t>
      </w:r>
      <w:r>
        <w:rPr>
          <w:rFonts w:ascii="Frutiger 45 Light" w:hAnsi="Frutiger 45 Light" w:cs="Arial"/>
          <w:sz w:val="20"/>
          <w:szCs w:val="20"/>
        </w:rPr>
        <w:t xml:space="preserve"> with health plans is your </w:t>
      </w:r>
      <w:r>
        <w:rPr>
          <w:rFonts w:ascii="Frutiger 45 Light" w:hAnsi="Frutiger 45 Light" w:cs="Arial"/>
          <w:sz w:val="20"/>
          <w:szCs w:val="20"/>
          <w:u w:val="single"/>
        </w:rPr>
        <w:t>organization using for 2019</w:t>
      </w:r>
      <w:r>
        <w:rPr>
          <w:rFonts w:ascii="Frutiger 45 Light" w:hAnsi="Frutiger 45 Light" w:cs="Arial"/>
          <w:sz w:val="20"/>
          <w:szCs w:val="20"/>
        </w:rPr>
        <w:t xml:space="preserve"> to provide health insurance coverage? </w:t>
      </w:r>
      <w:r>
        <w:rPr>
          <w:rFonts w:ascii="Frutiger 45 Light" w:hAnsi="Frutiger 45 Light" w:cs="Arial"/>
          <w:color w:val="FF0000"/>
          <w:sz w:val="20"/>
          <w:szCs w:val="20"/>
        </w:rPr>
        <w:t>[TERMINATE IF D IS SELECTED]</w:t>
      </w:r>
    </w:p>
    <w:p w:rsidR="00666C3F" w:rsidRDefault="00666C3F">
      <w:pPr>
        <w:spacing w:after="0"/>
        <w:rPr>
          <w:rFonts w:ascii="Frutiger 45 Light" w:hAnsi="Frutiger 45 Light" w:cs="Arial"/>
          <w:sz w:val="20"/>
          <w:szCs w:val="20"/>
        </w:rPr>
      </w:pPr>
    </w:p>
    <w:p w:rsidR="00666C3F" w:rsidRDefault="00124AB7">
      <w:pPr>
        <w:pStyle w:val="ListParagraph"/>
        <w:numPr>
          <w:ilvl w:val="0"/>
          <w:numId w:val="6"/>
        </w:numPr>
        <w:spacing w:after="0"/>
        <w:rPr>
          <w:rFonts w:ascii="Frutiger 45 Light" w:hAnsi="Frutiger 45 Light" w:cs="Arial"/>
          <w:sz w:val="20"/>
          <w:szCs w:val="20"/>
        </w:rPr>
      </w:pPr>
      <w:r>
        <w:rPr>
          <w:rFonts w:ascii="Frutiger 45 Light" w:hAnsi="Frutiger 45 Light" w:cs="Arial"/>
          <w:sz w:val="20"/>
          <w:szCs w:val="20"/>
        </w:rPr>
        <w:t>Fully-insured (Risk-based)</w:t>
      </w:r>
      <w:r>
        <w:rPr>
          <w:rFonts w:ascii="Frutiger 45 Light" w:hAnsi="Frutiger 45 Light" w:cs="Arial"/>
          <w:sz w:val="20"/>
          <w:szCs w:val="20"/>
        </w:rPr>
        <w:tab/>
      </w:r>
    </w:p>
    <w:p w:rsidR="00666C3F" w:rsidRDefault="00124AB7">
      <w:pPr>
        <w:pStyle w:val="ListParagraph"/>
        <w:numPr>
          <w:ilvl w:val="0"/>
          <w:numId w:val="6"/>
        </w:numPr>
        <w:spacing w:after="0"/>
        <w:rPr>
          <w:rFonts w:ascii="Frutiger 45 Light" w:hAnsi="Frutiger 45 Light" w:cs="Arial"/>
          <w:sz w:val="20"/>
          <w:szCs w:val="20"/>
        </w:rPr>
      </w:pPr>
      <w:r>
        <w:rPr>
          <w:rFonts w:ascii="Frutiger 45 Light" w:hAnsi="Frutiger 45 Light" w:cs="Arial"/>
          <w:sz w:val="20"/>
          <w:szCs w:val="20"/>
        </w:rPr>
        <w:t>Self-insured ASO (Administrative Services Only)</w:t>
      </w:r>
      <w:r>
        <w:rPr>
          <w:rFonts w:ascii="Frutiger 45 Light" w:hAnsi="Frutiger 45 Light" w:cs="Arial"/>
          <w:sz w:val="20"/>
          <w:szCs w:val="20"/>
        </w:rPr>
        <w:tab/>
      </w:r>
    </w:p>
    <w:p w:rsidR="00666C3F" w:rsidRDefault="00124AB7">
      <w:pPr>
        <w:pStyle w:val="ListParagraph"/>
        <w:numPr>
          <w:ilvl w:val="0"/>
          <w:numId w:val="6"/>
        </w:numPr>
        <w:spacing w:after="0"/>
        <w:rPr>
          <w:rFonts w:ascii="Frutiger 45 Light" w:hAnsi="Frutiger 45 Light" w:cs="Arial"/>
          <w:sz w:val="20"/>
          <w:szCs w:val="20"/>
        </w:rPr>
      </w:pPr>
      <w:r>
        <w:rPr>
          <w:rFonts w:ascii="Frutiger 45 Light" w:hAnsi="Frutiger 45 Light" w:cs="Arial"/>
          <w:sz w:val="20"/>
          <w:szCs w:val="20"/>
        </w:rPr>
        <w:t>Self-insured ASO (Administrative Services Only) with stop-loss coverage</w:t>
      </w:r>
      <w:r>
        <w:rPr>
          <w:rFonts w:ascii="Frutiger 45 Light" w:hAnsi="Frutiger 45 Light" w:cs="Arial"/>
          <w:sz w:val="20"/>
          <w:szCs w:val="20"/>
        </w:rPr>
        <w:tab/>
      </w:r>
    </w:p>
    <w:p w:rsidR="00666C3F" w:rsidRDefault="00124AB7">
      <w:pPr>
        <w:pStyle w:val="ListParagraph"/>
        <w:numPr>
          <w:ilvl w:val="0"/>
          <w:numId w:val="6"/>
        </w:numPr>
        <w:spacing w:after="0"/>
        <w:rPr>
          <w:rFonts w:ascii="Frutiger 45 Light" w:hAnsi="Frutiger 45 Light" w:cs="Arial"/>
          <w:sz w:val="20"/>
          <w:szCs w:val="20"/>
        </w:rPr>
      </w:pPr>
      <w:r>
        <w:rPr>
          <w:rFonts w:ascii="Frutiger 45 Light" w:hAnsi="Frutiger 45 Light" w:cs="Arial"/>
          <w:sz w:val="20"/>
          <w:szCs w:val="20"/>
        </w:rPr>
        <w:t>Don’t Know / Can't Answer</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ind w:left="360" w:hanging="360"/>
        <w:rPr>
          <w:rFonts w:ascii="Frutiger 45 Light" w:hAnsi="Frutiger 45 Light" w:cs="Arial"/>
          <w:color w:val="FF0000"/>
          <w:sz w:val="20"/>
          <w:szCs w:val="20"/>
        </w:rPr>
      </w:pPr>
      <w:r>
        <w:rPr>
          <w:rFonts w:ascii="Frutiger 45 Light" w:hAnsi="Frutiger 45 Light" w:cs="Arial"/>
          <w:sz w:val="20"/>
          <w:szCs w:val="20"/>
          <w:highlight w:val="yellow"/>
        </w:rPr>
        <w:t xml:space="preserve">S7. Looking ahead for </w:t>
      </w:r>
      <w:r>
        <w:rPr>
          <w:rFonts w:ascii="Frutiger 45 Light" w:hAnsi="Frutiger 45 Light" w:cs="Arial"/>
          <w:sz w:val="20"/>
          <w:szCs w:val="20"/>
          <w:highlight w:val="yellow"/>
          <w:u w:val="single"/>
        </w:rPr>
        <w:t>2021,</w:t>
      </w:r>
      <w:r>
        <w:rPr>
          <w:rFonts w:ascii="Frutiger 45 Light" w:hAnsi="Frutiger 45 Light" w:cs="Arial"/>
          <w:sz w:val="20"/>
          <w:szCs w:val="20"/>
          <w:u w:val="single"/>
        </w:rPr>
        <w:t xml:space="preserve"> which type of arrangement</w:t>
      </w:r>
      <w:r>
        <w:rPr>
          <w:rFonts w:ascii="Frutiger 45 Light" w:hAnsi="Frutiger 45 Light" w:cs="Arial"/>
          <w:sz w:val="20"/>
          <w:szCs w:val="20"/>
        </w:rPr>
        <w:t xml:space="preserve"> with health plans do you plan to use to provide health insurance coverage? Select one</w:t>
      </w:r>
    </w:p>
    <w:p w:rsidR="00666C3F" w:rsidRDefault="00666C3F">
      <w:pPr>
        <w:spacing w:after="0"/>
        <w:rPr>
          <w:rFonts w:ascii="Frutiger 45 Light" w:hAnsi="Frutiger 45 Light" w:cs="Arial"/>
          <w:sz w:val="20"/>
          <w:szCs w:val="20"/>
        </w:rPr>
      </w:pPr>
    </w:p>
    <w:p w:rsidR="00666C3F" w:rsidRDefault="00124AB7">
      <w:pPr>
        <w:pStyle w:val="ListParagraph"/>
        <w:numPr>
          <w:ilvl w:val="0"/>
          <w:numId w:val="28"/>
        </w:numPr>
        <w:spacing w:after="0"/>
        <w:rPr>
          <w:rFonts w:ascii="Frutiger 45 Light" w:hAnsi="Frutiger 45 Light" w:cs="Arial"/>
          <w:sz w:val="20"/>
          <w:szCs w:val="20"/>
        </w:rPr>
      </w:pPr>
      <w:r>
        <w:rPr>
          <w:rFonts w:ascii="Frutiger 45 Light" w:hAnsi="Frutiger 45 Light" w:cs="Arial"/>
          <w:sz w:val="20"/>
          <w:szCs w:val="20"/>
        </w:rPr>
        <w:t>Fully-insured (Risk-based)</w:t>
      </w:r>
      <w:r>
        <w:rPr>
          <w:rFonts w:ascii="Frutiger 45 Light" w:hAnsi="Frutiger 45 Light" w:cs="Arial"/>
          <w:sz w:val="20"/>
          <w:szCs w:val="20"/>
        </w:rPr>
        <w:tab/>
      </w:r>
    </w:p>
    <w:p w:rsidR="00666C3F" w:rsidRDefault="00124AB7">
      <w:pPr>
        <w:pStyle w:val="ListParagraph"/>
        <w:numPr>
          <w:ilvl w:val="0"/>
          <w:numId w:val="28"/>
        </w:numPr>
        <w:spacing w:after="0"/>
        <w:rPr>
          <w:rFonts w:ascii="Frutiger 45 Light" w:hAnsi="Frutiger 45 Light" w:cs="Arial"/>
          <w:sz w:val="20"/>
          <w:szCs w:val="20"/>
        </w:rPr>
      </w:pPr>
      <w:r>
        <w:rPr>
          <w:rFonts w:ascii="Frutiger 45 Light" w:hAnsi="Frutiger 45 Light" w:cs="Arial"/>
          <w:sz w:val="20"/>
          <w:szCs w:val="20"/>
        </w:rPr>
        <w:t>Self-insured ASO (Administrative Services Only)</w:t>
      </w:r>
      <w:r>
        <w:rPr>
          <w:rFonts w:ascii="Frutiger 45 Light" w:hAnsi="Frutiger 45 Light" w:cs="Arial"/>
          <w:sz w:val="20"/>
          <w:szCs w:val="20"/>
        </w:rPr>
        <w:tab/>
      </w:r>
    </w:p>
    <w:p w:rsidR="00666C3F" w:rsidRDefault="00124AB7">
      <w:pPr>
        <w:pStyle w:val="ListParagraph"/>
        <w:numPr>
          <w:ilvl w:val="0"/>
          <w:numId w:val="28"/>
        </w:numPr>
        <w:spacing w:after="0"/>
        <w:rPr>
          <w:rFonts w:ascii="Frutiger 45 Light" w:hAnsi="Frutiger 45 Light" w:cs="Arial"/>
          <w:sz w:val="20"/>
          <w:szCs w:val="20"/>
        </w:rPr>
      </w:pPr>
      <w:r>
        <w:rPr>
          <w:rFonts w:ascii="Frutiger 45 Light" w:hAnsi="Frutiger 45 Light" w:cs="Arial"/>
          <w:sz w:val="20"/>
          <w:szCs w:val="20"/>
        </w:rPr>
        <w:t>Self-insured ASO (Administrative Services Only) with stop-loss coverage</w:t>
      </w:r>
    </w:p>
    <w:p w:rsidR="00666C3F" w:rsidRDefault="00124AB7">
      <w:pPr>
        <w:pStyle w:val="ListParagraph"/>
        <w:numPr>
          <w:ilvl w:val="0"/>
          <w:numId w:val="28"/>
        </w:numPr>
        <w:spacing w:after="0"/>
        <w:rPr>
          <w:rFonts w:ascii="Frutiger 45 Light" w:hAnsi="Frutiger 45 Light" w:cs="Arial"/>
          <w:sz w:val="20"/>
          <w:szCs w:val="20"/>
        </w:rPr>
      </w:pPr>
      <w:r>
        <w:rPr>
          <w:rFonts w:ascii="Frutiger 45 Light" w:hAnsi="Frutiger 45 Light" w:cs="Arial"/>
          <w:sz w:val="20"/>
          <w:szCs w:val="20"/>
        </w:rPr>
        <w:t>Don’t Know / Can't Answer</w:t>
      </w:r>
    </w:p>
    <w:p w:rsidR="00666C3F" w:rsidRDefault="00666C3F">
      <w:pPr>
        <w:spacing w:after="0"/>
        <w:ind w:left="720"/>
        <w:rPr>
          <w:rFonts w:ascii="Frutiger 45 Light" w:hAnsi="Frutiger 45 Light" w:cs="Arial"/>
          <w:sz w:val="20"/>
          <w:szCs w:val="20"/>
        </w:rPr>
      </w:pPr>
    </w:p>
    <w:p w:rsidR="00666C3F" w:rsidRDefault="00666C3F">
      <w:pPr>
        <w:spacing w:after="0"/>
        <w:ind w:left="720"/>
        <w:rPr>
          <w:rFonts w:ascii="Frutiger 45 Light" w:hAnsi="Frutiger 45 Light" w:cs="Arial"/>
          <w:sz w:val="20"/>
          <w:szCs w:val="20"/>
        </w:rPr>
      </w:pPr>
    </w:p>
    <w:p w:rsidR="00666C3F" w:rsidRPr="00124AB7" w:rsidRDefault="00124AB7" w:rsidP="00124AB7">
      <w:pPr>
        <w:spacing w:after="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S8. What region are most of your organization's US employees located?</w:t>
      </w:r>
    </w:p>
    <w:p w:rsidR="00666C3F" w:rsidRPr="00124AB7" w:rsidRDefault="00666C3F">
      <w:pPr>
        <w:spacing w:after="0"/>
        <w:rPr>
          <w:rFonts w:ascii="Frutiger 45 Light" w:hAnsi="Frutiger 45 Light" w:cs="Arial"/>
          <w:strike/>
          <w:sz w:val="20"/>
          <w:szCs w:val="20"/>
          <w:highlight w:val="yellow"/>
        </w:rPr>
      </w:pPr>
    </w:p>
    <w:p w:rsidR="00666C3F" w:rsidRPr="00124AB7" w:rsidRDefault="00124AB7">
      <w:pPr>
        <w:pStyle w:val="ListParagraph"/>
        <w:numPr>
          <w:ilvl w:val="0"/>
          <w:numId w:val="4"/>
        </w:numPr>
        <w:spacing w:after="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Northeast (ME, NH, VT, MA, RI, CT, NY, NJ, PA)</w:t>
      </w:r>
      <w:r w:rsidRPr="00124AB7">
        <w:rPr>
          <w:rFonts w:ascii="Frutiger 45 Light" w:hAnsi="Frutiger 45 Light" w:cs="Arial"/>
          <w:strike/>
          <w:sz w:val="20"/>
          <w:szCs w:val="20"/>
          <w:highlight w:val="yellow"/>
        </w:rPr>
        <w:tab/>
      </w:r>
    </w:p>
    <w:p w:rsidR="00666C3F" w:rsidRPr="00124AB7" w:rsidRDefault="00124AB7">
      <w:pPr>
        <w:pStyle w:val="ListParagraph"/>
        <w:numPr>
          <w:ilvl w:val="0"/>
          <w:numId w:val="4"/>
        </w:numPr>
        <w:spacing w:after="0"/>
        <w:rPr>
          <w:rFonts w:ascii="Frutiger 45 Light" w:hAnsi="Frutiger 45 Light" w:cs="Arial"/>
          <w:strike/>
          <w:sz w:val="20"/>
          <w:szCs w:val="20"/>
          <w:highlight w:val="yellow"/>
          <w:lang w:val="it-IT"/>
        </w:rPr>
      </w:pPr>
      <w:r w:rsidRPr="00124AB7">
        <w:rPr>
          <w:rFonts w:ascii="Frutiger 45 Light" w:hAnsi="Frutiger 45 Light" w:cs="Arial"/>
          <w:strike/>
          <w:sz w:val="20"/>
          <w:szCs w:val="20"/>
          <w:highlight w:val="yellow"/>
          <w:lang w:val="it-IT"/>
        </w:rPr>
        <w:t>Midwest (WI, IL, MI, IN, OH, ND, SD, NE, KS, MN, IA, MO)</w:t>
      </w:r>
      <w:r w:rsidRPr="00124AB7">
        <w:rPr>
          <w:rFonts w:ascii="Frutiger 45 Light" w:hAnsi="Frutiger 45 Light" w:cs="Arial"/>
          <w:strike/>
          <w:sz w:val="20"/>
          <w:szCs w:val="20"/>
          <w:highlight w:val="yellow"/>
          <w:lang w:val="it-IT"/>
        </w:rPr>
        <w:tab/>
      </w:r>
    </w:p>
    <w:p w:rsidR="00666C3F" w:rsidRPr="00124AB7" w:rsidRDefault="00124AB7">
      <w:pPr>
        <w:pStyle w:val="ListParagraph"/>
        <w:numPr>
          <w:ilvl w:val="0"/>
          <w:numId w:val="4"/>
        </w:numPr>
        <w:spacing w:after="0"/>
        <w:rPr>
          <w:rFonts w:ascii="Frutiger 45 Light" w:hAnsi="Frutiger 45 Light" w:cs="Arial"/>
          <w:strike/>
          <w:sz w:val="20"/>
          <w:szCs w:val="20"/>
          <w:highlight w:val="yellow"/>
          <w:lang w:val="it-IT"/>
        </w:rPr>
      </w:pPr>
      <w:r w:rsidRPr="00124AB7">
        <w:rPr>
          <w:rFonts w:ascii="Frutiger 45 Light" w:hAnsi="Frutiger 45 Light" w:cs="Arial"/>
          <w:strike/>
          <w:sz w:val="20"/>
          <w:szCs w:val="20"/>
          <w:highlight w:val="yellow"/>
          <w:lang w:val="it-IT"/>
        </w:rPr>
        <w:t>South (KY, TN, MS, AL, FL, GA, SC, NC, VA, WV, DC, MD, DE, TX, OK, AR, LA)</w:t>
      </w:r>
      <w:r w:rsidRPr="00124AB7">
        <w:rPr>
          <w:rFonts w:ascii="Frutiger 45 Light" w:hAnsi="Frutiger 45 Light" w:cs="Arial"/>
          <w:strike/>
          <w:sz w:val="20"/>
          <w:szCs w:val="20"/>
          <w:highlight w:val="yellow"/>
          <w:lang w:val="it-IT"/>
        </w:rPr>
        <w:tab/>
      </w:r>
    </w:p>
    <w:p w:rsidR="00666C3F" w:rsidRPr="00124AB7" w:rsidRDefault="00124AB7">
      <w:pPr>
        <w:pStyle w:val="ListParagraph"/>
        <w:numPr>
          <w:ilvl w:val="0"/>
          <w:numId w:val="4"/>
        </w:numPr>
        <w:spacing w:after="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West (MT, ID, WY, NV, UT, CO, AZ, NM, WA, OR, CA, AK, HI)</w:t>
      </w:r>
      <w:r w:rsidRPr="00124AB7">
        <w:rPr>
          <w:rFonts w:ascii="Frutiger 45 Light" w:hAnsi="Frutiger 45 Light" w:cs="Arial"/>
          <w:strike/>
          <w:sz w:val="20"/>
          <w:szCs w:val="20"/>
          <w:highlight w:val="yellow"/>
        </w:rPr>
        <w:tab/>
      </w:r>
    </w:p>
    <w:p w:rsidR="00666C3F" w:rsidRPr="00124AB7" w:rsidRDefault="00124AB7">
      <w:pPr>
        <w:pStyle w:val="ListParagraph"/>
        <w:numPr>
          <w:ilvl w:val="0"/>
          <w:numId w:val="4"/>
        </w:numPr>
        <w:spacing w:after="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Our employees are relatively spread across multiple regions</w:t>
      </w:r>
    </w:p>
    <w:p w:rsidR="00666C3F" w:rsidRDefault="00666C3F">
      <w:pPr>
        <w:pStyle w:val="ListParagraph"/>
        <w:spacing w:after="0"/>
        <w:rPr>
          <w:rFonts w:ascii="Frutiger 45 Light" w:hAnsi="Frutiger 45 Light" w:cs="Arial"/>
          <w:sz w:val="20"/>
          <w:szCs w:val="20"/>
        </w:rPr>
      </w:pPr>
    </w:p>
    <w:p w:rsidR="00666C3F" w:rsidRDefault="00124AB7">
      <w:pPr>
        <w:pStyle w:val="PISelectOneBullet"/>
        <w:numPr>
          <w:ilvl w:val="0"/>
          <w:numId w:val="0"/>
        </w:numPr>
        <w:spacing w:before="0" w:line="276" w:lineRule="auto"/>
        <w:rPr>
          <w:rStyle w:val="PIProgrammingNotesChar"/>
          <w:rFonts w:ascii="Frutiger 45 Light" w:eastAsia="Arial" w:hAnsi="Frutiger 45 Light" w:cs="Arial"/>
          <w:szCs w:val="20"/>
        </w:rPr>
      </w:pPr>
      <w:r>
        <w:rPr>
          <w:rStyle w:val="PIProgrammingNotesChar"/>
          <w:rFonts w:ascii="Frutiger 45 Light" w:eastAsia="Arial" w:hAnsi="Frutiger 45 Light" w:cs="Arial"/>
          <w:szCs w:val="20"/>
        </w:rPr>
        <w:t>[QUALIFY TEXT]</w:t>
      </w:r>
    </w:p>
    <w:p w:rsidR="00666C3F" w:rsidRDefault="00124AB7">
      <w:pPr>
        <w:spacing w:after="0"/>
        <w:jc w:val="both"/>
        <w:rPr>
          <w:rFonts w:ascii="Frutiger 45 Light" w:hAnsi="Frutiger 45 Light" w:cs="Arial"/>
          <w:sz w:val="20"/>
          <w:szCs w:val="20"/>
        </w:rPr>
      </w:pPr>
      <w:r>
        <w:rPr>
          <w:rFonts w:ascii="Frutiger 45 Light" w:hAnsi="Frutiger 45 Light" w:cs="Arial"/>
          <w:sz w:val="20"/>
          <w:szCs w:val="20"/>
        </w:rPr>
        <w:t xml:space="preserve">Congratulations, you qualify to participate in our research. </w:t>
      </w:r>
    </w:p>
    <w:p w:rsidR="00666C3F" w:rsidRDefault="00666C3F">
      <w:pPr>
        <w:spacing w:after="0"/>
        <w:jc w:val="both"/>
        <w:rPr>
          <w:rFonts w:ascii="Frutiger 45 Light" w:hAnsi="Frutiger 45 Light" w:cs="Arial"/>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666C3F">
        <w:trPr>
          <w:tblCellSpacing w:w="15" w:type="dxa"/>
        </w:trPr>
        <w:tc>
          <w:tcPr>
            <w:tcW w:w="0" w:type="auto"/>
            <w:hideMark/>
          </w:tcPr>
          <w:p w:rsidR="00666C3F" w:rsidRDefault="00124AB7">
            <w:pPr>
              <w:spacing w:after="0"/>
              <w:rPr>
                <w:rFonts w:ascii="Frutiger 45 Light" w:eastAsia="Calibri" w:hAnsi="Frutiger 45 Light" w:cs="Arial"/>
                <w:sz w:val="20"/>
                <w:szCs w:val="20"/>
              </w:rPr>
            </w:pPr>
            <w:bookmarkStart w:id="1" w:name="_Hlk494449649"/>
            <w:r>
              <w:rPr>
                <w:rFonts w:ascii="Frutiger 45 Light" w:eastAsia="Calibri" w:hAnsi="Frutiger 45 Light" w:cs="Arial"/>
                <w:sz w:val="20"/>
                <w:szCs w:val="20"/>
              </w:rPr>
              <w:lastRenderedPageBreak/>
              <w:t xml:space="preserve">We are conducting a survey on behalf of the investment research department of UBS. UBS would like to understand from health benefits/HR executives their views on important topics affecting the healthcare benefits. </w:t>
            </w:r>
            <w:r>
              <w:rPr>
                <w:rFonts w:ascii="Frutiger 45 Light" w:eastAsia="Arial" w:hAnsi="Frutiger 45 Light" w:cs="Arial"/>
                <w:sz w:val="20"/>
                <w:szCs w:val="20"/>
              </w:rPr>
              <w:t>Your opinions are very important to us.</w:t>
            </w:r>
          </w:p>
        </w:tc>
        <w:tc>
          <w:tcPr>
            <w:tcW w:w="0" w:type="auto"/>
            <w:hideMark/>
          </w:tcPr>
          <w:p w:rsidR="00666C3F" w:rsidRDefault="00666C3F">
            <w:pPr>
              <w:spacing w:after="0"/>
              <w:rPr>
                <w:rFonts w:ascii="Frutiger 45 Light" w:eastAsia="Calibri" w:hAnsi="Frutiger 45 Light" w:cs="Arial"/>
                <w:sz w:val="20"/>
                <w:szCs w:val="20"/>
              </w:rPr>
            </w:pPr>
          </w:p>
        </w:tc>
      </w:tr>
    </w:tbl>
    <w:p w:rsidR="00666C3F" w:rsidRDefault="00124AB7">
      <w:pPr>
        <w:spacing w:after="0"/>
        <w:jc w:val="both"/>
        <w:rPr>
          <w:rFonts w:ascii="Frutiger 45 Light" w:eastAsia="Calibri" w:hAnsi="Frutiger 45 Light" w:cs="Arial"/>
          <w:sz w:val="20"/>
          <w:szCs w:val="20"/>
        </w:rPr>
      </w:pPr>
      <w:r>
        <w:rPr>
          <w:rFonts w:ascii="Frutiger 45 Light" w:eastAsia="Calibri" w:hAnsi="Frutiger 45 Light" w:cs="Arial"/>
          <w:sz w:val="20"/>
          <w:szCs w:val="20"/>
        </w:rPr>
        <w:t>Rest assured that your identity and your answers to our questions will be kept completely confidential and not shared with UBS. All findings will only be analyzed at an aggregated or sector level for research purpose, and will not be attributed to any individual person or organization. We’re not selling anything and are only after your opinion. Your responses will be treated in the strictest confidence and nothing you say here will be directly attributed back to you or to your company.</w:t>
      </w:r>
    </w:p>
    <w:p w:rsidR="00666C3F" w:rsidRDefault="00124AB7">
      <w:pPr>
        <w:spacing w:after="0"/>
        <w:jc w:val="both"/>
        <w:rPr>
          <w:rFonts w:ascii="Frutiger 45 Light" w:eastAsia="Calibri" w:hAnsi="Frutiger 45 Light" w:cs="Arial"/>
          <w:sz w:val="20"/>
          <w:szCs w:val="20"/>
        </w:rPr>
      </w:pPr>
      <w:bookmarkStart w:id="2" w:name="_Hlk494449885"/>
      <w:bookmarkEnd w:id="1"/>
      <w:r>
        <w:rPr>
          <w:rFonts w:ascii="Frutiger 45 Light" w:hAnsi="Frutiger 45 Light" w:cs="Arial"/>
          <w:sz w:val="20"/>
          <w:szCs w:val="20"/>
          <w:lang w:val="en-GB"/>
        </w:rPr>
        <w:t>Your anonymized / aggregated responses will be reviewed by individuals of UBS Investment Research who may publish information on the information provided.  Your response to any question in this survey should not pose a conflict of interest with any of your activities away from UBS or violate any law or employment policy or contractual obligation or any duty of confidentiality you may have to your employer or to any other party.  Additionally, you should not provide UBS with any confidential information or information that may constitute "material, non-public information" as that term is generally understood.  You must decline to answer any question that raises your concerns about any of these issues.  You agree to notify UBS in the event you become aware of any issue with your participation or responses.</w:t>
      </w:r>
    </w:p>
    <w:p w:rsidR="00666C3F" w:rsidRDefault="00666C3F">
      <w:pPr>
        <w:spacing w:after="0"/>
        <w:rPr>
          <w:rFonts w:ascii="Frutiger 45 Light" w:eastAsia="Calibri" w:hAnsi="Frutiger 45 Light" w:cs="Arial"/>
          <w:sz w:val="20"/>
          <w:szCs w:val="20"/>
        </w:rPr>
      </w:pPr>
    </w:p>
    <w:p w:rsidR="00666C3F" w:rsidRDefault="00124AB7">
      <w:pPr>
        <w:spacing w:after="0"/>
        <w:rPr>
          <w:rFonts w:ascii="Frutiger 45 Light" w:eastAsia="Calibri" w:hAnsi="Frutiger 45 Light" w:cs="Arial"/>
          <w:color w:val="000000" w:themeColor="text1"/>
          <w:sz w:val="20"/>
          <w:szCs w:val="20"/>
        </w:rPr>
      </w:pPr>
      <w:r>
        <w:rPr>
          <w:rFonts w:ascii="Frutiger 45 Light" w:eastAsia="Calibri" w:hAnsi="Frutiger 45 Light" w:cs="Arial"/>
          <w:sz w:val="20"/>
          <w:szCs w:val="20"/>
        </w:rPr>
        <w:t xml:space="preserve">Do </w:t>
      </w:r>
      <w:r>
        <w:rPr>
          <w:rFonts w:ascii="Frutiger 45 Light" w:eastAsia="Calibri" w:hAnsi="Frutiger 45 Light" w:cs="Arial"/>
          <w:color w:val="000000" w:themeColor="text1"/>
          <w:sz w:val="20"/>
          <w:szCs w:val="20"/>
        </w:rPr>
        <w:t>you agree to comply with the above statement?</w:t>
      </w:r>
    </w:p>
    <w:p w:rsidR="00666C3F" w:rsidRDefault="00124AB7">
      <w:pPr>
        <w:pStyle w:val="ListParagraph"/>
        <w:numPr>
          <w:ilvl w:val="0"/>
          <w:numId w:val="45"/>
        </w:numPr>
        <w:spacing w:after="0"/>
        <w:rPr>
          <w:rFonts w:ascii="Frutiger 45 Light" w:eastAsia="Calibri" w:hAnsi="Frutiger 45 Light" w:cs="Arial"/>
          <w:color w:val="000000" w:themeColor="text1"/>
          <w:sz w:val="20"/>
          <w:szCs w:val="20"/>
        </w:rPr>
      </w:pPr>
      <w:r>
        <w:rPr>
          <w:rFonts w:ascii="Frutiger 45 Light" w:eastAsia="Calibri" w:hAnsi="Frutiger 45 Light" w:cs="Arial"/>
          <w:color w:val="000000" w:themeColor="text1"/>
          <w:sz w:val="20"/>
          <w:szCs w:val="20"/>
        </w:rPr>
        <w:t>Yes</w:t>
      </w:r>
    </w:p>
    <w:p w:rsidR="00666C3F" w:rsidRDefault="00124AB7">
      <w:pPr>
        <w:pStyle w:val="ListParagraph"/>
        <w:numPr>
          <w:ilvl w:val="0"/>
          <w:numId w:val="45"/>
        </w:numPr>
        <w:spacing w:after="0"/>
        <w:rPr>
          <w:rFonts w:ascii="Frutiger 45 Light" w:eastAsia="Calibri" w:hAnsi="Frutiger 45 Light" w:cs="Arial"/>
          <w:color w:val="000000" w:themeColor="text1"/>
          <w:sz w:val="20"/>
          <w:szCs w:val="20"/>
        </w:rPr>
      </w:pPr>
      <w:r>
        <w:rPr>
          <w:rFonts w:ascii="Frutiger 45 Light" w:eastAsia="Calibri" w:hAnsi="Frutiger 45 Light" w:cs="Arial"/>
          <w:color w:val="000000" w:themeColor="text1"/>
          <w:sz w:val="20"/>
          <w:szCs w:val="20"/>
        </w:rPr>
        <w:t xml:space="preserve">No  </w:t>
      </w:r>
      <w:r>
        <w:rPr>
          <w:rFonts w:ascii="Frutiger 45 Light" w:eastAsia="Calibri" w:hAnsi="Frutiger 45 Light" w:cs="Arial"/>
          <w:color w:val="FF0000"/>
          <w:sz w:val="20"/>
          <w:szCs w:val="20"/>
        </w:rPr>
        <w:t>[TERMINATE]</w:t>
      </w:r>
    </w:p>
    <w:bookmarkEnd w:id="2"/>
    <w:p w:rsidR="00666C3F" w:rsidRDefault="00124AB7">
      <w:pPr>
        <w:spacing w:after="0"/>
        <w:jc w:val="both"/>
        <w:rPr>
          <w:rFonts w:ascii="Frutiger 45 Light" w:hAnsi="Frutiger 45 Light" w:cs="Arial"/>
          <w:sz w:val="20"/>
          <w:szCs w:val="20"/>
        </w:rPr>
      </w:pPr>
      <w:r>
        <w:rPr>
          <w:rFonts w:ascii="Frutiger 45 Light" w:hAnsi="Frutiger 45 Light" w:cs="Arial"/>
          <w:sz w:val="20"/>
          <w:szCs w:val="20"/>
        </w:rPr>
        <w:t xml:space="preserve"> </w:t>
      </w:r>
    </w:p>
    <w:p w:rsidR="00666C3F" w:rsidRDefault="00666C3F">
      <w:pPr>
        <w:spacing w:after="0"/>
        <w:jc w:val="both"/>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rFonts w:ascii="Frutiger 45 Light" w:hAnsi="Frutiger 45 Light" w:cs="Arial"/>
          <w:b/>
          <w:sz w:val="20"/>
          <w:szCs w:val="20"/>
        </w:rPr>
      </w:pPr>
      <w:r>
        <w:rPr>
          <w:rFonts w:ascii="Frutiger 45 Light" w:hAnsi="Frutiger 45 Light" w:cs="Arial"/>
          <w:b/>
          <w:sz w:val="20"/>
          <w:szCs w:val="20"/>
        </w:rPr>
        <w:t>QUESTIONNAIRE</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Q1.  Which health plans are you currently contracted with for </w:t>
      </w:r>
      <w:r>
        <w:rPr>
          <w:rFonts w:ascii="Frutiger 45 Light" w:hAnsi="Frutiger 45 Light" w:cs="Arial"/>
          <w:sz w:val="20"/>
          <w:szCs w:val="20"/>
          <w:highlight w:val="yellow"/>
        </w:rPr>
        <w:t>2020</w:t>
      </w:r>
      <w:r>
        <w:rPr>
          <w:rFonts w:ascii="Frutiger 45 Light" w:hAnsi="Frutiger 45 Light" w:cs="Arial"/>
          <w:sz w:val="20"/>
          <w:szCs w:val="20"/>
        </w:rPr>
        <w:t xml:space="preserve">? </w:t>
      </w:r>
      <w:r>
        <w:rPr>
          <w:rFonts w:ascii="Frutiger 45 Light" w:hAnsi="Frutiger 45 Light" w:cs="Arial"/>
          <w:i/>
          <w:sz w:val="20"/>
          <w:szCs w:val="20"/>
        </w:rPr>
        <w:t>Select all that apply</w:t>
      </w:r>
    </w:p>
    <w:p w:rsidR="00666C3F" w:rsidRDefault="00666C3F">
      <w:pPr>
        <w:pStyle w:val="ListParagraph"/>
        <w:spacing w:after="0"/>
        <w:rPr>
          <w:rFonts w:ascii="Frutiger 45 Light" w:hAnsi="Frutiger 45 Light" w:cs="Arial"/>
          <w:sz w:val="20"/>
          <w:szCs w:val="20"/>
        </w:rPr>
      </w:pP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Aetna/Coventry</w:t>
      </w:r>
      <w:r>
        <w:rPr>
          <w:rFonts w:ascii="Frutiger 45 Light" w:hAnsi="Frutiger 45 Light" w:cs="Arial"/>
          <w:sz w:val="20"/>
          <w:szCs w:val="20"/>
        </w:rPr>
        <w:tab/>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Anthem Blue Cross Blue Shield</w:t>
      </w:r>
      <w:r>
        <w:rPr>
          <w:rFonts w:ascii="Frutiger 45 Light" w:hAnsi="Frutiger 45 Light" w:cs="Arial"/>
          <w:sz w:val="20"/>
          <w:szCs w:val="20"/>
        </w:rPr>
        <w:tab/>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Blue Cross Blue Shield (Non-Anthem)</w:t>
      </w:r>
      <w:r>
        <w:rPr>
          <w:rFonts w:ascii="Frutiger 45 Light" w:hAnsi="Frutiger 45 Light" w:cs="Arial"/>
          <w:sz w:val="20"/>
          <w:szCs w:val="20"/>
        </w:rPr>
        <w:tab/>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Cigna</w:t>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Coventry</w:t>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HCSC</w:t>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Health Net/Centene</w:t>
      </w:r>
      <w:r>
        <w:rPr>
          <w:rFonts w:ascii="Frutiger 45 Light" w:hAnsi="Frutiger 45 Light" w:cs="Arial"/>
          <w:sz w:val="20"/>
          <w:szCs w:val="20"/>
        </w:rPr>
        <w:tab/>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color w:val="000000" w:themeColor="text1"/>
          <w:sz w:val="20"/>
          <w:szCs w:val="20"/>
        </w:rPr>
        <w:t>Highmark</w:t>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Humana</w:t>
      </w:r>
      <w:r>
        <w:rPr>
          <w:rFonts w:ascii="Frutiger 45 Light" w:hAnsi="Frutiger 45 Light" w:cs="Arial"/>
          <w:sz w:val="20"/>
          <w:szCs w:val="20"/>
        </w:rPr>
        <w:tab/>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Kaiser</w:t>
      </w:r>
      <w:r>
        <w:rPr>
          <w:rFonts w:ascii="Frutiger 45 Light" w:hAnsi="Frutiger 45 Light" w:cs="Arial"/>
          <w:sz w:val="20"/>
          <w:szCs w:val="20"/>
        </w:rPr>
        <w:tab/>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United Healthcare/Oxford</w:t>
      </w:r>
    </w:p>
    <w:p w:rsidR="00666C3F" w:rsidRDefault="00124AB7">
      <w:pPr>
        <w:pStyle w:val="ListParagraph"/>
        <w:numPr>
          <w:ilvl w:val="0"/>
          <w:numId w:val="24"/>
        </w:numPr>
        <w:spacing w:after="0"/>
        <w:rPr>
          <w:rFonts w:ascii="Frutiger 45 Light" w:hAnsi="Frutiger 45 Light" w:cs="Arial"/>
          <w:sz w:val="20"/>
          <w:szCs w:val="20"/>
        </w:rPr>
      </w:pPr>
      <w:r>
        <w:rPr>
          <w:rFonts w:ascii="Frutiger 45 Light" w:hAnsi="Frutiger 45 Light" w:cs="Arial"/>
          <w:sz w:val="20"/>
          <w:szCs w:val="20"/>
        </w:rPr>
        <w:t>Other - Please specify ____________</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Q2.  Does your organization plan to re-bid (all or a significant portion of) your health benefit offering for </w:t>
      </w:r>
      <w:r>
        <w:rPr>
          <w:rFonts w:ascii="Frutiger 45 Light" w:hAnsi="Frutiger 45 Light" w:cs="Arial"/>
          <w:sz w:val="20"/>
          <w:szCs w:val="20"/>
          <w:highlight w:val="yellow"/>
        </w:rPr>
        <w:t>2021</w:t>
      </w:r>
      <w:r>
        <w:rPr>
          <w:rFonts w:ascii="Frutiger 45 Light" w:hAnsi="Frutiger 45 Light" w:cs="Arial"/>
          <w:sz w:val="20"/>
          <w:szCs w:val="20"/>
        </w:rPr>
        <w:t xml:space="preserve">? </w:t>
      </w:r>
    </w:p>
    <w:p w:rsidR="00666C3F" w:rsidRDefault="00666C3F">
      <w:pPr>
        <w:spacing w:after="0"/>
        <w:rPr>
          <w:rFonts w:ascii="Frutiger 45 Light" w:hAnsi="Frutiger 45 Light" w:cs="Arial"/>
          <w:sz w:val="20"/>
          <w:szCs w:val="20"/>
        </w:rPr>
      </w:pPr>
    </w:p>
    <w:p w:rsidR="00666C3F" w:rsidRDefault="00124AB7">
      <w:pPr>
        <w:pStyle w:val="ListParagraph"/>
        <w:numPr>
          <w:ilvl w:val="0"/>
          <w:numId w:val="7"/>
        </w:numPr>
        <w:tabs>
          <w:tab w:val="left" w:pos="720"/>
        </w:tabs>
        <w:spacing w:after="0"/>
        <w:ind w:left="720" w:hanging="360"/>
        <w:rPr>
          <w:rFonts w:ascii="Frutiger 45 Light" w:hAnsi="Frutiger 45 Light" w:cs="Arial"/>
          <w:sz w:val="20"/>
          <w:szCs w:val="20"/>
        </w:rPr>
      </w:pPr>
      <w:r>
        <w:rPr>
          <w:rFonts w:ascii="Frutiger 45 Light" w:hAnsi="Frutiger 45 Light" w:cs="Arial"/>
          <w:sz w:val="20"/>
          <w:szCs w:val="20"/>
        </w:rPr>
        <w:t>Yes</w:t>
      </w:r>
      <w:r>
        <w:rPr>
          <w:rFonts w:ascii="Frutiger 45 Light" w:hAnsi="Frutiger 45 Light" w:cs="Arial"/>
          <w:sz w:val="20"/>
          <w:szCs w:val="20"/>
        </w:rPr>
        <w:tab/>
      </w:r>
    </w:p>
    <w:p w:rsidR="00666C3F" w:rsidRDefault="00124AB7">
      <w:pPr>
        <w:pStyle w:val="ListParagraph"/>
        <w:numPr>
          <w:ilvl w:val="0"/>
          <w:numId w:val="7"/>
        </w:numPr>
        <w:tabs>
          <w:tab w:val="left" w:pos="720"/>
        </w:tabs>
        <w:spacing w:after="0"/>
        <w:ind w:left="720" w:hanging="360"/>
        <w:rPr>
          <w:rFonts w:ascii="Frutiger 45 Light" w:hAnsi="Frutiger 45 Light" w:cs="Arial"/>
          <w:sz w:val="20"/>
          <w:szCs w:val="20"/>
        </w:rPr>
      </w:pPr>
      <w:r>
        <w:rPr>
          <w:rFonts w:ascii="Frutiger 45 Light" w:hAnsi="Frutiger 45 Light" w:cs="Arial"/>
          <w:sz w:val="20"/>
          <w:szCs w:val="20"/>
        </w:rPr>
        <w:t>No</w:t>
      </w:r>
      <w:r>
        <w:rPr>
          <w:rFonts w:ascii="Frutiger 45 Light" w:hAnsi="Frutiger 45 Light" w:cs="Arial"/>
          <w:sz w:val="20"/>
          <w:szCs w:val="20"/>
        </w:rPr>
        <w:tab/>
      </w:r>
    </w:p>
    <w:p w:rsidR="00666C3F" w:rsidRDefault="00124AB7">
      <w:pPr>
        <w:pStyle w:val="ListParagraph"/>
        <w:numPr>
          <w:ilvl w:val="0"/>
          <w:numId w:val="7"/>
        </w:numPr>
        <w:tabs>
          <w:tab w:val="left" w:pos="720"/>
        </w:tabs>
        <w:spacing w:after="0"/>
        <w:ind w:left="720" w:hanging="360"/>
        <w:rPr>
          <w:rFonts w:ascii="Frutiger 45 Light" w:hAnsi="Frutiger 45 Light" w:cs="Arial"/>
          <w:sz w:val="20"/>
          <w:szCs w:val="20"/>
        </w:rPr>
      </w:pPr>
      <w:r>
        <w:rPr>
          <w:rFonts w:ascii="Frutiger 45 Light" w:hAnsi="Frutiger 45 Light" w:cs="Arial"/>
          <w:sz w:val="20"/>
          <w:szCs w:val="20"/>
        </w:rPr>
        <w:t>Not Sure/Undecided</w:t>
      </w:r>
      <w:r>
        <w:rPr>
          <w:rFonts w:ascii="Frutiger 45 Light" w:hAnsi="Frutiger 45 Light" w:cs="Arial"/>
          <w:sz w:val="20"/>
          <w:szCs w:val="20"/>
        </w:rPr>
        <w:tab/>
      </w:r>
    </w:p>
    <w:p w:rsidR="00666C3F" w:rsidRDefault="00124AB7">
      <w:pPr>
        <w:pStyle w:val="ListParagraph"/>
        <w:numPr>
          <w:ilvl w:val="0"/>
          <w:numId w:val="7"/>
        </w:numPr>
        <w:tabs>
          <w:tab w:val="left" w:pos="720"/>
        </w:tabs>
        <w:spacing w:after="0"/>
        <w:ind w:left="720" w:hanging="360"/>
        <w:rPr>
          <w:rFonts w:ascii="Frutiger 45 Light" w:hAnsi="Frutiger 45 Light" w:cs="Arial"/>
          <w:sz w:val="20"/>
          <w:szCs w:val="20"/>
        </w:rPr>
      </w:pPr>
      <w:r>
        <w:rPr>
          <w:rFonts w:ascii="Frutiger 45 Light" w:hAnsi="Frutiger 45 Light" w:cs="Arial"/>
          <w:sz w:val="20"/>
          <w:szCs w:val="20"/>
        </w:rPr>
        <w:t>Don’t Know / Can't Answer</w:t>
      </w:r>
      <w:r>
        <w:rPr>
          <w:rFonts w:ascii="Frutiger 45 Light" w:hAnsi="Frutiger 45 Light" w:cs="Arial"/>
          <w:sz w:val="20"/>
          <w:szCs w:val="20"/>
        </w:rPr>
        <w:tab/>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lastRenderedPageBreak/>
        <w:t xml:space="preserve">Q3.  What are the most important criteria in selecting a health insurance provider for </w:t>
      </w:r>
      <w:r>
        <w:rPr>
          <w:rFonts w:ascii="Frutiger 45 Light" w:hAnsi="Frutiger 45 Light" w:cs="Arial"/>
          <w:sz w:val="20"/>
          <w:szCs w:val="20"/>
          <w:highlight w:val="yellow"/>
        </w:rPr>
        <w:t>2021</w:t>
      </w:r>
      <w:r>
        <w:rPr>
          <w:rFonts w:ascii="Frutiger 45 Light" w:hAnsi="Frutiger 45 Light" w:cs="Arial"/>
          <w:sz w:val="20"/>
          <w:szCs w:val="20"/>
        </w:rPr>
        <w:t>?  S</w:t>
      </w:r>
      <w:r>
        <w:rPr>
          <w:rFonts w:ascii="Frutiger 45 Light" w:hAnsi="Frutiger 45 Light" w:cs="Arial"/>
          <w:i/>
          <w:sz w:val="20"/>
          <w:szCs w:val="20"/>
        </w:rPr>
        <w:t>elect up to 3 answers.</w:t>
      </w:r>
    </w:p>
    <w:p w:rsidR="00666C3F" w:rsidRDefault="00666C3F">
      <w:pPr>
        <w:pStyle w:val="ListParagraph"/>
        <w:spacing w:after="0"/>
        <w:rPr>
          <w:rFonts w:ascii="Frutiger 45 Light" w:hAnsi="Frutiger 45 Light" w:cs="Arial"/>
          <w:sz w:val="20"/>
          <w:szCs w:val="20"/>
        </w:rPr>
      </w:pPr>
    </w:p>
    <w:p w:rsidR="00666C3F" w:rsidRDefault="00124AB7">
      <w:pPr>
        <w:spacing w:after="0"/>
        <w:ind w:left="360"/>
        <w:rPr>
          <w:rFonts w:ascii="Frutiger 45 Light" w:hAnsi="Frutiger 45 Light" w:cs="Arial"/>
          <w:color w:val="FF0000"/>
          <w:sz w:val="20"/>
          <w:szCs w:val="20"/>
        </w:rPr>
      </w:pPr>
      <w:r>
        <w:rPr>
          <w:rFonts w:ascii="Frutiger 45 Light" w:hAnsi="Frutiger 45 Light" w:cs="Arial"/>
          <w:color w:val="FF0000"/>
          <w:sz w:val="20"/>
          <w:szCs w:val="20"/>
        </w:rPr>
        <w:t>[RANDOMIZE]</w:t>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Cost/discounts</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Health improvement</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Networks, including alternative networks</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Website and consumer tools/information</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Flexibility</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Customer service</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Account management</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Compliance</w:t>
      </w:r>
      <w:r>
        <w:rPr>
          <w:rFonts w:ascii="Frutiger 45 Light" w:hAnsi="Frutiger 45 Light" w:cs="Arial"/>
          <w:sz w:val="20"/>
          <w:szCs w:val="20"/>
        </w:rPr>
        <w:tab/>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Reporting</w:t>
      </w:r>
      <w:r>
        <w:rPr>
          <w:rFonts w:ascii="Frutiger 45 Light" w:hAnsi="Frutiger 45 Light" w:cs="Arial"/>
          <w:sz w:val="20"/>
          <w:szCs w:val="20"/>
        </w:rPr>
        <w:tab/>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Claim management</w:t>
      </w:r>
      <w:r>
        <w:rPr>
          <w:rFonts w:ascii="Frutiger 45 Light" w:hAnsi="Frutiger 45 Light" w:cs="Arial"/>
          <w:sz w:val="20"/>
          <w:szCs w:val="20"/>
        </w:rPr>
        <w:tab/>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Consumer Driven Health Plans (CDHP) offerings</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Data security</w:t>
      </w:r>
    </w:p>
    <w:p w:rsidR="00666C3F" w:rsidRDefault="00124AB7">
      <w:pPr>
        <w:pStyle w:val="ListParagraph"/>
        <w:numPr>
          <w:ilvl w:val="0"/>
          <w:numId w:val="8"/>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COVID waivers, premium holiday, and/or other COVID related policies</w:t>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highlight w:val="yellow"/>
        </w:rPr>
        <w:t>Telehealth capabilities</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Continuity of business relationship</w:t>
      </w:r>
      <w:r>
        <w:rPr>
          <w:rFonts w:ascii="Frutiger 45 Light" w:hAnsi="Frutiger 45 Light" w:cs="Arial"/>
          <w:sz w:val="20"/>
          <w:szCs w:val="20"/>
        </w:rPr>
        <w:tab/>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 xml:space="preserve">Other (please Specify)  </w:t>
      </w:r>
      <w:r>
        <w:rPr>
          <w:rFonts w:ascii="Frutiger 45 Light" w:hAnsi="Frutiger 45 Light" w:cs="Arial"/>
          <w:color w:val="FF0000"/>
          <w:sz w:val="20"/>
          <w:szCs w:val="20"/>
        </w:rPr>
        <w:t>(ANCHOR TO BOTTOM)</w:t>
      </w:r>
    </w:p>
    <w:p w:rsidR="00666C3F" w:rsidRDefault="00124AB7">
      <w:pPr>
        <w:pStyle w:val="ListParagraph"/>
        <w:numPr>
          <w:ilvl w:val="0"/>
          <w:numId w:val="8"/>
        </w:numPr>
        <w:spacing w:after="0"/>
        <w:ind w:left="720"/>
        <w:rPr>
          <w:rFonts w:ascii="Frutiger 45 Light" w:hAnsi="Frutiger 45 Light" w:cs="Arial"/>
          <w:sz w:val="20"/>
          <w:szCs w:val="20"/>
        </w:rPr>
      </w:pPr>
      <w:r>
        <w:rPr>
          <w:rFonts w:ascii="Frutiger 45 Light" w:hAnsi="Frutiger 45 Light" w:cs="Arial"/>
          <w:sz w:val="20"/>
          <w:szCs w:val="20"/>
        </w:rPr>
        <w:t xml:space="preserve">Don’t Know / Can't Answer  </w:t>
      </w:r>
      <w:r>
        <w:rPr>
          <w:rFonts w:ascii="Frutiger 45 Light" w:hAnsi="Frutiger 45 Light" w:cs="Arial"/>
          <w:color w:val="FF0000"/>
          <w:sz w:val="20"/>
          <w:szCs w:val="20"/>
        </w:rPr>
        <w:t>(ANCHOR TO BOTTOM)</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[IF Answers to S6 and S7 are same]</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Q4.  How much of a year over year change in </w:t>
      </w:r>
      <w:r>
        <w:rPr>
          <w:rFonts w:ascii="Frutiger 45 Light" w:hAnsi="Frutiger 45 Light" w:cs="Arial"/>
          <w:b/>
          <w:sz w:val="20"/>
          <w:szCs w:val="20"/>
        </w:rPr>
        <w:t>premium</w:t>
      </w:r>
      <w:r>
        <w:rPr>
          <w:rFonts w:ascii="Frutiger 45 Light" w:hAnsi="Frutiger 45 Light" w:cs="Arial"/>
          <w:sz w:val="20"/>
          <w:szCs w:val="20"/>
        </w:rPr>
        <w:t xml:space="preserve">, on average, do you expect your employees to see in </w:t>
      </w:r>
      <w:r>
        <w:rPr>
          <w:rFonts w:ascii="Frutiger 45 Light" w:hAnsi="Frutiger 45 Light" w:cs="Arial"/>
          <w:sz w:val="20"/>
          <w:szCs w:val="20"/>
          <w:highlight w:val="yellow"/>
        </w:rPr>
        <w:t>2021 versus 2020?</w:t>
      </w:r>
      <w:r>
        <w:rPr>
          <w:rFonts w:ascii="Frutiger 45 Light" w:hAnsi="Frutiger 45 Light" w:cs="Arial"/>
          <w:sz w:val="20"/>
          <w:szCs w:val="20"/>
        </w:rPr>
        <w:t xml:space="preserve"> </w:t>
      </w:r>
    </w:p>
    <w:p w:rsidR="00666C3F" w:rsidRDefault="00666C3F">
      <w:pPr>
        <w:spacing w:after="0"/>
        <w:rPr>
          <w:rFonts w:ascii="Frutiger 45 Light" w:hAnsi="Frutiger 45 Light" w:cs="Arial"/>
          <w:sz w:val="20"/>
          <w:szCs w:val="20"/>
        </w:rPr>
      </w:pPr>
    </w:p>
    <w:p w:rsidR="00666C3F" w:rsidRDefault="00124AB7">
      <w:pPr>
        <w:spacing w:after="0"/>
        <w:ind w:left="360"/>
        <w:rPr>
          <w:rFonts w:ascii="Frutiger 45 Light" w:hAnsi="Frutiger 45 Light" w:cs="Arial"/>
          <w:color w:val="FF0000"/>
          <w:sz w:val="20"/>
          <w:szCs w:val="20"/>
        </w:rPr>
      </w:pPr>
      <w:r>
        <w:rPr>
          <w:rFonts w:ascii="Frutiger 45 Light" w:hAnsi="Frutiger 45 Light" w:cs="Arial"/>
          <w:color w:val="FF0000"/>
          <w:sz w:val="20"/>
          <w:szCs w:val="20"/>
        </w:rPr>
        <w:t>[Show drop down menu with options Down (201-213) and Up (401-413)]</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200. Down</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201. Down more than 20% [Anchor]</w:t>
      </w:r>
    </w:p>
    <w:p w:rsidR="00666C3F" w:rsidRDefault="00124AB7">
      <w:pPr>
        <w:spacing w:after="0"/>
        <w:ind w:left="360"/>
        <w:rPr>
          <w:rFonts w:ascii="Frutiger 45 Light" w:hAnsi="Frutiger 45 Light" w:cs="Arial"/>
          <w:color w:val="FF0000"/>
          <w:sz w:val="20"/>
          <w:szCs w:val="20"/>
        </w:rPr>
      </w:pPr>
      <w:r>
        <w:rPr>
          <w:rFonts w:ascii="Frutiger 45 Light" w:hAnsi="Frutiger 45 Light" w:cs="Arial"/>
          <w:color w:val="FF0000"/>
          <w:sz w:val="20"/>
          <w:szCs w:val="20"/>
        </w:rPr>
        <w:t>202. Down 15.1-20%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10.1-15%</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9.1-10.0%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8.1-9.0%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7.1-8.0%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6.1-7.0%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5.1-6.0%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4.1-5.0%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3.1-4.0%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2.1-3.0%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1.1-2.0%</w:t>
      </w:r>
    </w:p>
    <w:p w:rsidR="00666C3F" w:rsidRDefault="00124AB7">
      <w:pPr>
        <w:pStyle w:val="ListParagraph"/>
        <w:numPr>
          <w:ilvl w:val="0"/>
          <w:numId w:val="47"/>
        </w:numPr>
        <w:spacing w:after="0"/>
        <w:rPr>
          <w:rFonts w:ascii="Frutiger 45 Light" w:hAnsi="Frutiger 45 Light" w:cs="Arial"/>
          <w:color w:val="FF0000"/>
          <w:sz w:val="20"/>
          <w:szCs w:val="20"/>
        </w:rPr>
      </w:pPr>
      <w:r>
        <w:rPr>
          <w:rFonts w:ascii="Frutiger 45 Light" w:hAnsi="Frutiger 45 Light" w:cs="Arial"/>
          <w:color w:val="FF0000"/>
          <w:sz w:val="20"/>
          <w:szCs w:val="20"/>
        </w:rPr>
        <w:t>Down 0.1-1.0%</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300. Flat/No change</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400. Up</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0.1-1.0%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1.1-2.0%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2.1-3.0%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3.1-4.0%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4.1-5.0%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lastRenderedPageBreak/>
        <w:t>Up 5.1-6.0%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6.1-7.0%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7.1-8.0%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8.1-9.0%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9.1-10.0%</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10.1-15%</w:t>
      </w:r>
    </w:p>
    <w:p w:rsidR="00666C3F" w:rsidRDefault="00124AB7">
      <w:pPr>
        <w:pStyle w:val="ListParagraph"/>
        <w:numPr>
          <w:ilvl w:val="0"/>
          <w:numId w:val="48"/>
        </w:numPr>
        <w:spacing w:after="0"/>
        <w:rPr>
          <w:rFonts w:ascii="Frutiger 45 Light" w:hAnsi="Frutiger 45 Light" w:cs="Arial"/>
          <w:color w:val="FF0000"/>
          <w:sz w:val="20"/>
          <w:szCs w:val="20"/>
        </w:rPr>
      </w:pPr>
      <w:r>
        <w:rPr>
          <w:rFonts w:ascii="Frutiger 45 Light" w:hAnsi="Frutiger 45 Light" w:cs="Arial"/>
          <w:color w:val="FF0000"/>
          <w:sz w:val="20"/>
          <w:szCs w:val="20"/>
        </w:rPr>
        <w:t>Up 15.1-20%</w:t>
      </w:r>
    </w:p>
    <w:p w:rsidR="00666C3F" w:rsidRDefault="00124AB7">
      <w:pPr>
        <w:pStyle w:val="ListParagraph"/>
        <w:numPr>
          <w:ilvl w:val="0"/>
          <w:numId w:val="48"/>
        </w:numPr>
        <w:spacing w:after="0"/>
        <w:rPr>
          <w:rFonts w:ascii="Frutiger 45 Light" w:hAnsi="Frutiger 45 Light" w:cs="Arial"/>
          <w:b/>
          <w:color w:val="FF0000"/>
          <w:sz w:val="20"/>
          <w:szCs w:val="20"/>
        </w:rPr>
      </w:pPr>
      <w:r>
        <w:rPr>
          <w:rFonts w:ascii="Frutiger 45 Light" w:hAnsi="Frutiger 45 Light" w:cs="Arial"/>
          <w:b/>
          <w:color w:val="FF0000"/>
          <w:sz w:val="20"/>
          <w:szCs w:val="20"/>
        </w:rPr>
        <w:t>Up more than 20%</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Q4A.  How do you expect COVID-19 will impact your anticipated premium growth in 2021 relative to the normal (i.e. pre-COVID-19) year to year change?</w:t>
      </w:r>
    </w:p>
    <w:p w:rsidR="00666C3F" w:rsidRDefault="00666C3F">
      <w:pPr>
        <w:spacing w:after="0"/>
        <w:rPr>
          <w:rFonts w:ascii="Frutiger 45 Light" w:hAnsi="Frutiger 45 Light" w:cs="Arial"/>
          <w:sz w:val="20"/>
          <w:szCs w:val="20"/>
          <w:highlight w:val="yellow"/>
        </w:rPr>
      </w:pP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Up 1% would imply a premium growth of 1% higher than normal y/y growth.</w:t>
      </w:r>
    </w:p>
    <w:p w:rsidR="00666C3F" w:rsidRDefault="00666C3F">
      <w:pPr>
        <w:spacing w:after="0"/>
        <w:rPr>
          <w:rFonts w:ascii="Frutiger 45 Light" w:hAnsi="Frutiger 45 Light" w:cs="Arial"/>
          <w:sz w:val="20"/>
          <w:szCs w:val="20"/>
          <w:highlight w:val="yellow"/>
        </w:rPr>
      </w:pPr>
    </w:p>
    <w:p w:rsidR="00666C3F" w:rsidRDefault="00124AB7">
      <w:pPr>
        <w:spacing w:after="0"/>
        <w:ind w:left="36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[Show drop down menu with options by %]</w:t>
      </w:r>
    </w:p>
    <w:p w:rsidR="00666C3F" w:rsidRDefault="00124AB7">
      <w:pPr>
        <w:spacing w:after="0"/>
        <w:ind w:left="360"/>
        <w:rPr>
          <w:rFonts w:ascii="Frutiger 45 Light" w:hAnsi="Frutiger 45 Light" w:cs="Arial"/>
          <w:b/>
          <w:color w:val="FF0000"/>
          <w:sz w:val="20"/>
          <w:szCs w:val="20"/>
          <w:highlight w:val="yellow"/>
        </w:rPr>
      </w:pPr>
      <w:r>
        <w:rPr>
          <w:rFonts w:ascii="Frutiger 45 Light" w:hAnsi="Frutiger 45 Light" w:cs="Arial"/>
          <w:b/>
          <w:color w:val="FF0000"/>
          <w:sz w:val="20"/>
          <w:szCs w:val="20"/>
          <w:highlight w:val="yellow"/>
        </w:rPr>
        <w:t>200. Down</w:t>
      </w:r>
    </w:p>
    <w:p w:rsidR="00666C3F" w:rsidRDefault="00124AB7">
      <w:pPr>
        <w:spacing w:after="0"/>
        <w:ind w:left="360"/>
        <w:rPr>
          <w:rFonts w:ascii="Frutiger 45 Light" w:hAnsi="Frutiger 45 Light" w:cs="Arial"/>
          <w:b/>
          <w:color w:val="FF0000"/>
          <w:sz w:val="20"/>
          <w:szCs w:val="20"/>
          <w:highlight w:val="yellow"/>
        </w:rPr>
      </w:pPr>
      <w:r>
        <w:rPr>
          <w:rFonts w:ascii="Frutiger 45 Light" w:hAnsi="Frutiger 45 Light" w:cs="Arial"/>
          <w:b/>
          <w:color w:val="FF0000"/>
          <w:sz w:val="20"/>
          <w:szCs w:val="20"/>
          <w:highlight w:val="yellow"/>
        </w:rPr>
        <w:t>201. Down more than 20% [Anchor]</w:t>
      </w:r>
    </w:p>
    <w:p w:rsidR="00666C3F" w:rsidRDefault="00124AB7">
      <w:pPr>
        <w:spacing w:after="0"/>
        <w:ind w:left="36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202. Down 15.1-20%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10.1-15%</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9.1-10.0%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8.1-9.0%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7.1-8.0%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6.1-7.0%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5.1-6.0%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4.1-5.0%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3.1-4.0%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2.1-3.0%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1.1-2.0%</w:t>
      </w:r>
    </w:p>
    <w:p w:rsidR="00666C3F" w:rsidRDefault="00124AB7">
      <w:pPr>
        <w:pStyle w:val="ListParagraph"/>
        <w:numPr>
          <w:ilvl w:val="0"/>
          <w:numId w:val="88"/>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Down 0.1-1.0%</w:t>
      </w:r>
    </w:p>
    <w:p w:rsidR="00666C3F" w:rsidRDefault="00124AB7">
      <w:pPr>
        <w:spacing w:after="0"/>
        <w:ind w:left="360"/>
        <w:rPr>
          <w:rFonts w:ascii="Frutiger 45 Light" w:hAnsi="Frutiger 45 Light" w:cs="Arial"/>
          <w:b/>
          <w:color w:val="FF0000"/>
          <w:sz w:val="20"/>
          <w:szCs w:val="20"/>
          <w:highlight w:val="yellow"/>
        </w:rPr>
      </w:pPr>
      <w:r>
        <w:rPr>
          <w:rFonts w:ascii="Frutiger 45 Light" w:hAnsi="Frutiger 45 Light" w:cs="Arial"/>
          <w:b/>
          <w:color w:val="FF0000"/>
          <w:sz w:val="20"/>
          <w:szCs w:val="20"/>
          <w:highlight w:val="yellow"/>
        </w:rPr>
        <w:t>300. Flat/No change</w:t>
      </w:r>
    </w:p>
    <w:p w:rsidR="00666C3F" w:rsidRDefault="00124AB7">
      <w:pPr>
        <w:spacing w:after="0"/>
        <w:ind w:left="360"/>
        <w:rPr>
          <w:rFonts w:ascii="Frutiger 45 Light" w:hAnsi="Frutiger 45 Light" w:cs="Arial"/>
          <w:b/>
          <w:color w:val="FF0000"/>
          <w:sz w:val="20"/>
          <w:szCs w:val="20"/>
          <w:highlight w:val="yellow"/>
        </w:rPr>
      </w:pPr>
      <w:r>
        <w:rPr>
          <w:rFonts w:ascii="Frutiger 45 Light" w:hAnsi="Frutiger 45 Light" w:cs="Arial"/>
          <w:b/>
          <w:color w:val="FF0000"/>
          <w:sz w:val="20"/>
          <w:szCs w:val="20"/>
          <w:highlight w:val="yellow"/>
        </w:rPr>
        <w:t>400. Up</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0.1-1.0%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1.1-2.0%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2.1-3.0%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3.1-4.0%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4.1-5.0%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5.1-6.0%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6.1-7.0%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7.1-8.0%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8.1-9.0%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9.1-10.0%</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10.1-15%</w:t>
      </w:r>
    </w:p>
    <w:p w:rsidR="00666C3F" w:rsidRDefault="00124AB7">
      <w:pPr>
        <w:pStyle w:val="ListParagraph"/>
        <w:numPr>
          <w:ilvl w:val="0"/>
          <w:numId w:val="89"/>
        </w:num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Up 15.1-20%</w:t>
      </w:r>
    </w:p>
    <w:p w:rsidR="00666C3F" w:rsidRDefault="00124AB7">
      <w:pPr>
        <w:pStyle w:val="ListParagraph"/>
        <w:numPr>
          <w:ilvl w:val="0"/>
          <w:numId w:val="89"/>
        </w:numPr>
        <w:spacing w:after="0"/>
        <w:rPr>
          <w:rFonts w:ascii="Frutiger 45 Light" w:hAnsi="Frutiger 45 Light" w:cs="Arial"/>
          <w:b/>
          <w:color w:val="FF0000"/>
          <w:sz w:val="20"/>
          <w:szCs w:val="20"/>
          <w:highlight w:val="yellow"/>
        </w:rPr>
      </w:pPr>
      <w:r>
        <w:rPr>
          <w:rFonts w:ascii="Frutiger 45 Light" w:hAnsi="Frutiger 45 Light" w:cs="Arial"/>
          <w:b/>
          <w:color w:val="FF0000"/>
          <w:sz w:val="20"/>
          <w:szCs w:val="20"/>
          <w:highlight w:val="yellow"/>
        </w:rPr>
        <w:t>Up more than 20%</w:t>
      </w:r>
    </w:p>
    <w:p w:rsidR="00666C3F" w:rsidRDefault="00666C3F">
      <w:pPr>
        <w:spacing w:after="0"/>
        <w:rPr>
          <w:rFonts w:ascii="Frutiger 45 Light" w:hAnsi="Frutiger 45 Light" w:cs="Arial"/>
          <w:sz w:val="20"/>
          <w:szCs w:val="20"/>
          <w:highlight w:val="yellow"/>
        </w:rPr>
      </w:pP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Q4B. What is your current expectation on premium growth from 2021 to 2022 relative to the normal (i.e. pre-COVID-19) year’s premium growth?</w:t>
      </w:r>
    </w:p>
    <w:p w:rsidR="00666C3F" w:rsidRDefault="00124AB7">
      <w:pPr>
        <w:pStyle w:val="ListParagraph"/>
        <w:numPr>
          <w:ilvl w:val="0"/>
          <w:numId w:val="10"/>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Significantly higher</w:t>
      </w:r>
      <w:r>
        <w:rPr>
          <w:rFonts w:ascii="Frutiger 45 Light" w:hAnsi="Frutiger 45 Light" w:cs="Arial"/>
          <w:sz w:val="20"/>
          <w:szCs w:val="20"/>
          <w:highlight w:val="yellow"/>
        </w:rPr>
        <w:tab/>
      </w:r>
    </w:p>
    <w:p w:rsidR="00666C3F" w:rsidRDefault="00124AB7">
      <w:pPr>
        <w:pStyle w:val="ListParagraph"/>
        <w:numPr>
          <w:ilvl w:val="0"/>
          <w:numId w:val="10"/>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Moderately higher</w:t>
      </w:r>
      <w:r>
        <w:rPr>
          <w:rFonts w:ascii="Frutiger 45 Light" w:hAnsi="Frutiger 45 Light" w:cs="Arial"/>
          <w:sz w:val="20"/>
          <w:szCs w:val="20"/>
          <w:highlight w:val="yellow"/>
        </w:rPr>
        <w:tab/>
      </w:r>
    </w:p>
    <w:p w:rsidR="00666C3F" w:rsidRDefault="00124AB7">
      <w:pPr>
        <w:pStyle w:val="ListParagraph"/>
        <w:numPr>
          <w:ilvl w:val="0"/>
          <w:numId w:val="10"/>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lastRenderedPageBreak/>
        <w:t>Slightly higher</w:t>
      </w:r>
    </w:p>
    <w:p w:rsidR="00666C3F" w:rsidRDefault="00124AB7">
      <w:pPr>
        <w:pStyle w:val="ListParagraph"/>
        <w:numPr>
          <w:ilvl w:val="0"/>
          <w:numId w:val="10"/>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About the same</w:t>
      </w:r>
      <w:r>
        <w:rPr>
          <w:rFonts w:ascii="Frutiger 45 Light" w:hAnsi="Frutiger 45 Light" w:cs="Arial"/>
          <w:sz w:val="20"/>
          <w:szCs w:val="20"/>
          <w:highlight w:val="yellow"/>
        </w:rPr>
        <w:tab/>
      </w:r>
    </w:p>
    <w:p w:rsidR="00666C3F" w:rsidRDefault="00124AB7">
      <w:pPr>
        <w:pStyle w:val="ListParagraph"/>
        <w:numPr>
          <w:ilvl w:val="0"/>
          <w:numId w:val="10"/>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Slightly lower</w:t>
      </w:r>
    </w:p>
    <w:p w:rsidR="00666C3F" w:rsidRDefault="00124AB7">
      <w:pPr>
        <w:pStyle w:val="ListParagraph"/>
        <w:numPr>
          <w:ilvl w:val="0"/>
          <w:numId w:val="10"/>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Moderately lower</w:t>
      </w:r>
      <w:r>
        <w:rPr>
          <w:rFonts w:ascii="Frutiger 45 Light" w:hAnsi="Frutiger 45 Light" w:cs="Arial"/>
          <w:sz w:val="20"/>
          <w:szCs w:val="20"/>
          <w:highlight w:val="yellow"/>
        </w:rPr>
        <w:tab/>
      </w:r>
    </w:p>
    <w:p w:rsidR="00666C3F" w:rsidRDefault="00124AB7">
      <w:pPr>
        <w:pStyle w:val="ListParagraph"/>
        <w:numPr>
          <w:ilvl w:val="0"/>
          <w:numId w:val="10"/>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Significantly lower</w:t>
      </w:r>
      <w:r>
        <w:rPr>
          <w:rFonts w:ascii="Frutiger 45 Light" w:hAnsi="Frutiger 45 Light" w:cs="Arial"/>
          <w:sz w:val="20"/>
          <w:szCs w:val="20"/>
          <w:highlight w:val="yellow"/>
        </w:rPr>
        <w:tab/>
      </w:r>
    </w:p>
    <w:p w:rsidR="00666C3F" w:rsidRDefault="00124AB7">
      <w:pPr>
        <w:pStyle w:val="ListParagraph"/>
        <w:numPr>
          <w:ilvl w:val="0"/>
          <w:numId w:val="10"/>
        </w:numPr>
        <w:spacing w:after="0"/>
        <w:ind w:left="709"/>
        <w:rPr>
          <w:rFonts w:ascii="Frutiger 45 Light" w:hAnsi="Frutiger 45 Light" w:cs="Arial"/>
          <w:sz w:val="20"/>
          <w:szCs w:val="20"/>
          <w:highlight w:val="yellow"/>
        </w:rPr>
      </w:pPr>
      <w:r>
        <w:rPr>
          <w:rFonts w:ascii="Frutiger 45 Light" w:hAnsi="Frutiger 45 Light" w:cs="Arial"/>
          <w:sz w:val="20"/>
          <w:szCs w:val="20"/>
          <w:highlight w:val="yellow"/>
        </w:rPr>
        <w:t>Don’t Know / Can't Answer</w:t>
      </w:r>
    </w:p>
    <w:p w:rsidR="00666C3F" w:rsidRDefault="00666C3F">
      <w:pPr>
        <w:spacing w:after="0"/>
        <w:rPr>
          <w:rFonts w:ascii="Frutiger 45 Light" w:hAnsi="Frutiger 45 Light" w:cs="Arial"/>
          <w:color w:val="FF0000"/>
          <w:sz w:val="20"/>
          <w:szCs w:val="20"/>
        </w:rPr>
      </w:pPr>
    </w:p>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sz w:val="20"/>
          <w:szCs w:val="20"/>
        </w:rPr>
        <w:t xml:space="preserve">      99. Don’t Know / Can't Answer </w:t>
      </w:r>
      <w:r>
        <w:rPr>
          <w:rFonts w:ascii="Frutiger 45 Light" w:hAnsi="Frutiger 45 Light" w:cs="Arial"/>
          <w:color w:val="FF0000"/>
          <w:sz w:val="20"/>
          <w:szCs w:val="20"/>
        </w:rPr>
        <w:t>[Exclusive answer]</w:t>
      </w:r>
    </w:p>
    <w:p w:rsidR="00666C3F" w:rsidRDefault="00666C3F">
      <w:pPr>
        <w:spacing w:after="0"/>
        <w:ind w:left="720"/>
        <w:rPr>
          <w:rFonts w:ascii="Frutiger 45 Light" w:hAnsi="Frutiger 45 Light" w:cs="Arial"/>
          <w:sz w:val="20"/>
          <w:szCs w:val="20"/>
        </w:rPr>
      </w:pPr>
    </w:p>
    <w:p w:rsidR="00666C3F" w:rsidRDefault="00666C3F">
      <w:pPr>
        <w:spacing w:after="0"/>
        <w:ind w:left="72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[ASK IF Answers to S6 and S7 are same]</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Q5/ Q5A.  How much of a year over year change in </w:t>
      </w:r>
      <w:r>
        <w:rPr>
          <w:rFonts w:ascii="Frutiger 45 Light" w:hAnsi="Frutiger 45 Light" w:cs="Arial"/>
          <w:b/>
          <w:sz w:val="20"/>
          <w:szCs w:val="20"/>
        </w:rPr>
        <w:t xml:space="preserve">deductible </w:t>
      </w:r>
      <w:r>
        <w:rPr>
          <w:rFonts w:ascii="Frutiger 45 Light" w:hAnsi="Frutiger 45 Light" w:cs="Arial"/>
          <w:sz w:val="20"/>
          <w:szCs w:val="20"/>
        </w:rPr>
        <w:t xml:space="preserve">and </w:t>
      </w:r>
      <w:r>
        <w:rPr>
          <w:rFonts w:ascii="Frutiger 45 Light" w:hAnsi="Frutiger 45 Light" w:cs="Arial"/>
          <w:b/>
          <w:sz w:val="20"/>
          <w:szCs w:val="20"/>
        </w:rPr>
        <w:t>total out of pocket costs (including premiums)</w:t>
      </w:r>
      <w:r>
        <w:rPr>
          <w:rFonts w:ascii="Frutiger 45 Light" w:hAnsi="Frutiger 45 Light" w:cs="Arial"/>
          <w:sz w:val="20"/>
          <w:szCs w:val="20"/>
        </w:rPr>
        <w:t xml:space="preserve">, on average, do you expect for your employees in </w:t>
      </w:r>
      <w:r>
        <w:rPr>
          <w:rFonts w:ascii="Frutiger 45 Light" w:hAnsi="Frutiger 45 Light" w:cs="Arial"/>
          <w:sz w:val="20"/>
          <w:szCs w:val="20"/>
          <w:highlight w:val="yellow"/>
        </w:rPr>
        <w:t>2021?</w:t>
      </w:r>
      <w:r>
        <w:rPr>
          <w:rFonts w:ascii="Frutiger 45 Light" w:hAnsi="Frutiger 45 Light" w:cs="Arial"/>
          <w:sz w:val="20"/>
          <w:szCs w:val="20"/>
        </w:rPr>
        <w:t xml:space="preserve"> </w:t>
      </w:r>
    </w:p>
    <w:p w:rsidR="00666C3F" w:rsidRDefault="00666C3F">
      <w:pPr>
        <w:pStyle w:val="ListParagraph"/>
        <w:spacing w:after="0"/>
        <w:ind w:left="360"/>
        <w:rPr>
          <w:rFonts w:ascii="Frutiger 45 Light" w:hAnsi="Frutiger 45 Light" w:cs="Arial"/>
          <w:sz w:val="20"/>
          <w:szCs w:val="20"/>
        </w:rPr>
      </w:pPr>
    </w:p>
    <w:p w:rsidR="00666C3F" w:rsidRDefault="00124AB7">
      <w:pPr>
        <w:spacing w:after="0"/>
        <w:ind w:left="360"/>
        <w:rPr>
          <w:rFonts w:ascii="Frutiger 45 Light" w:hAnsi="Frutiger 45 Light" w:cs="Arial"/>
          <w:b/>
          <w:color w:val="FF0000"/>
          <w:sz w:val="20"/>
          <w:szCs w:val="20"/>
          <w:highlight w:val="yellow"/>
        </w:rPr>
      </w:pPr>
      <w:r>
        <w:rPr>
          <w:rFonts w:ascii="Frutiger 45 Light" w:hAnsi="Frutiger 45 Light" w:cs="Arial"/>
          <w:strike/>
          <w:color w:val="FF0000"/>
          <w:sz w:val="20"/>
          <w:szCs w:val="20"/>
        </w:rPr>
        <w:t xml:space="preserve"> </w:t>
      </w:r>
      <w:r>
        <w:rPr>
          <w:rFonts w:ascii="Frutiger 45 Light" w:hAnsi="Frutiger 45 Light" w:cs="Arial"/>
          <w:color w:val="FF0000"/>
          <w:sz w:val="20"/>
          <w:szCs w:val="20"/>
        </w:rPr>
        <w:t>[</w:t>
      </w:r>
      <w:r>
        <w:rPr>
          <w:rFonts w:ascii="Frutiger 45 Light" w:hAnsi="Frutiger 45 Light" w:cs="Arial"/>
          <w:color w:val="FF0000"/>
          <w:sz w:val="20"/>
          <w:szCs w:val="20"/>
          <w:highlight w:val="yellow"/>
        </w:rPr>
        <w:t>Show drop down menu with options by %]</w:t>
      </w:r>
      <w:r>
        <w:rPr>
          <w:rFonts w:ascii="Frutiger 45 Light" w:hAnsi="Frutiger 45 Light" w:cs="Arial"/>
          <w:strike/>
          <w:color w:val="FF0000"/>
          <w:sz w:val="20"/>
          <w:szCs w:val="20"/>
          <w:highlight w:val="yellow"/>
        </w:rPr>
        <w:t>[Show drop down menu with options Down (201-213) and Up (401-413)]</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200. Down</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201. Down more than 20% [Anchor]</w:t>
      </w:r>
    </w:p>
    <w:p w:rsidR="00666C3F" w:rsidRDefault="00124AB7">
      <w:pPr>
        <w:spacing w:after="0"/>
        <w:ind w:left="360"/>
        <w:rPr>
          <w:rFonts w:ascii="Frutiger 45 Light" w:hAnsi="Frutiger 45 Light" w:cs="Arial"/>
          <w:color w:val="FF0000"/>
          <w:sz w:val="20"/>
          <w:szCs w:val="20"/>
        </w:rPr>
      </w:pPr>
      <w:r>
        <w:rPr>
          <w:rFonts w:ascii="Frutiger 45 Light" w:hAnsi="Frutiger 45 Light" w:cs="Arial"/>
          <w:color w:val="FF0000"/>
          <w:sz w:val="20"/>
          <w:szCs w:val="20"/>
        </w:rPr>
        <w:t>202. Down 15.1-20%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10.1-15%</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9.1-10.0%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8.1-9.0%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7.1-8.0%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6.1-7.0%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5.1-6.0%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4.1-5.0%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3.1-4.0%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2.1-3.0%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1.1-2.0%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0.1-1.0%</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300. Flat/No change</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400. Up</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0.1-1.0%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1.1-2.0%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2.1-3.0%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3.1-4.0%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4.1-5.0%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5.1-6.0%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6.1-7.0%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7.1-8.0%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8.1-9.0%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9.1-10.0%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10.1-15%</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15.1-20%</w:t>
      </w:r>
    </w:p>
    <w:p w:rsidR="00666C3F" w:rsidRDefault="00124AB7">
      <w:pPr>
        <w:pStyle w:val="ListParagraph"/>
        <w:numPr>
          <w:ilvl w:val="0"/>
          <w:numId w:val="89"/>
        </w:numPr>
        <w:spacing w:after="0"/>
        <w:rPr>
          <w:rFonts w:ascii="Frutiger 45 Light" w:hAnsi="Frutiger 45 Light" w:cs="Arial"/>
          <w:b/>
          <w:color w:val="FF0000"/>
          <w:sz w:val="20"/>
          <w:szCs w:val="20"/>
        </w:rPr>
      </w:pPr>
      <w:r>
        <w:rPr>
          <w:rFonts w:ascii="Frutiger 45 Light" w:hAnsi="Frutiger 45 Light" w:cs="Arial"/>
          <w:b/>
          <w:color w:val="FF0000"/>
          <w:sz w:val="20"/>
          <w:szCs w:val="20"/>
        </w:rPr>
        <w:t>Up more than 20%</w:t>
      </w:r>
    </w:p>
    <w:p w:rsidR="00666C3F" w:rsidRDefault="00666C3F">
      <w:pPr>
        <w:pStyle w:val="ListParagraph"/>
        <w:spacing w:after="0"/>
        <w:rPr>
          <w:rFonts w:ascii="Frutiger 45 Light" w:hAnsi="Frutiger 45 Light" w:cs="Arial"/>
          <w:color w:val="FF0000"/>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sz w:val="20"/>
          <w:szCs w:val="20"/>
        </w:rPr>
        <w:t xml:space="preserve">      99. Don’t Know / Can't Answer </w:t>
      </w:r>
      <w:r>
        <w:rPr>
          <w:rFonts w:ascii="Frutiger 45 Light" w:hAnsi="Frutiger 45 Light" w:cs="Arial"/>
          <w:color w:val="FF0000"/>
          <w:sz w:val="20"/>
          <w:szCs w:val="20"/>
        </w:rPr>
        <w:t>[Exclusive answer]</w:t>
      </w:r>
    </w:p>
    <w:p w:rsidR="00666C3F" w:rsidRDefault="00666C3F">
      <w:pPr>
        <w:spacing w:after="0"/>
        <w:rPr>
          <w:rFonts w:ascii="Frutiger 45 Light" w:hAnsi="Frutiger 45 Light" w:cs="Arial"/>
          <w:color w:val="FF0000"/>
          <w:sz w:val="20"/>
          <w:szCs w:val="20"/>
        </w:rPr>
      </w:pPr>
    </w:p>
    <w:tbl>
      <w:tblPr>
        <w:tblStyle w:val="TableGrid"/>
        <w:tblW w:w="10638" w:type="dxa"/>
        <w:tblLook w:val="04A0" w:firstRow="1" w:lastRow="0" w:firstColumn="1" w:lastColumn="0" w:noHBand="0" w:noVBand="1"/>
      </w:tblPr>
      <w:tblGrid>
        <w:gridCol w:w="5418"/>
        <w:gridCol w:w="5220"/>
      </w:tblGrid>
      <w:tr w:rsidR="00666C3F">
        <w:tc>
          <w:tcPr>
            <w:tcW w:w="5418" w:type="dxa"/>
          </w:tcPr>
          <w:p w:rsidR="00666C3F" w:rsidRDefault="00124AB7">
            <w:pPr>
              <w:spacing w:line="276" w:lineRule="auto"/>
              <w:rPr>
                <w:rFonts w:ascii="Frutiger 45 Light" w:hAnsi="Frutiger 45 Light" w:cs="Arial"/>
                <w:color w:val="000000" w:themeColor="text1"/>
                <w:sz w:val="20"/>
                <w:szCs w:val="20"/>
              </w:rPr>
            </w:pPr>
            <w:r>
              <w:rPr>
                <w:rFonts w:ascii="Frutiger 45 Light" w:hAnsi="Frutiger 45 Light" w:cs="Arial"/>
                <w:color w:val="000000" w:themeColor="text1"/>
                <w:sz w:val="20"/>
                <w:szCs w:val="20"/>
              </w:rPr>
              <w:lastRenderedPageBreak/>
              <w:t xml:space="preserve">Q5. Change in deductible from </w:t>
            </w:r>
            <w:r>
              <w:rPr>
                <w:rFonts w:ascii="Frutiger 45 Light" w:hAnsi="Frutiger 45 Light" w:cs="Arial"/>
                <w:color w:val="000000" w:themeColor="text1"/>
                <w:sz w:val="20"/>
                <w:szCs w:val="20"/>
                <w:highlight w:val="yellow"/>
              </w:rPr>
              <w:t>2020</w:t>
            </w:r>
            <w:r>
              <w:rPr>
                <w:rFonts w:ascii="Frutiger 45 Light" w:hAnsi="Frutiger 45 Light" w:cs="Arial"/>
                <w:color w:val="000000" w:themeColor="text1"/>
                <w:sz w:val="20"/>
                <w:szCs w:val="20"/>
              </w:rPr>
              <w:t xml:space="preserve"> to </w:t>
            </w:r>
            <w:r>
              <w:rPr>
                <w:rFonts w:ascii="Frutiger 45 Light" w:hAnsi="Frutiger 45 Light" w:cs="Arial"/>
                <w:color w:val="000000" w:themeColor="text1"/>
                <w:sz w:val="20"/>
                <w:szCs w:val="20"/>
                <w:highlight w:val="yellow"/>
              </w:rPr>
              <w:t>2021</w:t>
            </w:r>
          </w:p>
        </w:tc>
        <w:tc>
          <w:tcPr>
            <w:tcW w:w="5220" w:type="dxa"/>
          </w:tcPr>
          <w:p w:rsidR="00666C3F" w:rsidRDefault="00124AB7">
            <w:pPr>
              <w:spacing w:line="276" w:lineRule="auto"/>
              <w:rPr>
                <w:rFonts w:ascii="Frutiger 45 Light" w:hAnsi="Frutiger 45 Light" w:cs="Arial"/>
                <w:color w:val="FF0000"/>
                <w:sz w:val="20"/>
                <w:szCs w:val="20"/>
              </w:rPr>
            </w:pPr>
            <w:r>
              <w:rPr>
                <w:rFonts w:ascii="Frutiger 45 Light" w:hAnsi="Frutiger 45 Light" w:cs="Arial"/>
                <w:color w:val="FF0000"/>
                <w:sz w:val="20"/>
                <w:szCs w:val="20"/>
              </w:rPr>
              <w:t>[SHOW SLIDING SCALE AS EXPLAINED ABOVE]</w:t>
            </w:r>
          </w:p>
        </w:tc>
      </w:tr>
      <w:tr w:rsidR="00666C3F">
        <w:tc>
          <w:tcPr>
            <w:tcW w:w="5418" w:type="dxa"/>
          </w:tcPr>
          <w:p w:rsidR="00666C3F" w:rsidRDefault="00124AB7">
            <w:pPr>
              <w:spacing w:line="276" w:lineRule="auto"/>
              <w:rPr>
                <w:rFonts w:ascii="Frutiger 45 Light" w:hAnsi="Frutiger 45 Light" w:cs="Arial"/>
                <w:color w:val="000000" w:themeColor="text1"/>
                <w:sz w:val="20"/>
                <w:szCs w:val="20"/>
              </w:rPr>
            </w:pPr>
            <w:r>
              <w:rPr>
                <w:rFonts w:ascii="Frutiger 45 Light" w:hAnsi="Frutiger 45 Light" w:cs="Arial"/>
                <w:color w:val="000000" w:themeColor="text1"/>
                <w:sz w:val="20"/>
                <w:szCs w:val="20"/>
              </w:rPr>
              <w:t>Q5A. Change in total out of pocket expenses from 2</w:t>
            </w:r>
            <w:r>
              <w:rPr>
                <w:rFonts w:ascii="Frutiger 45 Light" w:hAnsi="Frutiger 45 Light" w:cs="Arial"/>
                <w:color w:val="000000" w:themeColor="text1"/>
                <w:sz w:val="20"/>
                <w:szCs w:val="20"/>
                <w:highlight w:val="yellow"/>
              </w:rPr>
              <w:t>020</w:t>
            </w:r>
            <w:r>
              <w:rPr>
                <w:rFonts w:ascii="Frutiger 45 Light" w:hAnsi="Frutiger 45 Light" w:cs="Arial"/>
                <w:color w:val="000000" w:themeColor="text1"/>
                <w:sz w:val="20"/>
                <w:szCs w:val="20"/>
              </w:rPr>
              <w:t xml:space="preserve"> to </w:t>
            </w:r>
            <w:r>
              <w:rPr>
                <w:rFonts w:ascii="Frutiger 45 Light" w:hAnsi="Frutiger 45 Light" w:cs="Arial"/>
                <w:color w:val="000000" w:themeColor="text1"/>
                <w:sz w:val="20"/>
                <w:szCs w:val="20"/>
                <w:highlight w:val="yellow"/>
              </w:rPr>
              <w:t>2021</w:t>
            </w:r>
          </w:p>
        </w:tc>
        <w:tc>
          <w:tcPr>
            <w:tcW w:w="5220" w:type="dxa"/>
          </w:tcPr>
          <w:p w:rsidR="00666C3F" w:rsidRDefault="00124AB7">
            <w:pPr>
              <w:spacing w:line="276" w:lineRule="auto"/>
              <w:rPr>
                <w:rFonts w:ascii="Frutiger 45 Light" w:hAnsi="Frutiger 45 Light" w:cs="Arial"/>
                <w:color w:val="FF0000"/>
                <w:sz w:val="20"/>
                <w:szCs w:val="20"/>
              </w:rPr>
            </w:pPr>
            <w:r>
              <w:rPr>
                <w:rFonts w:ascii="Frutiger 45 Light" w:hAnsi="Frutiger 45 Light" w:cs="Arial"/>
                <w:color w:val="FF0000"/>
                <w:sz w:val="20"/>
                <w:szCs w:val="20"/>
              </w:rPr>
              <w:t>[SHOW SLIDING SCALE AS EXPLAINED ABOVE]</w:t>
            </w:r>
          </w:p>
        </w:tc>
      </w:tr>
    </w:tbl>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 xml:space="preserve">ASK IF S7=A </w:t>
      </w:r>
    </w:p>
    <w:p w:rsidR="00666C3F" w:rsidRDefault="00124AB7">
      <w:pPr>
        <w:spacing w:after="0"/>
        <w:rPr>
          <w:rFonts w:ascii="Frutiger 45 Light" w:hAnsi="Frutiger 45 Light" w:cs="Arial"/>
          <w:color w:val="FF0000"/>
          <w:sz w:val="20"/>
          <w:szCs w:val="20"/>
          <w:highlight w:val="yellow"/>
        </w:rPr>
      </w:pPr>
      <w:r>
        <w:rPr>
          <w:rFonts w:ascii="Frutiger 45 Light" w:hAnsi="Frutiger 45 Light"/>
          <w:highlight w:val="yellow"/>
        </w:rPr>
        <w:t>Q5B. Did your insurer waive copay / deductible responsibilities for employees for COVID testing in 2020?</w:t>
      </w:r>
    </w:p>
    <w:p w:rsidR="00666C3F" w:rsidRDefault="00124AB7">
      <w:pPr>
        <w:pStyle w:val="ListParagraph"/>
        <w:numPr>
          <w:ilvl w:val="0"/>
          <w:numId w:val="71"/>
        </w:numPr>
        <w:spacing w:after="0"/>
        <w:rPr>
          <w:rFonts w:ascii="Frutiger 45 Light" w:hAnsi="Frutiger 45 Light" w:cs="Arial"/>
          <w:sz w:val="20"/>
          <w:szCs w:val="20"/>
          <w:highlight w:val="yellow"/>
        </w:rPr>
      </w:pPr>
      <w:r>
        <w:rPr>
          <w:rFonts w:ascii="Frutiger 45 Light" w:hAnsi="Frutiger 45 Light" w:cs="Arial"/>
          <w:sz w:val="20"/>
          <w:szCs w:val="20"/>
          <w:highlight w:val="yellow"/>
        </w:rPr>
        <w:t>Yes</w:t>
      </w:r>
    </w:p>
    <w:p w:rsidR="00666C3F" w:rsidRDefault="00124AB7">
      <w:pPr>
        <w:pStyle w:val="ListParagraph"/>
        <w:numPr>
          <w:ilvl w:val="0"/>
          <w:numId w:val="71"/>
        </w:numPr>
        <w:spacing w:after="0"/>
        <w:rPr>
          <w:rFonts w:ascii="Frutiger 45 Light" w:hAnsi="Frutiger 45 Light" w:cs="Arial"/>
          <w:sz w:val="20"/>
          <w:szCs w:val="20"/>
          <w:highlight w:val="yellow"/>
        </w:rPr>
      </w:pPr>
      <w:r>
        <w:rPr>
          <w:rFonts w:ascii="Frutiger 45 Light" w:hAnsi="Frutiger 45 Light" w:cs="Arial"/>
          <w:sz w:val="20"/>
          <w:szCs w:val="20"/>
          <w:highlight w:val="yellow"/>
        </w:rPr>
        <w:t>No</w:t>
      </w:r>
    </w:p>
    <w:p w:rsidR="00666C3F" w:rsidRDefault="00124AB7">
      <w:pPr>
        <w:pStyle w:val="ListParagraph"/>
        <w:numPr>
          <w:ilvl w:val="0"/>
          <w:numId w:val="71"/>
        </w:numPr>
        <w:spacing w:after="0"/>
        <w:rPr>
          <w:rFonts w:ascii="Frutiger 45 Light" w:hAnsi="Frutiger 45 Light" w:cs="Arial"/>
          <w:sz w:val="20"/>
          <w:szCs w:val="20"/>
          <w:highlight w:val="yellow"/>
        </w:rPr>
      </w:pPr>
      <w:r>
        <w:rPr>
          <w:rFonts w:ascii="Frutiger 45 Light" w:hAnsi="Frutiger 45 Light" w:cs="Arial"/>
          <w:sz w:val="20"/>
          <w:szCs w:val="20"/>
          <w:highlight w:val="yellow"/>
        </w:rPr>
        <w:t>I don’t know/ can’t answer</w:t>
      </w:r>
    </w:p>
    <w:p w:rsidR="00666C3F" w:rsidRDefault="00666C3F">
      <w:pPr>
        <w:pStyle w:val="ListParagraph"/>
        <w:spacing w:after="0"/>
        <w:rPr>
          <w:rFonts w:ascii="Frutiger 45 Light" w:hAnsi="Frutiger 45 Light" w:cs="Arial"/>
          <w:color w:val="FF0000"/>
          <w:sz w:val="20"/>
          <w:szCs w:val="20"/>
          <w:highlight w:val="yellow"/>
        </w:rPr>
      </w:pPr>
    </w:p>
    <w:p w:rsidR="00666C3F" w:rsidRDefault="00124AB7">
      <w:pPr>
        <w:spacing w:after="0"/>
        <w:rPr>
          <w:rFonts w:ascii="Frutiger 45 Light" w:hAnsi="Frutiger 45 Light"/>
          <w:color w:val="FF0000"/>
          <w:highlight w:val="yellow"/>
        </w:rPr>
      </w:pPr>
      <w:r>
        <w:rPr>
          <w:rFonts w:ascii="Frutiger 45 Light" w:hAnsi="Frutiger 45 Light"/>
          <w:color w:val="FF0000"/>
          <w:highlight w:val="yellow"/>
        </w:rPr>
        <w:t>ASK IF S7=A</w:t>
      </w:r>
    </w:p>
    <w:p w:rsidR="00666C3F" w:rsidRDefault="00124AB7">
      <w:pPr>
        <w:spacing w:after="0"/>
        <w:rPr>
          <w:rFonts w:ascii="Frutiger 45 Light" w:hAnsi="Frutiger 45 Light" w:cs="Arial"/>
          <w:color w:val="FF0000"/>
          <w:sz w:val="20"/>
          <w:szCs w:val="20"/>
          <w:highlight w:val="yellow"/>
        </w:rPr>
      </w:pPr>
      <w:r>
        <w:rPr>
          <w:rFonts w:ascii="Frutiger 45 Light" w:hAnsi="Frutiger 45 Light"/>
          <w:highlight w:val="yellow"/>
        </w:rPr>
        <w:t>Q5C. Is your insurer waiving copay / deductible responsibilities for employees for COVID testing in 2021?</w:t>
      </w:r>
    </w:p>
    <w:p w:rsidR="00666C3F" w:rsidRDefault="00124AB7">
      <w:pPr>
        <w:pStyle w:val="ListParagraph"/>
        <w:numPr>
          <w:ilvl w:val="0"/>
          <w:numId w:val="73"/>
        </w:numPr>
        <w:spacing w:after="0"/>
        <w:rPr>
          <w:rFonts w:ascii="Frutiger 45 Light" w:hAnsi="Frutiger 45 Light" w:cs="Arial"/>
          <w:sz w:val="20"/>
          <w:szCs w:val="20"/>
          <w:highlight w:val="yellow"/>
        </w:rPr>
      </w:pPr>
      <w:r>
        <w:rPr>
          <w:rFonts w:ascii="Frutiger 45 Light" w:hAnsi="Frutiger 45 Light" w:cs="Arial"/>
          <w:sz w:val="20"/>
          <w:szCs w:val="20"/>
          <w:highlight w:val="yellow"/>
        </w:rPr>
        <w:t>Yes</w:t>
      </w:r>
    </w:p>
    <w:p w:rsidR="00666C3F" w:rsidRDefault="00124AB7">
      <w:pPr>
        <w:pStyle w:val="ListParagraph"/>
        <w:numPr>
          <w:ilvl w:val="0"/>
          <w:numId w:val="73"/>
        </w:numPr>
        <w:spacing w:after="0"/>
        <w:rPr>
          <w:rFonts w:ascii="Frutiger 45 Light" w:hAnsi="Frutiger 45 Light" w:cs="Arial"/>
          <w:sz w:val="20"/>
          <w:szCs w:val="20"/>
          <w:highlight w:val="yellow"/>
        </w:rPr>
      </w:pPr>
      <w:r>
        <w:rPr>
          <w:rFonts w:ascii="Frutiger 45 Light" w:hAnsi="Frutiger 45 Light" w:cs="Arial"/>
          <w:sz w:val="20"/>
          <w:szCs w:val="20"/>
          <w:highlight w:val="yellow"/>
        </w:rPr>
        <w:t>No</w:t>
      </w:r>
    </w:p>
    <w:p w:rsidR="00666C3F" w:rsidRDefault="00124AB7">
      <w:pPr>
        <w:pStyle w:val="ListParagraph"/>
        <w:numPr>
          <w:ilvl w:val="0"/>
          <w:numId w:val="73"/>
        </w:numPr>
        <w:spacing w:after="0"/>
        <w:rPr>
          <w:rFonts w:ascii="Frutiger 45 Light" w:hAnsi="Frutiger 45 Light" w:cs="Arial"/>
          <w:sz w:val="20"/>
          <w:szCs w:val="20"/>
          <w:highlight w:val="yellow"/>
        </w:rPr>
      </w:pPr>
      <w:r>
        <w:rPr>
          <w:rFonts w:ascii="Frutiger 45 Light" w:hAnsi="Frutiger 45 Light" w:cs="Arial"/>
          <w:sz w:val="20"/>
          <w:szCs w:val="20"/>
          <w:highlight w:val="yellow"/>
        </w:rPr>
        <w:t>I don’t know/ can’t answer</w:t>
      </w:r>
    </w:p>
    <w:p w:rsidR="00666C3F" w:rsidRDefault="00666C3F">
      <w:pPr>
        <w:pStyle w:val="ListParagraph"/>
        <w:spacing w:after="0"/>
        <w:rPr>
          <w:rFonts w:ascii="Frutiger 45 Light" w:hAnsi="Frutiger 45 Light" w:cs="Arial"/>
          <w:color w:val="FF0000"/>
          <w:sz w:val="20"/>
          <w:szCs w:val="20"/>
          <w:highlight w:val="yellow"/>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highlight w:val="yellow"/>
        </w:rPr>
        <w:t>ASK IF S7=A</w:t>
      </w: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Q5D In which of the following cases will your the insurer cover the tests in 2021? (Select all that apply)</w:t>
      </w:r>
    </w:p>
    <w:p w:rsidR="00666C3F" w:rsidRDefault="00124AB7">
      <w:pPr>
        <w:pStyle w:val="ListParagraph"/>
        <w:numPr>
          <w:ilvl w:val="0"/>
          <w:numId w:val="86"/>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for anyone who wants a test</w:t>
      </w:r>
    </w:p>
    <w:p w:rsidR="00666C3F" w:rsidRDefault="00124AB7">
      <w:pPr>
        <w:pStyle w:val="ListParagraph"/>
        <w:numPr>
          <w:ilvl w:val="0"/>
          <w:numId w:val="86"/>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for frequent (e.g. weekly) testing</w:t>
      </w:r>
    </w:p>
    <w:p w:rsidR="00666C3F" w:rsidRDefault="00124AB7">
      <w:pPr>
        <w:pStyle w:val="ListParagraph"/>
        <w:numPr>
          <w:ilvl w:val="0"/>
          <w:numId w:val="86"/>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symptomatic patients </w:t>
      </w:r>
    </w:p>
    <w:p w:rsidR="00666C3F" w:rsidRDefault="00124AB7">
      <w:pPr>
        <w:pStyle w:val="ListParagraph"/>
        <w:numPr>
          <w:ilvl w:val="0"/>
          <w:numId w:val="86"/>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patients suspected of being exposed</w:t>
      </w:r>
    </w:p>
    <w:p w:rsidR="00666C3F" w:rsidRDefault="00124AB7">
      <w:pPr>
        <w:pStyle w:val="ListParagraph"/>
        <w:numPr>
          <w:ilvl w:val="0"/>
          <w:numId w:val="86"/>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covered family members of patients suspected of being exposed</w:t>
      </w:r>
    </w:p>
    <w:p w:rsidR="00666C3F" w:rsidRDefault="00124AB7">
      <w:pPr>
        <w:pStyle w:val="ListParagraph"/>
        <w:numPr>
          <w:ilvl w:val="0"/>
          <w:numId w:val="86"/>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asymptomatic patients </w:t>
      </w:r>
    </w:p>
    <w:p w:rsidR="00666C3F" w:rsidRDefault="00124AB7">
      <w:pPr>
        <w:pStyle w:val="ListParagraph"/>
        <w:numPr>
          <w:ilvl w:val="0"/>
          <w:numId w:val="86"/>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post vaccine (for immunity confirmation) tests</w:t>
      </w:r>
    </w:p>
    <w:p w:rsidR="00666C3F" w:rsidRDefault="00124AB7">
      <w:pPr>
        <w:pStyle w:val="ListParagraph"/>
        <w:numPr>
          <w:ilvl w:val="0"/>
          <w:numId w:val="86"/>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tests for those residing or working in a COVID hotspot</w:t>
      </w:r>
    </w:p>
    <w:p w:rsidR="00666C3F" w:rsidRDefault="00124AB7">
      <w:pPr>
        <w:pStyle w:val="ListParagraph"/>
        <w:numPr>
          <w:ilvl w:val="0"/>
          <w:numId w:val="86"/>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none of the above</w:t>
      </w:r>
    </w:p>
    <w:p w:rsidR="00666C3F" w:rsidRDefault="00666C3F">
      <w:pPr>
        <w:rPr>
          <w:rFonts w:ascii="Frutiger 45 Light" w:eastAsia="Times New Roman" w:hAnsi="Frutiger 45 Light"/>
          <w:sz w:val="20"/>
          <w:szCs w:val="20"/>
        </w:rPr>
      </w:pPr>
    </w:p>
    <w:p w:rsidR="00666C3F" w:rsidRDefault="00124AB7">
      <w:p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ASK IF S7=B or C</w:t>
      </w:r>
    </w:p>
    <w:p w:rsidR="00666C3F" w:rsidRDefault="00124AB7">
      <w:pPr>
        <w:spacing w:after="0"/>
        <w:rPr>
          <w:rFonts w:ascii="Frutiger 45 Light" w:hAnsi="Frutiger 45 Light"/>
          <w:sz w:val="20"/>
          <w:szCs w:val="20"/>
          <w:highlight w:val="yellow"/>
        </w:rPr>
      </w:pPr>
      <w:r>
        <w:rPr>
          <w:rFonts w:ascii="Frutiger 45 Light" w:hAnsi="Frutiger 45 Light"/>
          <w:sz w:val="20"/>
          <w:szCs w:val="20"/>
          <w:highlight w:val="yellow"/>
        </w:rPr>
        <w:t>Q5E. Did you waive COVID coinsurance responsibilities for COVID testing in 2020?</w:t>
      </w:r>
    </w:p>
    <w:p w:rsidR="00666C3F" w:rsidRDefault="00124AB7">
      <w:pPr>
        <w:pStyle w:val="ListParagraph"/>
        <w:numPr>
          <w:ilvl w:val="0"/>
          <w:numId w:val="72"/>
        </w:numPr>
        <w:spacing w:after="0"/>
        <w:rPr>
          <w:rFonts w:ascii="Frutiger 45 Light" w:hAnsi="Frutiger 45 Light" w:cs="Arial"/>
          <w:color w:val="000000" w:themeColor="text1"/>
          <w:sz w:val="20"/>
          <w:szCs w:val="20"/>
          <w:highlight w:val="yellow"/>
        </w:rPr>
      </w:pPr>
      <w:r>
        <w:rPr>
          <w:rFonts w:ascii="Frutiger 45 Light" w:hAnsi="Frutiger 45 Light" w:cs="Arial"/>
          <w:color w:val="000000" w:themeColor="text1"/>
          <w:sz w:val="20"/>
          <w:szCs w:val="20"/>
          <w:highlight w:val="yellow"/>
        </w:rPr>
        <w:t>Yes</w:t>
      </w:r>
    </w:p>
    <w:p w:rsidR="00666C3F" w:rsidRDefault="00124AB7">
      <w:pPr>
        <w:pStyle w:val="ListParagraph"/>
        <w:numPr>
          <w:ilvl w:val="0"/>
          <w:numId w:val="72"/>
        </w:numPr>
        <w:spacing w:after="0"/>
        <w:rPr>
          <w:rFonts w:ascii="Frutiger 45 Light" w:hAnsi="Frutiger 45 Light" w:cs="Arial"/>
          <w:color w:val="000000" w:themeColor="text1"/>
          <w:sz w:val="20"/>
          <w:szCs w:val="20"/>
          <w:highlight w:val="yellow"/>
        </w:rPr>
      </w:pPr>
      <w:r>
        <w:rPr>
          <w:rFonts w:ascii="Frutiger 45 Light" w:hAnsi="Frutiger 45 Light" w:cs="Arial"/>
          <w:color w:val="000000" w:themeColor="text1"/>
          <w:sz w:val="20"/>
          <w:szCs w:val="20"/>
          <w:highlight w:val="yellow"/>
        </w:rPr>
        <w:t>No</w:t>
      </w:r>
    </w:p>
    <w:p w:rsidR="00666C3F" w:rsidRDefault="00124AB7">
      <w:pPr>
        <w:pStyle w:val="ListParagraph"/>
        <w:numPr>
          <w:ilvl w:val="0"/>
          <w:numId w:val="72"/>
        </w:numPr>
        <w:spacing w:after="0"/>
        <w:rPr>
          <w:rFonts w:ascii="Frutiger 45 Light" w:hAnsi="Frutiger 45 Light" w:cs="Arial"/>
          <w:color w:val="000000" w:themeColor="text1"/>
          <w:sz w:val="20"/>
          <w:szCs w:val="20"/>
          <w:highlight w:val="yellow"/>
        </w:rPr>
      </w:pPr>
      <w:r>
        <w:rPr>
          <w:rFonts w:ascii="Frutiger 45 Light" w:hAnsi="Frutiger 45 Light" w:cs="Arial"/>
          <w:color w:val="000000" w:themeColor="text1"/>
          <w:sz w:val="20"/>
          <w:szCs w:val="20"/>
          <w:highlight w:val="yellow"/>
        </w:rPr>
        <w:t>I don’t know/ can’t answer</w:t>
      </w:r>
    </w:p>
    <w:p w:rsidR="00666C3F" w:rsidRDefault="00666C3F">
      <w:pPr>
        <w:pStyle w:val="ListParagraph"/>
        <w:spacing w:after="0"/>
        <w:rPr>
          <w:rFonts w:ascii="Frutiger 45 Light" w:hAnsi="Frutiger 45 Light" w:cs="Arial"/>
          <w:color w:val="FF0000"/>
          <w:sz w:val="20"/>
          <w:szCs w:val="20"/>
          <w:highlight w:val="yellow"/>
        </w:rPr>
      </w:pPr>
    </w:p>
    <w:p w:rsidR="00666C3F" w:rsidRDefault="00124AB7">
      <w:pPr>
        <w:spacing w:after="0"/>
        <w:rPr>
          <w:rFonts w:ascii="Frutiger 45 Light" w:hAnsi="Frutiger 45 Light"/>
          <w:sz w:val="20"/>
          <w:szCs w:val="20"/>
          <w:highlight w:val="yellow"/>
        </w:rPr>
      </w:pPr>
      <w:r>
        <w:rPr>
          <w:rFonts w:ascii="Frutiger 45 Light" w:hAnsi="Frutiger 45 Light" w:cs="Arial"/>
          <w:color w:val="FF0000"/>
          <w:sz w:val="20"/>
          <w:szCs w:val="20"/>
          <w:highlight w:val="yellow"/>
        </w:rPr>
        <w:t>ASK IF S7=B or C</w:t>
      </w:r>
    </w:p>
    <w:p w:rsidR="00666C3F" w:rsidRDefault="00124AB7">
      <w:pPr>
        <w:spacing w:after="0"/>
        <w:rPr>
          <w:rFonts w:ascii="Frutiger 45 Light" w:hAnsi="Frutiger 45 Light"/>
          <w:sz w:val="20"/>
          <w:szCs w:val="20"/>
          <w:highlight w:val="yellow"/>
        </w:rPr>
      </w:pPr>
      <w:r>
        <w:rPr>
          <w:rFonts w:ascii="Frutiger 45 Light" w:hAnsi="Frutiger 45 Light"/>
          <w:sz w:val="20"/>
          <w:szCs w:val="20"/>
          <w:highlight w:val="yellow"/>
        </w:rPr>
        <w:t>Q5F. Are you waiving COVID coinsurance responsibilities for COVID testing in 2021?</w:t>
      </w:r>
    </w:p>
    <w:p w:rsidR="00666C3F" w:rsidRDefault="00124AB7">
      <w:pPr>
        <w:pStyle w:val="ListParagraph"/>
        <w:numPr>
          <w:ilvl w:val="0"/>
          <w:numId w:val="82"/>
        </w:numPr>
        <w:spacing w:after="0"/>
        <w:rPr>
          <w:rFonts w:ascii="Frutiger 45 Light" w:hAnsi="Frutiger 45 Light" w:cs="Arial"/>
          <w:color w:val="000000" w:themeColor="text1"/>
          <w:sz w:val="20"/>
          <w:szCs w:val="20"/>
          <w:highlight w:val="yellow"/>
        </w:rPr>
      </w:pPr>
      <w:r>
        <w:rPr>
          <w:rFonts w:ascii="Frutiger 45 Light" w:hAnsi="Frutiger 45 Light" w:cs="Arial"/>
          <w:color w:val="000000" w:themeColor="text1"/>
          <w:sz w:val="20"/>
          <w:szCs w:val="20"/>
          <w:highlight w:val="yellow"/>
        </w:rPr>
        <w:t>Yes</w:t>
      </w:r>
    </w:p>
    <w:p w:rsidR="00666C3F" w:rsidRDefault="00124AB7">
      <w:pPr>
        <w:pStyle w:val="ListParagraph"/>
        <w:numPr>
          <w:ilvl w:val="0"/>
          <w:numId w:val="82"/>
        </w:numPr>
        <w:spacing w:after="0"/>
        <w:rPr>
          <w:rFonts w:ascii="Frutiger 45 Light" w:hAnsi="Frutiger 45 Light" w:cs="Arial"/>
          <w:color w:val="000000" w:themeColor="text1"/>
          <w:sz w:val="20"/>
          <w:szCs w:val="20"/>
          <w:highlight w:val="yellow"/>
        </w:rPr>
      </w:pPr>
      <w:r>
        <w:rPr>
          <w:rFonts w:ascii="Frutiger 45 Light" w:hAnsi="Frutiger 45 Light" w:cs="Arial"/>
          <w:color w:val="000000" w:themeColor="text1"/>
          <w:sz w:val="20"/>
          <w:szCs w:val="20"/>
          <w:highlight w:val="yellow"/>
        </w:rPr>
        <w:t>No</w:t>
      </w:r>
    </w:p>
    <w:p w:rsidR="00666C3F" w:rsidRDefault="00124AB7">
      <w:pPr>
        <w:pStyle w:val="ListParagraph"/>
        <w:numPr>
          <w:ilvl w:val="0"/>
          <w:numId w:val="82"/>
        </w:numPr>
        <w:spacing w:after="0"/>
        <w:rPr>
          <w:rFonts w:ascii="Frutiger 45 Light" w:hAnsi="Frutiger 45 Light" w:cs="Arial"/>
          <w:color w:val="000000" w:themeColor="text1"/>
          <w:sz w:val="20"/>
          <w:szCs w:val="20"/>
          <w:highlight w:val="yellow"/>
        </w:rPr>
      </w:pPr>
      <w:r>
        <w:rPr>
          <w:rFonts w:ascii="Frutiger 45 Light" w:hAnsi="Frutiger 45 Light" w:cs="Arial"/>
          <w:color w:val="000000" w:themeColor="text1"/>
          <w:sz w:val="20"/>
          <w:szCs w:val="20"/>
          <w:highlight w:val="yellow"/>
        </w:rPr>
        <w:t>I don’t know/ can’t answer</w:t>
      </w:r>
    </w:p>
    <w:p w:rsidR="00666C3F" w:rsidRDefault="00666C3F">
      <w:pPr>
        <w:spacing w:after="0"/>
        <w:rPr>
          <w:rFonts w:ascii="Frutiger 45 Light" w:hAnsi="Frutiger 45 Light" w:cs="Arial"/>
          <w:color w:val="FF0000"/>
          <w:sz w:val="20"/>
          <w:szCs w:val="20"/>
          <w:highlight w:val="yellow"/>
        </w:rPr>
      </w:pPr>
    </w:p>
    <w:p w:rsidR="00666C3F" w:rsidRDefault="00666C3F">
      <w:pPr>
        <w:spacing w:after="0"/>
        <w:rPr>
          <w:rFonts w:ascii="Frutiger 45 Light" w:hAnsi="Frutiger 45 Light" w:cs="Arial"/>
          <w:color w:val="FF0000"/>
          <w:sz w:val="20"/>
          <w:szCs w:val="20"/>
          <w:highlight w:val="yellow"/>
        </w:rPr>
      </w:pPr>
    </w:p>
    <w:p w:rsidR="00666C3F" w:rsidRDefault="00124AB7">
      <w:pPr>
        <w:spacing w:after="0"/>
        <w:rPr>
          <w:rFonts w:ascii="Frutiger 45 Light" w:hAnsi="Frutiger 45 Light" w:cs="Arial"/>
          <w:color w:val="000000" w:themeColor="text1"/>
          <w:sz w:val="20"/>
          <w:szCs w:val="20"/>
          <w:highlight w:val="yellow"/>
        </w:rPr>
      </w:pPr>
      <w:r>
        <w:rPr>
          <w:rFonts w:ascii="Frutiger 45 Light" w:hAnsi="Frutiger 45 Light" w:cs="Arial"/>
          <w:color w:val="000000" w:themeColor="text1"/>
          <w:sz w:val="20"/>
          <w:szCs w:val="20"/>
          <w:highlight w:val="yellow"/>
        </w:rPr>
        <w:t>Q5G</w:t>
      </w:r>
      <w:r w:rsidR="00904D89">
        <w:rPr>
          <w:rFonts w:ascii="Frutiger 45 Light" w:hAnsi="Frutiger 45 Light" w:cs="Arial"/>
          <w:color w:val="000000" w:themeColor="text1"/>
          <w:sz w:val="20"/>
          <w:szCs w:val="20"/>
          <w:highlight w:val="yellow"/>
        </w:rPr>
        <w:t>.</w:t>
      </w:r>
      <w:r>
        <w:rPr>
          <w:rFonts w:ascii="Frutiger 45 Light" w:hAnsi="Frutiger 45 Light" w:cs="Arial"/>
          <w:color w:val="000000" w:themeColor="text1"/>
          <w:sz w:val="20"/>
          <w:szCs w:val="20"/>
          <w:highlight w:val="yellow"/>
        </w:rPr>
        <w:t xml:space="preserve"> In what cases would you cover COVID tests for employees in 2021 (select all that apply)</w:t>
      </w:r>
    </w:p>
    <w:p w:rsidR="00666C3F" w:rsidRDefault="00124AB7">
      <w:pPr>
        <w:pStyle w:val="ListParagraph"/>
        <w:numPr>
          <w:ilvl w:val="1"/>
          <w:numId w:val="87"/>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for anyone who wants a test</w:t>
      </w:r>
    </w:p>
    <w:p w:rsidR="00666C3F" w:rsidRDefault="00124AB7">
      <w:pPr>
        <w:pStyle w:val="ListParagraph"/>
        <w:numPr>
          <w:ilvl w:val="1"/>
          <w:numId w:val="87"/>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for frequent (e.g. weekly) testing</w:t>
      </w:r>
    </w:p>
    <w:p w:rsidR="00666C3F" w:rsidRDefault="00124AB7">
      <w:pPr>
        <w:pStyle w:val="ListParagraph"/>
        <w:numPr>
          <w:ilvl w:val="1"/>
          <w:numId w:val="87"/>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symptomatic patients </w:t>
      </w:r>
    </w:p>
    <w:p w:rsidR="00666C3F" w:rsidRDefault="00124AB7">
      <w:pPr>
        <w:pStyle w:val="ListParagraph"/>
        <w:numPr>
          <w:ilvl w:val="1"/>
          <w:numId w:val="87"/>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lastRenderedPageBreak/>
        <w:t>patients suspected of being exposed</w:t>
      </w:r>
    </w:p>
    <w:p w:rsidR="00666C3F" w:rsidRDefault="00124AB7">
      <w:pPr>
        <w:pStyle w:val="ListParagraph"/>
        <w:numPr>
          <w:ilvl w:val="1"/>
          <w:numId w:val="87"/>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covered family members of patients suspected of being exposed</w:t>
      </w:r>
    </w:p>
    <w:p w:rsidR="00666C3F" w:rsidRDefault="00124AB7">
      <w:pPr>
        <w:pStyle w:val="ListParagraph"/>
        <w:numPr>
          <w:ilvl w:val="1"/>
          <w:numId w:val="87"/>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asymptomatic patients </w:t>
      </w:r>
    </w:p>
    <w:p w:rsidR="00666C3F" w:rsidRDefault="00124AB7">
      <w:pPr>
        <w:pStyle w:val="ListParagraph"/>
        <w:numPr>
          <w:ilvl w:val="1"/>
          <w:numId w:val="87"/>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post vaccine (for immunity confirmation) tests</w:t>
      </w:r>
    </w:p>
    <w:p w:rsidR="00666C3F" w:rsidRDefault="00124AB7">
      <w:pPr>
        <w:pStyle w:val="ListParagraph"/>
        <w:numPr>
          <w:ilvl w:val="1"/>
          <w:numId w:val="87"/>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tests for those residing or working in a COVID hotspot</w:t>
      </w:r>
    </w:p>
    <w:p w:rsidR="00666C3F" w:rsidRDefault="00124AB7">
      <w:pPr>
        <w:pStyle w:val="ListParagraph"/>
        <w:numPr>
          <w:ilvl w:val="1"/>
          <w:numId w:val="87"/>
        </w:numPr>
        <w:rPr>
          <w:rFonts w:ascii="Frutiger 45 Light" w:eastAsia="Times New Roman" w:hAnsi="Frutiger 45 Light"/>
          <w:sz w:val="20"/>
          <w:szCs w:val="20"/>
          <w:highlight w:val="yellow"/>
        </w:rPr>
      </w:pPr>
      <w:r>
        <w:rPr>
          <w:rFonts w:ascii="Frutiger 45 Light" w:eastAsia="Times New Roman" w:hAnsi="Frutiger 45 Light"/>
          <w:sz w:val="20"/>
          <w:szCs w:val="20"/>
          <w:highlight w:val="yellow"/>
        </w:rPr>
        <w:t>none of the above</w:t>
      </w:r>
    </w:p>
    <w:p w:rsidR="00666C3F" w:rsidRDefault="00666C3F">
      <w:pPr>
        <w:spacing w:after="0"/>
        <w:rPr>
          <w:rFonts w:ascii="Frutiger 45 Light" w:hAnsi="Frutiger 45 Light" w:cs="Arial"/>
          <w:color w:val="FF0000"/>
          <w:sz w:val="20"/>
          <w:szCs w:val="20"/>
          <w:highlight w:val="yellow"/>
        </w:rPr>
      </w:pPr>
    </w:p>
    <w:p w:rsidR="00666C3F" w:rsidRDefault="00124AB7">
      <w:p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[no screens for below question]</w:t>
      </w:r>
    </w:p>
    <w:p w:rsidR="00666C3F" w:rsidRDefault="00124AB7">
      <w:pPr>
        <w:rPr>
          <w:rFonts w:ascii="Frutiger 45 Light" w:hAnsi="Frutiger 45 Light"/>
          <w:color w:val="000000" w:themeColor="text1"/>
          <w:sz w:val="20"/>
          <w:szCs w:val="20"/>
          <w:highlight w:val="yellow"/>
        </w:rPr>
      </w:pPr>
      <w:r>
        <w:rPr>
          <w:rFonts w:ascii="Frutiger 45 Light" w:hAnsi="Frutiger 45 Light"/>
          <w:color w:val="000000" w:themeColor="text1"/>
          <w:sz w:val="20"/>
          <w:szCs w:val="20"/>
          <w:highlight w:val="yellow"/>
        </w:rPr>
        <w:t xml:space="preserve"> Q5H. What is the frequency of testing mandated for employees as they return to work? </w:t>
      </w:r>
    </w:p>
    <w:p w:rsidR="00666C3F" w:rsidRDefault="00124AB7">
      <w:pPr>
        <w:pStyle w:val="ListParagraph"/>
        <w:numPr>
          <w:ilvl w:val="0"/>
          <w:numId w:val="84"/>
        </w:numPr>
        <w:rPr>
          <w:rFonts w:ascii="Frutiger 45 Light" w:hAnsi="Frutiger 45 Light"/>
          <w:sz w:val="20"/>
          <w:szCs w:val="20"/>
          <w:highlight w:val="yellow"/>
        </w:rPr>
      </w:pPr>
      <w:r>
        <w:rPr>
          <w:rFonts w:ascii="Frutiger 45 Light" w:hAnsi="Frutiger 45 Light"/>
          <w:sz w:val="20"/>
          <w:szCs w:val="20"/>
          <w:highlight w:val="yellow"/>
        </w:rPr>
        <w:t>We do not require any testing</w:t>
      </w:r>
    </w:p>
    <w:p w:rsidR="00666C3F" w:rsidRDefault="00124AB7">
      <w:pPr>
        <w:pStyle w:val="ListParagraph"/>
        <w:numPr>
          <w:ilvl w:val="0"/>
          <w:numId w:val="84"/>
        </w:numPr>
        <w:rPr>
          <w:rFonts w:ascii="Frutiger 45 Light" w:hAnsi="Frutiger 45 Light"/>
          <w:sz w:val="20"/>
          <w:szCs w:val="20"/>
          <w:highlight w:val="yellow"/>
        </w:rPr>
      </w:pPr>
      <w:r>
        <w:rPr>
          <w:rFonts w:ascii="Frutiger 45 Light" w:hAnsi="Frutiger 45 Light"/>
          <w:sz w:val="20"/>
          <w:szCs w:val="20"/>
          <w:highlight w:val="yellow"/>
        </w:rPr>
        <w:t>Only if symptomatic or exposed to positive individual</w:t>
      </w:r>
    </w:p>
    <w:p w:rsidR="00666C3F" w:rsidRDefault="00124AB7">
      <w:pPr>
        <w:pStyle w:val="ListParagraph"/>
        <w:numPr>
          <w:ilvl w:val="0"/>
          <w:numId w:val="84"/>
        </w:numPr>
        <w:rPr>
          <w:rFonts w:ascii="Frutiger 45 Light" w:hAnsi="Frutiger 45 Light"/>
          <w:sz w:val="20"/>
          <w:szCs w:val="20"/>
          <w:highlight w:val="yellow"/>
        </w:rPr>
      </w:pPr>
      <w:r>
        <w:rPr>
          <w:rFonts w:ascii="Frutiger 45 Light" w:hAnsi="Frutiger 45 Light"/>
          <w:sz w:val="20"/>
          <w:szCs w:val="20"/>
          <w:highlight w:val="yellow"/>
        </w:rPr>
        <w:t>1x upon return to work</w:t>
      </w:r>
    </w:p>
    <w:p w:rsidR="00666C3F" w:rsidRDefault="00124AB7">
      <w:pPr>
        <w:pStyle w:val="ListParagraph"/>
        <w:numPr>
          <w:ilvl w:val="0"/>
          <w:numId w:val="84"/>
        </w:numPr>
        <w:rPr>
          <w:rFonts w:ascii="Frutiger 45 Light" w:hAnsi="Frutiger 45 Light"/>
          <w:sz w:val="20"/>
          <w:szCs w:val="20"/>
          <w:highlight w:val="yellow"/>
        </w:rPr>
      </w:pPr>
      <w:r>
        <w:rPr>
          <w:rFonts w:ascii="Frutiger 45 Light" w:hAnsi="Frutiger 45 Light"/>
          <w:sz w:val="20"/>
          <w:szCs w:val="20"/>
          <w:highlight w:val="yellow"/>
        </w:rPr>
        <w:t>Upon return and then daily</w:t>
      </w:r>
    </w:p>
    <w:p w:rsidR="00666C3F" w:rsidRDefault="00124AB7">
      <w:pPr>
        <w:pStyle w:val="ListParagraph"/>
        <w:numPr>
          <w:ilvl w:val="0"/>
          <w:numId w:val="84"/>
        </w:numPr>
        <w:rPr>
          <w:rFonts w:ascii="Frutiger 45 Light" w:hAnsi="Frutiger 45 Light"/>
          <w:sz w:val="20"/>
          <w:szCs w:val="20"/>
          <w:highlight w:val="yellow"/>
        </w:rPr>
      </w:pPr>
      <w:r>
        <w:rPr>
          <w:rFonts w:ascii="Frutiger 45 Light" w:hAnsi="Frutiger 45 Light"/>
          <w:sz w:val="20"/>
          <w:szCs w:val="20"/>
          <w:highlight w:val="yellow"/>
        </w:rPr>
        <w:t>Upon return and then weekly</w:t>
      </w:r>
    </w:p>
    <w:p w:rsidR="00666C3F" w:rsidRDefault="00124AB7">
      <w:pPr>
        <w:pStyle w:val="ListParagraph"/>
        <w:numPr>
          <w:ilvl w:val="0"/>
          <w:numId w:val="84"/>
        </w:numPr>
        <w:rPr>
          <w:rFonts w:ascii="Frutiger 45 Light" w:hAnsi="Frutiger 45 Light"/>
          <w:sz w:val="20"/>
          <w:szCs w:val="20"/>
          <w:highlight w:val="yellow"/>
        </w:rPr>
      </w:pPr>
      <w:r>
        <w:rPr>
          <w:rFonts w:ascii="Frutiger 45 Light" w:hAnsi="Frutiger 45 Light"/>
          <w:sz w:val="20"/>
          <w:szCs w:val="20"/>
          <w:highlight w:val="yellow"/>
        </w:rPr>
        <w:t>Upon return and then monthly</w:t>
      </w:r>
    </w:p>
    <w:p w:rsidR="00666C3F" w:rsidRDefault="00124AB7">
      <w:pPr>
        <w:pStyle w:val="ListParagraph"/>
        <w:numPr>
          <w:ilvl w:val="0"/>
          <w:numId w:val="84"/>
        </w:numPr>
        <w:rPr>
          <w:rFonts w:ascii="Frutiger 45 Light" w:hAnsi="Frutiger 45 Light"/>
          <w:sz w:val="20"/>
          <w:szCs w:val="20"/>
          <w:highlight w:val="yellow"/>
        </w:rPr>
      </w:pPr>
      <w:r>
        <w:rPr>
          <w:rFonts w:ascii="Frutiger 45 Light" w:hAnsi="Frutiger 45 Light"/>
          <w:sz w:val="20"/>
          <w:szCs w:val="20"/>
          <w:highlight w:val="yellow"/>
        </w:rPr>
        <w:t>Other ____(write in response)</w:t>
      </w:r>
    </w:p>
    <w:p w:rsidR="00666C3F" w:rsidRDefault="00124AB7">
      <w:pPr>
        <w:pStyle w:val="ListParagraph"/>
        <w:numPr>
          <w:ilvl w:val="0"/>
          <w:numId w:val="84"/>
        </w:numPr>
        <w:rPr>
          <w:rFonts w:ascii="Frutiger 45 Light" w:hAnsi="Frutiger 45 Light"/>
          <w:sz w:val="20"/>
          <w:szCs w:val="20"/>
          <w:highlight w:val="yellow"/>
        </w:rPr>
      </w:pPr>
      <w:r>
        <w:rPr>
          <w:rFonts w:ascii="Frutiger 45 Light" w:hAnsi="Frutiger 45 Light" w:cs="Arial"/>
          <w:sz w:val="20"/>
          <w:szCs w:val="20"/>
          <w:highlight w:val="yellow"/>
        </w:rPr>
        <w:t>I don’t know/ can’t answer</w:t>
      </w:r>
    </w:p>
    <w:p w:rsidR="00666C3F" w:rsidRDefault="00666C3F">
      <w:pPr>
        <w:spacing w:after="0" w:line="240" w:lineRule="auto"/>
        <w:rPr>
          <w:rFonts w:ascii="Frutiger 45 Light" w:hAnsi="Frutiger 45 Light"/>
          <w:color w:val="1F497D"/>
          <w:sz w:val="20"/>
          <w:szCs w:val="20"/>
          <w:highlight w:val="yellow"/>
        </w:rPr>
      </w:pPr>
    </w:p>
    <w:p w:rsidR="00666C3F" w:rsidRDefault="00124AB7">
      <w:pPr>
        <w:spacing w:after="0" w:line="240" w:lineRule="auto"/>
        <w:rPr>
          <w:rFonts w:ascii="Frutiger 45 Light" w:hAnsi="Frutiger 45 Light"/>
          <w:color w:val="FF0000"/>
          <w:sz w:val="20"/>
          <w:szCs w:val="20"/>
          <w:highlight w:val="yellow"/>
        </w:rPr>
      </w:pPr>
      <w:r>
        <w:rPr>
          <w:rFonts w:ascii="Frutiger 45 Light" w:hAnsi="Frutiger 45 Light"/>
          <w:color w:val="FF0000"/>
          <w:sz w:val="20"/>
          <w:szCs w:val="20"/>
          <w:highlight w:val="yellow"/>
        </w:rPr>
        <w:t>[IF Q5H (above) is “b-g”]</w:t>
      </w:r>
    </w:p>
    <w:p w:rsidR="00666C3F" w:rsidRDefault="00124AB7">
      <w:pPr>
        <w:spacing w:after="0" w:line="240" w:lineRule="auto"/>
        <w:rPr>
          <w:rFonts w:ascii="Frutiger 45 Light" w:hAnsi="Frutiger 45 Light"/>
          <w:sz w:val="20"/>
          <w:szCs w:val="20"/>
          <w:highlight w:val="yellow"/>
        </w:rPr>
      </w:pPr>
      <w:r>
        <w:rPr>
          <w:rFonts w:ascii="Frutiger 45 Light" w:hAnsi="Frutiger 45 Light"/>
          <w:sz w:val="20"/>
          <w:szCs w:val="20"/>
          <w:highlight w:val="yellow"/>
        </w:rPr>
        <w:t>Q5I. What is the testing type/protocol mandated for employees should they require testing in 2021?</w:t>
      </w:r>
    </w:p>
    <w:p w:rsidR="00666C3F" w:rsidRDefault="00124AB7">
      <w:pPr>
        <w:pStyle w:val="ListParagraph"/>
        <w:numPr>
          <w:ilvl w:val="0"/>
          <w:numId w:val="83"/>
        </w:numPr>
        <w:spacing w:after="0" w:line="240" w:lineRule="auto"/>
        <w:rPr>
          <w:rFonts w:ascii="Frutiger 45 Light" w:hAnsi="Frutiger 45 Light"/>
          <w:sz w:val="20"/>
          <w:szCs w:val="20"/>
          <w:highlight w:val="yellow"/>
        </w:rPr>
      </w:pPr>
      <w:r>
        <w:rPr>
          <w:rFonts w:ascii="Frutiger 45 Light" w:hAnsi="Frutiger 45 Light"/>
          <w:sz w:val="20"/>
          <w:szCs w:val="20"/>
          <w:highlight w:val="yellow"/>
        </w:rPr>
        <w:t>Get tested on site at employer using PCR</w:t>
      </w:r>
    </w:p>
    <w:p w:rsidR="00666C3F" w:rsidRDefault="00124AB7">
      <w:pPr>
        <w:pStyle w:val="ListParagraph"/>
        <w:numPr>
          <w:ilvl w:val="0"/>
          <w:numId w:val="83"/>
        </w:numPr>
        <w:spacing w:after="0" w:line="240" w:lineRule="auto"/>
        <w:contextualSpacing w:val="0"/>
        <w:rPr>
          <w:rFonts w:ascii="Frutiger 45 Light" w:hAnsi="Frutiger 45 Light"/>
          <w:sz w:val="20"/>
          <w:szCs w:val="20"/>
          <w:highlight w:val="yellow"/>
        </w:rPr>
      </w:pPr>
      <w:r>
        <w:rPr>
          <w:rFonts w:ascii="Frutiger 45 Light" w:hAnsi="Frutiger 45 Light"/>
          <w:sz w:val="20"/>
          <w:szCs w:val="20"/>
          <w:highlight w:val="yellow"/>
        </w:rPr>
        <w:t>Get tested on site at employer using rapid antigen test</w:t>
      </w:r>
    </w:p>
    <w:p w:rsidR="00666C3F" w:rsidRDefault="00124AB7">
      <w:pPr>
        <w:pStyle w:val="ListParagraph"/>
        <w:numPr>
          <w:ilvl w:val="0"/>
          <w:numId w:val="83"/>
        </w:numPr>
        <w:spacing w:after="0" w:line="240" w:lineRule="auto"/>
        <w:contextualSpacing w:val="0"/>
        <w:rPr>
          <w:rFonts w:ascii="Frutiger 45 Light" w:hAnsi="Frutiger 45 Light"/>
          <w:sz w:val="20"/>
          <w:szCs w:val="20"/>
          <w:highlight w:val="yellow"/>
        </w:rPr>
      </w:pPr>
      <w:r>
        <w:rPr>
          <w:rFonts w:ascii="Frutiger 45 Light" w:hAnsi="Frutiger 45 Light"/>
          <w:sz w:val="20"/>
          <w:szCs w:val="20"/>
          <w:highlight w:val="yellow"/>
        </w:rPr>
        <w:t xml:space="preserve">Get tested at nearby location (lab, office) using PCR </w:t>
      </w:r>
    </w:p>
    <w:p w:rsidR="00666C3F" w:rsidRDefault="00124AB7">
      <w:pPr>
        <w:pStyle w:val="ListParagraph"/>
        <w:numPr>
          <w:ilvl w:val="0"/>
          <w:numId w:val="83"/>
        </w:numPr>
        <w:spacing w:after="0" w:line="240" w:lineRule="auto"/>
        <w:contextualSpacing w:val="0"/>
        <w:rPr>
          <w:rFonts w:ascii="Frutiger 45 Light" w:hAnsi="Frutiger 45 Light"/>
          <w:sz w:val="20"/>
          <w:szCs w:val="20"/>
          <w:highlight w:val="yellow"/>
        </w:rPr>
      </w:pPr>
      <w:r>
        <w:rPr>
          <w:rFonts w:ascii="Frutiger 45 Light" w:hAnsi="Frutiger 45 Light"/>
          <w:sz w:val="20"/>
          <w:szCs w:val="20"/>
          <w:highlight w:val="yellow"/>
        </w:rPr>
        <w:t>Get tested at nearby location (lab, office) using rapid antigen test</w:t>
      </w:r>
    </w:p>
    <w:p w:rsidR="00666C3F" w:rsidRDefault="00124AB7">
      <w:pPr>
        <w:pStyle w:val="ListParagraph"/>
        <w:numPr>
          <w:ilvl w:val="0"/>
          <w:numId w:val="83"/>
        </w:numPr>
        <w:spacing w:after="0" w:line="240" w:lineRule="auto"/>
        <w:contextualSpacing w:val="0"/>
        <w:rPr>
          <w:rFonts w:ascii="Frutiger 45 Light" w:hAnsi="Frutiger 45 Light"/>
          <w:sz w:val="20"/>
          <w:szCs w:val="20"/>
          <w:highlight w:val="yellow"/>
        </w:rPr>
      </w:pPr>
      <w:r>
        <w:rPr>
          <w:rFonts w:ascii="Frutiger 45 Light" w:hAnsi="Frutiger 45 Light"/>
          <w:sz w:val="20"/>
          <w:szCs w:val="20"/>
          <w:highlight w:val="yellow"/>
        </w:rPr>
        <w:t>Self-draw sample at home using kit and mail in</w:t>
      </w:r>
    </w:p>
    <w:p w:rsidR="00666C3F" w:rsidRDefault="00124AB7">
      <w:pPr>
        <w:pStyle w:val="ListParagraph"/>
        <w:numPr>
          <w:ilvl w:val="0"/>
          <w:numId w:val="83"/>
        </w:numPr>
        <w:spacing w:after="0" w:line="240" w:lineRule="auto"/>
        <w:contextualSpacing w:val="0"/>
        <w:rPr>
          <w:rFonts w:ascii="Frutiger 45 Light" w:hAnsi="Frutiger 45 Light"/>
          <w:sz w:val="20"/>
          <w:szCs w:val="20"/>
          <w:highlight w:val="yellow"/>
        </w:rPr>
      </w:pPr>
      <w:r>
        <w:rPr>
          <w:rFonts w:ascii="Frutiger 45 Light" w:hAnsi="Frutiger 45 Light"/>
          <w:sz w:val="20"/>
          <w:szCs w:val="20"/>
          <w:highlight w:val="yellow"/>
        </w:rPr>
        <w:t>We do not have protocol around testing in 2021, but will require employees to be tested</w:t>
      </w:r>
    </w:p>
    <w:p w:rsidR="00666C3F" w:rsidRDefault="00124AB7">
      <w:pPr>
        <w:pStyle w:val="ListParagraph"/>
        <w:numPr>
          <w:ilvl w:val="0"/>
          <w:numId w:val="83"/>
        </w:numPr>
        <w:spacing w:after="0" w:line="240" w:lineRule="auto"/>
        <w:contextualSpacing w:val="0"/>
        <w:rPr>
          <w:rFonts w:ascii="Frutiger 45 Light" w:hAnsi="Frutiger 45 Light"/>
          <w:sz w:val="20"/>
          <w:szCs w:val="20"/>
          <w:highlight w:val="yellow"/>
        </w:rPr>
      </w:pPr>
      <w:r>
        <w:rPr>
          <w:rFonts w:ascii="Frutiger 45 Light" w:hAnsi="Frutiger 45 Light"/>
          <w:sz w:val="20"/>
          <w:szCs w:val="20"/>
          <w:highlight w:val="yellow"/>
        </w:rPr>
        <w:t>Other (open ended question)</w:t>
      </w:r>
    </w:p>
    <w:p w:rsidR="00666C3F" w:rsidRDefault="00124AB7">
      <w:pPr>
        <w:pStyle w:val="ListParagraph"/>
        <w:numPr>
          <w:ilvl w:val="0"/>
          <w:numId w:val="83"/>
        </w:numPr>
        <w:spacing w:after="0" w:line="240" w:lineRule="auto"/>
        <w:contextualSpacing w:val="0"/>
        <w:rPr>
          <w:rFonts w:ascii="Frutiger 45 Light" w:hAnsi="Frutiger 45 Light"/>
          <w:sz w:val="20"/>
          <w:szCs w:val="20"/>
          <w:highlight w:val="yellow"/>
        </w:rPr>
      </w:pPr>
      <w:r>
        <w:rPr>
          <w:rFonts w:ascii="Frutiger 45 Light" w:hAnsi="Frutiger 45 Light" w:cs="Arial"/>
          <w:sz w:val="20"/>
          <w:szCs w:val="20"/>
          <w:highlight w:val="yellow"/>
        </w:rPr>
        <w:t>I don’t know/ can’t answer</w:t>
      </w:r>
    </w:p>
    <w:p w:rsidR="00666C3F" w:rsidRDefault="00666C3F">
      <w:pPr>
        <w:pStyle w:val="ListParagraph"/>
        <w:ind w:left="2160"/>
        <w:rPr>
          <w:rFonts w:ascii="Frutiger 45 Light" w:hAnsi="Frutiger 45 Light"/>
          <w:color w:val="1F497D"/>
          <w:sz w:val="20"/>
          <w:szCs w:val="20"/>
          <w:highlight w:val="yellow"/>
        </w:rPr>
      </w:pPr>
    </w:p>
    <w:p w:rsidR="00666C3F" w:rsidRDefault="00124AB7">
      <w:pPr>
        <w:rPr>
          <w:rFonts w:ascii="Frutiger 45 Light" w:hAnsi="Frutiger 45 Light"/>
          <w:color w:val="FF0000"/>
          <w:sz w:val="20"/>
          <w:szCs w:val="20"/>
          <w:highlight w:val="yellow"/>
        </w:rPr>
      </w:pPr>
      <w:r>
        <w:rPr>
          <w:rFonts w:ascii="Frutiger 45 Light" w:hAnsi="Frutiger 45 Light"/>
          <w:color w:val="FF0000"/>
          <w:sz w:val="20"/>
          <w:szCs w:val="20"/>
          <w:highlight w:val="yellow"/>
        </w:rPr>
        <w:t>[IF Q5I (above) is “b-g”]</w:t>
      </w:r>
    </w:p>
    <w:p w:rsidR="00666C3F" w:rsidRDefault="00124AB7">
      <w:pPr>
        <w:rPr>
          <w:rFonts w:ascii="Frutiger 45 Light" w:hAnsi="Frutiger 45 Light"/>
          <w:sz w:val="20"/>
          <w:szCs w:val="20"/>
          <w:highlight w:val="yellow"/>
        </w:rPr>
      </w:pPr>
      <w:r>
        <w:rPr>
          <w:rFonts w:ascii="Frutiger 45 Light" w:hAnsi="Frutiger 45 Light"/>
          <w:sz w:val="20"/>
          <w:szCs w:val="20"/>
          <w:highlight w:val="yellow"/>
        </w:rPr>
        <w:t xml:space="preserve">Q5J.  How much of the COVID related testing costs are employees responsible for on a per test basis </w:t>
      </w:r>
    </w:p>
    <w:p w:rsidR="00666C3F" w:rsidRDefault="00124AB7">
      <w:pPr>
        <w:pStyle w:val="ListParagraph"/>
        <w:numPr>
          <w:ilvl w:val="0"/>
          <w:numId w:val="85"/>
        </w:numPr>
        <w:rPr>
          <w:rFonts w:ascii="Frutiger 45 Light" w:hAnsi="Frutiger 45 Light"/>
          <w:sz w:val="20"/>
          <w:szCs w:val="20"/>
          <w:highlight w:val="yellow"/>
        </w:rPr>
      </w:pPr>
      <w:r>
        <w:rPr>
          <w:rFonts w:ascii="Frutiger 45 Light" w:hAnsi="Frutiger 45 Light"/>
          <w:sz w:val="20"/>
          <w:szCs w:val="20"/>
          <w:highlight w:val="yellow"/>
        </w:rPr>
        <w:t>Free</w:t>
      </w:r>
    </w:p>
    <w:p w:rsidR="00666C3F" w:rsidRDefault="00124AB7">
      <w:pPr>
        <w:pStyle w:val="ListParagraph"/>
        <w:numPr>
          <w:ilvl w:val="0"/>
          <w:numId w:val="85"/>
        </w:numPr>
        <w:rPr>
          <w:rFonts w:ascii="Frutiger 45 Light" w:hAnsi="Frutiger 45 Light"/>
          <w:sz w:val="20"/>
          <w:szCs w:val="20"/>
          <w:highlight w:val="yellow"/>
        </w:rPr>
      </w:pPr>
      <w:r>
        <w:rPr>
          <w:rFonts w:ascii="Frutiger 45 Light" w:hAnsi="Frutiger 45 Light"/>
          <w:sz w:val="20"/>
          <w:szCs w:val="20"/>
          <w:highlight w:val="yellow"/>
        </w:rPr>
        <w:t>Co-pay/test &lt;$25</w:t>
      </w:r>
    </w:p>
    <w:p w:rsidR="00666C3F" w:rsidRDefault="00124AB7">
      <w:pPr>
        <w:pStyle w:val="ListParagraph"/>
        <w:numPr>
          <w:ilvl w:val="0"/>
          <w:numId w:val="85"/>
        </w:numPr>
        <w:rPr>
          <w:rFonts w:ascii="Frutiger 45 Light" w:hAnsi="Frutiger 45 Light"/>
          <w:sz w:val="20"/>
          <w:szCs w:val="20"/>
          <w:highlight w:val="yellow"/>
        </w:rPr>
      </w:pPr>
      <w:r>
        <w:rPr>
          <w:rFonts w:ascii="Frutiger 45 Light" w:hAnsi="Frutiger 45 Light"/>
          <w:sz w:val="20"/>
          <w:szCs w:val="20"/>
          <w:highlight w:val="yellow"/>
        </w:rPr>
        <w:t>Co-pay/test $25-50</w:t>
      </w:r>
    </w:p>
    <w:p w:rsidR="00666C3F" w:rsidRDefault="00124AB7">
      <w:pPr>
        <w:pStyle w:val="ListParagraph"/>
        <w:numPr>
          <w:ilvl w:val="0"/>
          <w:numId w:val="85"/>
        </w:numPr>
        <w:rPr>
          <w:rFonts w:ascii="Frutiger 45 Light" w:hAnsi="Frutiger 45 Light"/>
          <w:sz w:val="20"/>
          <w:szCs w:val="20"/>
          <w:highlight w:val="yellow"/>
        </w:rPr>
      </w:pPr>
      <w:r>
        <w:rPr>
          <w:rFonts w:ascii="Frutiger 45 Light" w:hAnsi="Frutiger 45 Light"/>
          <w:sz w:val="20"/>
          <w:szCs w:val="20"/>
          <w:highlight w:val="yellow"/>
        </w:rPr>
        <w:t>Co-pay/test $75-100</w:t>
      </w:r>
    </w:p>
    <w:p w:rsidR="00666C3F" w:rsidRDefault="00124AB7">
      <w:pPr>
        <w:pStyle w:val="ListParagraph"/>
        <w:numPr>
          <w:ilvl w:val="0"/>
          <w:numId w:val="85"/>
        </w:numPr>
        <w:rPr>
          <w:rFonts w:ascii="Frutiger 45 Light" w:hAnsi="Frutiger 45 Light"/>
          <w:sz w:val="20"/>
          <w:szCs w:val="20"/>
          <w:highlight w:val="yellow"/>
        </w:rPr>
      </w:pPr>
      <w:r>
        <w:rPr>
          <w:rFonts w:ascii="Frutiger 45 Light" w:hAnsi="Frutiger 45 Light"/>
          <w:sz w:val="20"/>
          <w:szCs w:val="20"/>
          <w:highlight w:val="yellow"/>
        </w:rPr>
        <w:t>Co-pay/test &gt;$100</w:t>
      </w:r>
    </w:p>
    <w:p w:rsidR="00666C3F" w:rsidRDefault="00124AB7">
      <w:pPr>
        <w:pStyle w:val="ListParagraph"/>
        <w:numPr>
          <w:ilvl w:val="0"/>
          <w:numId w:val="85"/>
        </w:numPr>
        <w:rPr>
          <w:rFonts w:ascii="Frutiger 45 Light" w:hAnsi="Frutiger 45 Light"/>
          <w:sz w:val="20"/>
          <w:szCs w:val="20"/>
          <w:highlight w:val="yellow"/>
        </w:rPr>
      </w:pPr>
      <w:r>
        <w:rPr>
          <w:rFonts w:ascii="Frutiger 45 Light" w:hAnsi="Frutiger 45 Light"/>
          <w:sz w:val="20"/>
          <w:szCs w:val="20"/>
          <w:highlight w:val="yellow"/>
        </w:rPr>
        <w:t>I don’t know</w:t>
      </w:r>
    </w:p>
    <w:p w:rsidR="00666C3F" w:rsidRDefault="00666C3F">
      <w:pPr>
        <w:spacing w:after="0"/>
        <w:rPr>
          <w:rFonts w:ascii="Frutiger 45 Light" w:hAnsi="Frutiger 45 Light" w:cs="Arial"/>
          <w:color w:val="FF0000"/>
          <w:sz w:val="20"/>
          <w:szCs w:val="20"/>
          <w:highlight w:val="yellow"/>
        </w:rPr>
      </w:pPr>
    </w:p>
    <w:p w:rsidR="00666C3F" w:rsidRDefault="00124AB7">
      <w:pPr>
        <w:spacing w:after="0"/>
        <w:rPr>
          <w:rFonts w:ascii="Frutiger 45 Light" w:hAnsi="Frutiger 45 Light" w:cs="Arial"/>
          <w:sz w:val="20"/>
          <w:szCs w:val="20"/>
          <w:highlight w:val="yellow"/>
        </w:rPr>
      </w:pPr>
      <w:r>
        <w:rPr>
          <w:rFonts w:ascii="Frutiger 45 Light" w:hAnsi="Frutiger 45 Light" w:cs="Arial"/>
          <w:color w:val="FF0000"/>
          <w:sz w:val="20"/>
          <w:szCs w:val="20"/>
          <w:highlight w:val="yellow"/>
        </w:rPr>
        <w:t>[Show only If S6 and S7 are same]</w:t>
      </w:r>
    </w:p>
    <w:p w:rsidR="00666C3F" w:rsidRDefault="00124AB7">
      <w:pPr>
        <w:spacing w:after="0"/>
        <w:rPr>
          <w:rFonts w:ascii="Frutiger 45 Light" w:hAnsi="Frutiger 45 Light"/>
          <w:sz w:val="20"/>
          <w:szCs w:val="20"/>
          <w:highlight w:val="yellow"/>
        </w:rPr>
      </w:pPr>
      <w:r>
        <w:rPr>
          <w:rFonts w:ascii="Frutiger 45 Light" w:hAnsi="Frutiger 45 Light"/>
          <w:sz w:val="20"/>
          <w:szCs w:val="20"/>
          <w:highlight w:val="yellow"/>
        </w:rPr>
        <w:t>Q5K. Does COVID change how you or your carrier sets coinsurance for non-COVID physician visits in 2021?</w:t>
      </w:r>
    </w:p>
    <w:p w:rsidR="00666C3F" w:rsidRDefault="00124AB7">
      <w:pPr>
        <w:pStyle w:val="ListParagraph"/>
        <w:numPr>
          <w:ilvl w:val="0"/>
          <w:numId w:val="74"/>
        </w:num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Yes, we have significantly raised our coinsurance amounts </w:t>
      </w:r>
    </w:p>
    <w:p w:rsidR="00666C3F" w:rsidRDefault="00124AB7">
      <w:pPr>
        <w:pStyle w:val="ListParagraph"/>
        <w:numPr>
          <w:ilvl w:val="0"/>
          <w:numId w:val="74"/>
        </w:numPr>
        <w:spacing w:after="0"/>
        <w:rPr>
          <w:rFonts w:ascii="Frutiger 45 Light" w:hAnsi="Frutiger 45 Light" w:cs="Arial"/>
          <w:sz w:val="20"/>
          <w:szCs w:val="20"/>
          <w:highlight w:val="yellow"/>
        </w:rPr>
      </w:pPr>
      <w:r>
        <w:rPr>
          <w:rFonts w:ascii="Frutiger 45 Light" w:hAnsi="Frutiger 45 Light" w:cs="Arial"/>
          <w:sz w:val="20"/>
          <w:szCs w:val="20"/>
          <w:highlight w:val="yellow"/>
        </w:rPr>
        <w:t>Yes, we have moderately raised our coinsurance amounts</w:t>
      </w:r>
    </w:p>
    <w:p w:rsidR="00666C3F" w:rsidRDefault="00124AB7">
      <w:pPr>
        <w:pStyle w:val="ListParagraph"/>
        <w:numPr>
          <w:ilvl w:val="0"/>
          <w:numId w:val="74"/>
        </w:numPr>
        <w:spacing w:after="0"/>
        <w:rPr>
          <w:rFonts w:ascii="Frutiger 45 Light" w:hAnsi="Frutiger 45 Light" w:cs="Arial"/>
          <w:sz w:val="20"/>
          <w:szCs w:val="20"/>
          <w:highlight w:val="yellow"/>
        </w:rPr>
      </w:pPr>
      <w:r>
        <w:rPr>
          <w:rFonts w:ascii="Frutiger 45 Light" w:hAnsi="Frutiger 45 Light" w:cs="Arial"/>
          <w:sz w:val="20"/>
          <w:szCs w:val="20"/>
          <w:highlight w:val="yellow"/>
        </w:rPr>
        <w:t>Yes, we have modestly raised our coinsurance amounts</w:t>
      </w:r>
    </w:p>
    <w:p w:rsidR="00666C3F" w:rsidRDefault="00124AB7">
      <w:pPr>
        <w:pStyle w:val="ListParagraph"/>
        <w:numPr>
          <w:ilvl w:val="0"/>
          <w:numId w:val="74"/>
        </w:numPr>
        <w:spacing w:after="0"/>
        <w:rPr>
          <w:rFonts w:ascii="Frutiger 45 Light" w:hAnsi="Frutiger 45 Light" w:cs="Arial"/>
          <w:sz w:val="20"/>
          <w:szCs w:val="20"/>
          <w:highlight w:val="yellow"/>
        </w:rPr>
      </w:pPr>
      <w:r>
        <w:rPr>
          <w:rFonts w:ascii="Frutiger 45 Light" w:hAnsi="Frutiger 45 Light" w:cs="Arial"/>
          <w:sz w:val="20"/>
          <w:szCs w:val="20"/>
          <w:highlight w:val="yellow"/>
        </w:rPr>
        <w:t>No, our coinsurance amounts remains unchanged as a result of COVID</w:t>
      </w:r>
    </w:p>
    <w:p w:rsidR="00666C3F" w:rsidRDefault="00124AB7">
      <w:pPr>
        <w:pStyle w:val="ListParagraph"/>
        <w:numPr>
          <w:ilvl w:val="0"/>
          <w:numId w:val="74"/>
        </w:numPr>
        <w:spacing w:after="0"/>
        <w:rPr>
          <w:rFonts w:ascii="Frutiger 45 Light" w:hAnsi="Frutiger 45 Light" w:cs="Arial"/>
          <w:sz w:val="20"/>
          <w:szCs w:val="20"/>
          <w:highlight w:val="yellow"/>
        </w:rPr>
      </w:pPr>
      <w:r>
        <w:rPr>
          <w:rFonts w:ascii="Frutiger 45 Light" w:hAnsi="Frutiger 45 Light" w:cs="Arial"/>
          <w:sz w:val="20"/>
          <w:szCs w:val="20"/>
          <w:highlight w:val="yellow"/>
        </w:rPr>
        <w:lastRenderedPageBreak/>
        <w:t>Yes, we have modestly lowered our coinsurance amounts</w:t>
      </w:r>
    </w:p>
    <w:p w:rsidR="00666C3F" w:rsidRDefault="00124AB7">
      <w:pPr>
        <w:pStyle w:val="ListParagraph"/>
        <w:numPr>
          <w:ilvl w:val="0"/>
          <w:numId w:val="74"/>
        </w:numPr>
        <w:spacing w:after="0"/>
        <w:rPr>
          <w:rFonts w:ascii="Frutiger 45 Light" w:hAnsi="Frutiger 45 Light" w:cs="Arial"/>
          <w:sz w:val="20"/>
          <w:szCs w:val="20"/>
          <w:highlight w:val="yellow"/>
        </w:rPr>
      </w:pPr>
      <w:r>
        <w:rPr>
          <w:rFonts w:ascii="Frutiger 45 Light" w:hAnsi="Frutiger 45 Light" w:cs="Arial"/>
          <w:sz w:val="20"/>
          <w:szCs w:val="20"/>
          <w:highlight w:val="yellow"/>
        </w:rPr>
        <w:t>Yes, we have moderately lowered our coinsurance amounts</w:t>
      </w:r>
    </w:p>
    <w:p w:rsidR="00666C3F" w:rsidRDefault="00124AB7">
      <w:pPr>
        <w:pStyle w:val="ListParagraph"/>
        <w:numPr>
          <w:ilvl w:val="0"/>
          <w:numId w:val="74"/>
        </w:numPr>
        <w:spacing w:after="0"/>
        <w:rPr>
          <w:rFonts w:ascii="Frutiger 45 Light" w:hAnsi="Frutiger 45 Light" w:cs="Arial"/>
          <w:sz w:val="20"/>
          <w:szCs w:val="20"/>
          <w:highlight w:val="yellow"/>
        </w:rPr>
      </w:pPr>
      <w:r>
        <w:rPr>
          <w:rFonts w:ascii="Frutiger 45 Light" w:hAnsi="Frutiger 45 Light" w:cs="Arial"/>
          <w:sz w:val="20"/>
          <w:szCs w:val="20"/>
          <w:highlight w:val="yellow"/>
        </w:rPr>
        <w:t>Yes, we have significantly lowered our coinsurance amounts</w:t>
      </w:r>
    </w:p>
    <w:p w:rsidR="00666C3F" w:rsidRDefault="00124AB7">
      <w:pPr>
        <w:pStyle w:val="ListParagraph"/>
        <w:numPr>
          <w:ilvl w:val="0"/>
          <w:numId w:val="74"/>
        </w:numPr>
        <w:spacing w:after="0"/>
        <w:rPr>
          <w:rFonts w:ascii="Frutiger 45 Light" w:hAnsi="Frutiger 45 Light" w:cs="Arial"/>
          <w:sz w:val="20"/>
          <w:szCs w:val="20"/>
          <w:highlight w:val="yellow"/>
        </w:rPr>
      </w:pPr>
      <w:r>
        <w:rPr>
          <w:rFonts w:ascii="Frutiger 45 Light" w:hAnsi="Frutiger 45 Light" w:cs="Arial"/>
          <w:color w:val="FF0000"/>
          <w:sz w:val="20"/>
          <w:szCs w:val="20"/>
          <w:highlight w:val="yellow"/>
        </w:rPr>
        <w:t>I don’t know/ can’t answer</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bookmarkStart w:id="3" w:name="_Hlk50986471"/>
      <w:r>
        <w:rPr>
          <w:rFonts w:ascii="Frutiger 45 Light" w:hAnsi="Frutiger 45 Light" w:cs="Arial"/>
          <w:sz w:val="20"/>
          <w:szCs w:val="20"/>
        </w:rPr>
        <w:t xml:space="preserve">Q6.  As an employer, how much of a year over year change did you see in your </w:t>
      </w:r>
      <w:r>
        <w:rPr>
          <w:rFonts w:ascii="Frutiger 45 Light" w:hAnsi="Frutiger 45 Light" w:cs="Arial"/>
          <w:b/>
          <w:sz w:val="20"/>
          <w:szCs w:val="20"/>
        </w:rPr>
        <w:t>healthcare benefit contribution</w:t>
      </w:r>
      <w:r>
        <w:rPr>
          <w:rFonts w:ascii="Frutiger 45 Light" w:hAnsi="Frutiger 45 Light" w:cs="Arial"/>
          <w:sz w:val="20"/>
          <w:szCs w:val="20"/>
        </w:rPr>
        <w:t xml:space="preserve"> in </w:t>
      </w:r>
      <w:r>
        <w:rPr>
          <w:rFonts w:ascii="Frutiger 45 Light" w:hAnsi="Frutiger 45 Light" w:cs="Arial"/>
          <w:sz w:val="20"/>
          <w:szCs w:val="20"/>
          <w:highlight w:val="yellow"/>
        </w:rPr>
        <w:t>2020</w:t>
      </w:r>
      <w:r>
        <w:rPr>
          <w:rFonts w:ascii="Frutiger 45 Light" w:hAnsi="Frutiger 45 Light" w:cs="Arial"/>
          <w:sz w:val="20"/>
          <w:szCs w:val="20"/>
        </w:rPr>
        <w:t xml:space="preserve"> versus compared to </w:t>
      </w:r>
      <w:r>
        <w:rPr>
          <w:rFonts w:ascii="Frutiger 45 Light" w:hAnsi="Frutiger 45 Light" w:cs="Arial"/>
          <w:sz w:val="20"/>
          <w:szCs w:val="20"/>
          <w:highlight w:val="yellow"/>
        </w:rPr>
        <w:t>2019?</w:t>
      </w:r>
      <w:r>
        <w:rPr>
          <w:rFonts w:ascii="Frutiger 45 Light" w:hAnsi="Frutiger 45 Light" w:cs="Arial"/>
          <w:sz w:val="20"/>
          <w:szCs w:val="20"/>
        </w:rPr>
        <w:t xml:space="preserve">  </w:t>
      </w:r>
    </w:p>
    <w:bookmarkEnd w:id="3"/>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Q6A. Looking to next year, how do you expect your healthcare</w:t>
      </w:r>
      <w:r>
        <w:rPr>
          <w:rFonts w:ascii="Frutiger 45 Light" w:hAnsi="Frutiger 45 Light" w:cs="Arial"/>
          <w:b/>
          <w:sz w:val="20"/>
          <w:szCs w:val="20"/>
        </w:rPr>
        <w:t xml:space="preserve"> </w:t>
      </w:r>
      <w:r>
        <w:rPr>
          <w:rFonts w:ascii="Frutiger 45 Light" w:hAnsi="Frutiger 45 Light" w:cs="Arial"/>
          <w:sz w:val="20"/>
          <w:szCs w:val="20"/>
        </w:rPr>
        <w:t xml:space="preserve">benefit contribution to change in </w:t>
      </w:r>
      <w:r>
        <w:rPr>
          <w:rFonts w:ascii="Frutiger 45 Light" w:hAnsi="Frutiger 45 Light" w:cs="Arial"/>
          <w:sz w:val="20"/>
          <w:szCs w:val="20"/>
          <w:highlight w:val="yellow"/>
        </w:rPr>
        <w:t>2021?</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[Show drop down menu with options Down (201-213) and Up (401-413)]</w:t>
      </w:r>
    </w:p>
    <w:p w:rsidR="00666C3F" w:rsidRDefault="00666C3F">
      <w:pPr>
        <w:spacing w:after="0"/>
        <w:ind w:left="360"/>
        <w:rPr>
          <w:rFonts w:ascii="Frutiger 45 Light" w:hAnsi="Frutiger 45 Light" w:cs="Arial"/>
          <w:b/>
          <w:color w:val="FF0000"/>
          <w:sz w:val="20"/>
          <w:szCs w:val="20"/>
        </w:rPr>
      </w:pP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200. Down</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201. Down more than 20% [Anchor]</w:t>
      </w:r>
    </w:p>
    <w:p w:rsidR="00666C3F" w:rsidRDefault="00124AB7">
      <w:pPr>
        <w:spacing w:after="0"/>
        <w:ind w:left="360"/>
        <w:rPr>
          <w:rFonts w:ascii="Frutiger 45 Light" w:hAnsi="Frutiger 45 Light" w:cs="Arial"/>
          <w:color w:val="FF0000"/>
          <w:sz w:val="20"/>
          <w:szCs w:val="20"/>
        </w:rPr>
      </w:pPr>
      <w:r>
        <w:rPr>
          <w:rFonts w:ascii="Frutiger 45 Light" w:hAnsi="Frutiger 45 Light" w:cs="Arial"/>
          <w:color w:val="FF0000"/>
          <w:sz w:val="20"/>
          <w:szCs w:val="20"/>
        </w:rPr>
        <w:t>202. Down 15.1-20%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10.1-15%</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9.1-10.0%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8.1-9.0%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7.1-8.0%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6.1-7.0%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5.1-6.0%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4.1-5.0%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3.1-4.0%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2.1-3.0%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1.1-2.0%</w:t>
      </w:r>
    </w:p>
    <w:p w:rsidR="00666C3F" w:rsidRDefault="00124AB7">
      <w:pPr>
        <w:pStyle w:val="ListParagraph"/>
        <w:numPr>
          <w:ilvl w:val="0"/>
          <w:numId w:val="88"/>
        </w:numPr>
        <w:spacing w:after="0"/>
        <w:rPr>
          <w:rFonts w:ascii="Frutiger 45 Light" w:hAnsi="Frutiger 45 Light" w:cs="Arial"/>
          <w:color w:val="FF0000"/>
          <w:sz w:val="20"/>
          <w:szCs w:val="20"/>
        </w:rPr>
      </w:pPr>
      <w:r>
        <w:rPr>
          <w:rFonts w:ascii="Frutiger 45 Light" w:hAnsi="Frutiger 45 Light" w:cs="Arial"/>
          <w:color w:val="FF0000"/>
          <w:sz w:val="20"/>
          <w:szCs w:val="20"/>
        </w:rPr>
        <w:t>Down 0.1-1.0%</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300. Flat/No change</w:t>
      </w:r>
    </w:p>
    <w:p w:rsidR="00666C3F" w:rsidRDefault="00124AB7">
      <w:pPr>
        <w:spacing w:after="0"/>
        <w:ind w:left="360"/>
        <w:rPr>
          <w:rFonts w:ascii="Frutiger 45 Light" w:hAnsi="Frutiger 45 Light" w:cs="Arial"/>
          <w:b/>
          <w:color w:val="FF0000"/>
          <w:sz w:val="20"/>
          <w:szCs w:val="20"/>
        </w:rPr>
      </w:pPr>
      <w:r>
        <w:rPr>
          <w:rFonts w:ascii="Frutiger 45 Light" w:hAnsi="Frutiger 45 Light" w:cs="Arial"/>
          <w:b/>
          <w:color w:val="FF0000"/>
          <w:sz w:val="20"/>
          <w:szCs w:val="20"/>
        </w:rPr>
        <w:t>400. Up</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0.1-1.0%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1.1-2.0%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2.1-3.0%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3.1-4.0%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4.1-5.0%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5.1-6.0%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6.1-7.0%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7.1-8.0%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8.1-9.0%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9.1-10.0%</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10.1-15%</w:t>
      </w:r>
    </w:p>
    <w:p w:rsidR="00666C3F" w:rsidRDefault="00124AB7">
      <w:pPr>
        <w:pStyle w:val="ListParagraph"/>
        <w:numPr>
          <w:ilvl w:val="0"/>
          <w:numId w:val="89"/>
        </w:numPr>
        <w:spacing w:after="0"/>
        <w:rPr>
          <w:rFonts w:ascii="Frutiger 45 Light" w:hAnsi="Frutiger 45 Light" w:cs="Arial"/>
          <w:color w:val="FF0000"/>
          <w:sz w:val="20"/>
          <w:szCs w:val="20"/>
        </w:rPr>
      </w:pPr>
      <w:r>
        <w:rPr>
          <w:rFonts w:ascii="Frutiger 45 Light" w:hAnsi="Frutiger 45 Light" w:cs="Arial"/>
          <w:color w:val="FF0000"/>
          <w:sz w:val="20"/>
          <w:szCs w:val="20"/>
        </w:rPr>
        <w:t>Up 15.1-20%</w:t>
      </w:r>
    </w:p>
    <w:p w:rsidR="00666C3F" w:rsidRDefault="00124AB7">
      <w:pPr>
        <w:pStyle w:val="ListParagraph"/>
        <w:numPr>
          <w:ilvl w:val="0"/>
          <w:numId w:val="89"/>
        </w:numPr>
        <w:spacing w:after="0"/>
        <w:rPr>
          <w:rFonts w:ascii="Frutiger 45 Light" w:hAnsi="Frutiger 45 Light" w:cs="Arial"/>
          <w:b/>
          <w:color w:val="FF0000"/>
          <w:sz w:val="20"/>
          <w:szCs w:val="20"/>
        </w:rPr>
      </w:pPr>
      <w:r>
        <w:rPr>
          <w:rFonts w:ascii="Frutiger 45 Light" w:hAnsi="Frutiger 45 Light" w:cs="Arial"/>
          <w:b/>
          <w:color w:val="FF0000"/>
          <w:sz w:val="20"/>
          <w:szCs w:val="20"/>
        </w:rPr>
        <w:t>Up more than 20%</w:t>
      </w:r>
    </w:p>
    <w:p w:rsidR="00666C3F" w:rsidRDefault="00666C3F">
      <w:pPr>
        <w:pStyle w:val="ListParagraph"/>
        <w:spacing w:after="0"/>
        <w:rPr>
          <w:rFonts w:ascii="Frutiger 45 Light" w:hAnsi="Frutiger 45 Light" w:cs="Arial"/>
          <w:color w:val="FF0000"/>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sz w:val="20"/>
          <w:szCs w:val="20"/>
        </w:rPr>
        <w:t xml:space="preserve">      99. Don’t Know / Can't Answer </w:t>
      </w:r>
      <w:r>
        <w:rPr>
          <w:rFonts w:ascii="Frutiger 45 Light" w:hAnsi="Frutiger 45 Light" w:cs="Arial"/>
          <w:color w:val="FF0000"/>
          <w:sz w:val="20"/>
          <w:szCs w:val="20"/>
        </w:rPr>
        <w:t>[Exclusive answer]</w:t>
      </w:r>
    </w:p>
    <w:p w:rsidR="00666C3F" w:rsidRDefault="00666C3F">
      <w:pPr>
        <w:spacing w:after="0"/>
        <w:ind w:left="360"/>
        <w:rPr>
          <w:rFonts w:ascii="Frutiger 45 Light" w:hAnsi="Frutiger 45 Light" w:cs="Arial"/>
          <w:sz w:val="20"/>
          <w:szCs w:val="20"/>
        </w:rPr>
      </w:pPr>
    </w:p>
    <w:tbl>
      <w:tblPr>
        <w:tblStyle w:val="TableGrid"/>
        <w:tblW w:w="10638" w:type="dxa"/>
        <w:tblLook w:val="04A0" w:firstRow="1" w:lastRow="0" w:firstColumn="1" w:lastColumn="0" w:noHBand="0" w:noVBand="1"/>
      </w:tblPr>
      <w:tblGrid>
        <w:gridCol w:w="6138"/>
        <w:gridCol w:w="4500"/>
      </w:tblGrid>
      <w:tr w:rsidR="00666C3F">
        <w:tc>
          <w:tcPr>
            <w:tcW w:w="6138" w:type="dxa"/>
          </w:tcPr>
          <w:p w:rsidR="00666C3F" w:rsidRDefault="00124AB7">
            <w:pPr>
              <w:spacing w:line="276" w:lineRule="auto"/>
              <w:rPr>
                <w:rFonts w:ascii="Frutiger 45 Light" w:hAnsi="Frutiger 45 Light" w:cs="Arial"/>
                <w:color w:val="000000" w:themeColor="text1"/>
                <w:sz w:val="20"/>
                <w:szCs w:val="20"/>
              </w:rPr>
            </w:pPr>
            <w:r>
              <w:rPr>
                <w:rFonts w:ascii="Frutiger 45 Light" w:hAnsi="Frutiger 45 Light" w:cs="Arial"/>
                <w:color w:val="000000" w:themeColor="text1"/>
                <w:sz w:val="20"/>
                <w:szCs w:val="20"/>
              </w:rPr>
              <w:t xml:space="preserve">Q6. Change in benefit contribution from </w:t>
            </w:r>
            <w:r>
              <w:rPr>
                <w:rFonts w:ascii="Frutiger 45 Light" w:hAnsi="Frutiger 45 Light" w:cs="Arial"/>
                <w:color w:val="000000" w:themeColor="text1"/>
                <w:sz w:val="20"/>
                <w:szCs w:val="20"/>
                <w:highlight w:val="yellow"/>
              </w:rPr>
              <w:t>2019</w:t>
            </w:r>
            <w:r>
              <w:rPr>
                <w:rFonts w:ascii="Frutiger 45 Light" w:hAnsi="Frutiger 45 Light" w:cs="Arial"/>
                <w:color w:val="000000" w:themeColor="text1"/>
                <w:sz w:val="20"/>
                <w:szCs w:val="20"/>
              </w:rPr>
              <w:t xml:space="preserve"> to </w:t>
            </w:r>
            <w:r>
              <w:rPr>
                <w:rFonts w:ascii="Frutiger 45 Light" w:hAnsi="Frutiger 45 Light" w:cs="Arial"/>
                <w:color w:val="000000" w:themeColor="text1"/>
                <w:sz w:val="20"/>
                <w:szCs w:val="20"/>
                <w:highlight w:val="yellow"/>
              </w:rPr>
              <w:t>2020</w:t>
            </w:r>
          </w:p>
        </w:tc>
        <w:tc>
          <w:tcPr>
            <w:tcW w:w="4500" w:type="dxa"/>
          </w:tcPr>
          <w:p w:rsidR="00666C3F" w:rsidRDefault="00124AB7">
            <w:pPr>
              <w:spacing w:line="276" w:lineRule="auto"/>
              <w:rPr>
                <w:rFonts w:ascii="Frutiger 45 Light" w:hAnsi="Frutiger 45 Light" w:cs="Arial"/>
                <w:color w:val="FF0000"/>
                <w:sz w:val="20"/>
                <w:szCs w:val="20"/>
              </w:rPr>
            </w:pPr>
            <w:r>
              <w:rPr>
                <w:rFonts w:ascii="Frutiger 45 Light" w:hAnsi="Frutiger 45 Light" w:cs="Arial"/>
                <w:color w:val="FF0000"/>
                <w:sz w:val="20"/>
                <w:szCs w:val="20"/>
              </w:rPr>
              <w:t>[SHOW SLIDING SCALE AS EXPLAINED ABOVE]</w:t>
            </w:r>
          </w:p>
        </w:tc>
      </w:tr>
      <w:tr w:rsidR="00666C3F">
        <w:tc>
          <w:tcPr>
            <w:tcW w:w="6138" w:type="dxa"/>
          </w:tcPr>
          <w:p w:rsidR="00666C3F" w:rsidRDefault="00124AB7">
            <w:pPr>
              <w:spacing w:line="276" w:lineRule="auto"/>
              <w:rPr>
                <w:rFonts w:ascii="Frutiger 45 Light" w:hAnsi="Frutiger 45 Light" w:cs="Arial"/>
                <w:color w:val="000000" w:themeColor="text1"/>
                <w:sz w:val="20"/>
                <w:szCs w:val="20"/>
              </w:rPr>
            </w:pPr>
            <w:r>
              <w:rPr>
                <w:rFonts w:ascii="Frutiger 45 Light" w:hAnsi="Frutiger 45 Light" w:cs="Arial"/>
                <w:color w:val="000000" w:themeColor="text1"/>
                <w:sz w:val="20"/>
                <w:szCs w:val="20"/>
              </w:rPr>
              <w:t xml:space="preserve">Q6A. Anticipated change in benefit contribution from </w:t>
            </w:r>
            <w:r>
              <w:rPr>
                <w:rFonts w:ascii="Frutiger 45 Light" w:hAnsi="Frutiger 45 Light" w:cs="Arial"/>
                <w:color w:val="000000" w:themeColor="text1"/>
                <w:sz w:val="20"/>
                <w:szCs w:val="20"/>
                <w:highlight w:val="yellow"/>
              </w:rPr>
              <w:t>2020</w:t>
            </w:r>
            <w:r>
              <w:rPr>
                <w:rFonts w:ascii="Frutiger 45 Light" w:hAnsi="Frutiger 45 Light" w:cs="Arial"/>
                <w:color w:val="000000" w:themeColor="text1"/>
                <w:sz w:val="20"/>
                <w:szCs w:val="20"/>
              </w:rPr>
              <w:t xml:space="preserve"> to </w:t>
            </w:r>
            <w:r>
              <w:rPr>
                <w:rFonts w:ascii="Frutiger 45 Light" w:hAnsi="Frutiger 45 Light" w:cs="Arial"/>
                <w:color w:val="000000" w:themeColor="text1"/>
                <w:sz w:val="20"/>
                <w:szCs w:val="20"/>
                <w:highlight w:val="yellow"/>
              </w:rPr>
              <w:t>2021</w:t>
            </w:r>
          </w:p>
        </w:tc>
        <w:tc>
          <w:tcPr>
            <w:tcW w:w="4500" w:type="dxa"/>
          </w:tcPr>
          <w:p w:rsidR="00666C3F" w:rsidRDefault="00124AB7">
            <w:pPr>
              <w:spacing w:line="276" w:lineRule="auto"/>
              <w:rPr>
                <w:rFonts w:ascii="Frutiger 45 Light" w:hAnsi="Frutiger 45 Light" w:cs="Arial"/>
                <w:color w:val="FF0000"/>
                <w:sz w:val="20"/>
                <w:szCs w:val="20"/>
              </w:rPr>
            </w:pPr>
            <w:r>
              <w:rPr>
                <w:rFonts w:ascii="Frutiger 45 Light" w:hAnsi="Frutiger 45 Light" w:cs="Arial"/>
                <w:color w:val="FF0000"/>
                <w:sz w:val="20"/>
                <w:szCs w:val="20"/>
              </w:rPr>
              <w:t>[SHOW SLIDING SCALE AS EXPLAINED ABOVE]</w:t>
            </w:r>
          </w:p>
        </w:tc>
      </w:tr>
    </w:tbl>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[If both S6 and S7 are "a"Fully-insured (Risk-based)"]</w:t>
      </w:r>
    </w:p>
    <w:p w:rsidR="00666C3F" w:rsidRDefault="00124AB7">
      <w:pPr>
        <w:spacing w:after="0"/>
        <w:rPr>
          <w:rFonts w:ascii="Frutiger 45 Light" w:hAnsi="Frutiger 45 Light" w:cs="Arial"/>
          <w:sz w:val="20"/>
          <w:szCs w:val="20"/>
        </w:rPr>
      </w:pPr>
      <w:r>
        <w:rPr>
          <w:rFonts w:ascii="Frutiger 45 Light" w:hAnsi="Frutiger 45 Light" w:cs="Arial"/>
          <w:sz w:val="20"/>
          <w:szCs w:val="20"/>
        </w:rPr>
        <w:lastRenderedPageBreak/>
        <w:t xml:space="preserve">Q7.  For the health plans you contracted with for </w:t>
      </w:r>
      <w:r>
        <w:rPr>
          <w:rFonts w:ascii="Frutiger 45 Light" w:hAnsi="Frutiger 45 Light" w:cs="Arial"/>
          <w:sz w:val="20"/>
          <w:szCs w:val="20"/>
          <w:highlight w:val="yellow"/>
        </w:rPr>
        <w:t>2020</w:t>
      </w:r>
      <w:r>
        <w:rPr>
          <w:rFonts w:ascii="Frutiger 45 Light" w:hAnsi="Frutiger 45 Light" w:cs="Arial"/>
          <w:sz w:val="20"/>
          <w:szCs w:val="20"/>
        </w:rPr>
        <w:t xml:space="preserve">, what is your expected year over year change in the </w:t>
      </w:r>
      <w:r>
        <w:rPr>
          <w:rFonts w:ascii="Frutiger 45 Light" w:hAnsi="Frutiger 45 Light" w:cs="Arial"/>
          <w:b/>
          <w:sz w:val="20"/>
          <w:szCs w:val="20"/>
        </w:rPr>
        <w:t xml:space="preserve">total health insurance cost (employee and employer portion combined) </w:t>
      </w:r>
      <w:r>
        <w:rPr>
          <w:rFonts w:ascii="Frutiger 45 Light" w:hAnsi="Frutiger 45 Light" w:cs="Arial"/>
          <w:sz w:val="20"/>
          <w:szCs w:val="20"/>
        </w:rPr>
        <w:t xml:space="preserve">for </w:t>
      </w:r>
      <w:r>
        <w:rPr>
          <w:rFonts w:ascii="Frutiger 45 Light" w:hAnsi="Frutiger 45 Light" w:cs="Arial"/>
          <w:sz w:val="20"/>
          <w:szCs w:val="20"/>
          <w:highlight w:val="yellow"/>
        </w:rPr>
        <w:t>2021?</w:t>
      </w:r>
      <w:r>
        <w:rPr>
          <w:rFonts w:ascii="Frutiger 45 Light" w:hAnsi="Frutiger 45 Light" w:cs="Arial"/>
          <w:sz w:val="20"/>
          <w:szCs w:val="20"/>
        </w:rPr>
        <w:t xml:space="preserve"> </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 xml:space="preserve">      ROWS </w:t>
      </w: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 xml:space="preserve">      Show companies selected in Q1 </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      </w:t>
      </w:r>
      <w:r>
        <w:rPr>
          <w:rFonts w:ascii="Frutiger 45 Light" w:hAnsi="Frutiger 45 Light" w:cs="Arial"/>
          <w:color w:val="FF0000"/>
          <w:sz w:val="20"/>
          <w:szCs w:val="20"/>
        </w:rPr>
        <w:t>COLUMNS</w:t>
      </w:r>
    </w:p>
    <w:p w:rsidR="00666C3F" w:rsidRDefault="00124AB7">
      <w:pPr>
        <w:pStyle w:val="ListParagraph"/>
        <w:numPr>
          <w:ilvl w:val="0"/>
          <w:numId w:val="25"/>
        </w:numPr>
        <w:spacing w:after="0"/>
        <w:ind w:left="720"/>
        <w:rPr>
          <w:rFonts w:ascii="Frutiger 45 Light" w:hAnsi="Frutiger 45 Light" w:cs="Arial"/>
          <w:sz w:val="20"/>
          <w:szCs w:val="20"/>
        </w:rPr>
      </w:pPr>
      <w:r>
        <w:rPr>
          <w:rFonts w:ascii="Frutiger 45 Light" w:hAnsi="Frutiger 45 Light" w:cs="Arial"/>
          <w:sz w:val="20"/>
          <w:szCs w:val="20"/>
        </w:rPr>
        <w:t>Significantly Above our projected healthcare cost average</w:t>
      </w:r>
    </w:p>
    <w:p w:rsidR="00666C3F" w:rsidRDefault="00124AB7">
      <w:pPr>
        <w:pStyle w:val="ListParagraph"/>
        <w:numPr>
          <w:ilvl w:val="0"/>
          <w:numId w:val="25"/>
        </w:numPr>
        <w:spacing w:after="0"/>
        <w:ind w:left="720"/>
        <w:rPr>
          <w:rFonts w:ascii="Frutiger 45 Light" w:hAnsi="Frutiger 45 Light" w:cs="Arial"/>
          <w:sz w:val="20"/>
          <w:szCs w:val="20"/>
        </w:rPr>
      </w:pPr>
      <w:r>
        <w:rPr>
          <w:rFonts w:ascii="Frutiger 45 Light" w:hAnsi="Frutiger 45 Light" w:cs="Arial"/>
          <w:sz w:val="20"/>
          <w:szCs w:val="20"/>
        </w:rPr>
        <w:t>Modestly Above our projected healthcare cost average</w:t>
      </w:r>
    </w:p>
    <w:p w:rsidR="00666C3F" w:rsidRDefault="00124AB7">
      <w:pPr>
        <w:pStyle w:val="ListParagraph"/>
        <w:numPr>
          <w:ilvl w:val="0"/>
          <w:numId w:val="25"/>
        </w:numPr>
        <w:spacing w:after="0"/>
        <w:ind w:left="720"/>
        <w:rPr>
          <w:rFonts w:ascii="Frutiger 45 Light" w:hAnsi="Frutiger 45 Light" w:cs="Arial"/>
          <w:sz w:val="20"/>
          <w:szCs w:val="20"/>
        </w:rPr>
      </w:pPr>
      <w:r>
        <w:rPr>
          <w:rFonts w:ascii="Frutiger 45 Light" w:hAnsi="Frutiger 45 Light" w:cs="Arial"/>
          <w:sz w:val="20"/>
          <w:szCs w:val="20"/>
        </w:rPr>
        <w:t>Similar to our projected healthcare cost average</w:t>
      </w:r>
    </w:p>
    <w:p w:rsidR="00666C3F" w:rsidRDefault="00124AB7">
      <w:pPr>
        <w:pStyle w:val="ListParagraph"/>
        <w:numPr>
          <w:ilvl w:val="0"/>
          <w:numId w:val="25"/>
        </w:numPr>
        <w:spacing w:after="0"/>
        <w:ind w:left="720"/>
        <w:rPr>
          <w:rFonts w:ascii="Frutiger 45 Light" w:hAnsi="Frutiger 45 Light" w:cs="Arial"/>
          <w:sz w:val="20"/>
          <w:szCs w:val="20"/>
        </w:rPr>
      </w:pPr>
      <w:r>
        <w:rPr>
          <w:rFonts w:ascii="Frutiger 45 Light" w:hAnsi="Frutiger 45 Light" w:cs="Arial"/>
          <w:sz w:val="20"/>
          <w:szCs w:val="20"/>
        </w:rPr>
        <w:t>Modestly Below our projected healthcare cost average</w:t>
      </w:r>
    </w:p>
    <w:p w:rsidR="00666C3F" w:rsidRDefault="00124AB7">
      <w:pPr>
        <w:pStyle w:val="ListParagraph"/>
        <w:numPr>
          <w:ilvl w:val="0"/>
          <w:numId w:val="25"/>
        </w:numPr>
        <w:spacing w:after="0"/>
        <w:ind w:left="720"/>
        <w:rPr>
          <w:rFonts w:ascii="Frutiger 45 Light" w:hAnsi="Frutiger 45 Light" w:cs="Arial"/>
          <w:sz w:val="20"/>
          <w:szCs w:val="20"/>
        </w:rPr>
      </w:pPr>
      <w:r>
        <w:rPr>
          <w:rFonts w:ascii="Frutiger 45 Light" w:hAnsi="Frutiger 45 Light" w:cs="Arial"/>
          <w:sz w:val="20"/>
          <w:szCs w:val="20"/>
        </w:rPr>
        <w:t>Significantly Below our projected healthcare cost average</w:t>
      </w:r>
    </w:p>
    <w:p w:rsidR="00666C3F" w:rsidRDefault="00124AB7">
      <w:pPr>
        <w:pStyle w:val="ListParagraph"/>
        <w:numPr>
          <w:ilvl w:val="0"/>
          <w:numId w:val="25"/>
        </w:numPr>
        <w:spacing w:after="0"/>
        <w:ind w:left="720"/>
        <w:rPr>
          <w:rFonts w:ascii="Frutiger 45 Light" w:hAnsi="Frutiger 45 Light" w:cs="Arial"/>
          <w:sz w:val="20"/>
          <w:szCs w:val="20"/>
        </w:rPr>
      </w:pPr>
      <w:r>
        <w:rPr>
          <w:rFonts w:ascii="Frutiger 45 Light" w:hAnsi="Frutiger 45 Light" w:cs="Arial"/>
          <w:sz w:val="20"/>
          <w:szCs w:val="20"/>
        </w:rPr>
        <w:t xml:space="preserve">Not considering this health plan for </w:t>
      </w:r>
      <w:r>
        <w:rPr>
          <w:rFonts w:ascii="Frutiger 45 Light" w:hAnsi="Frutiger 45 Light" w:cs="Arial"/>
          <w:sz w:val="20"/>
          <w:szCs w:val="20"/>
          <w:highlight w:val="yellow"/>
        </w:rPr>
        <w:t>2021</w:t>
      </w:r>
    </w:p>
    <w:p w:rsidR="00666C3F" w:rsidRDefault="00124AB7">
      <w:pPr>
        <w:pStyle w:val="ListParagraph"/>
        <w:numPr>
          <w:ilvl w:val="0"/>
          <w:numId w:val="25"/>
        </w:numPr>
        <w:spacing w:after="0"/>
        <w:ind w:left="720"/>
        <w:rPr>
          <w:rFonts w:ascii="Frutiger 45 Light" w:hAnsi="Frutiger 45 Light" w:cs="Arial"/>
          <w:sz w:val="20"/>
          <w:szCs w:val="20"/>
        </w:rPr>
      </w:pPr>
      <w:r>
        <w:rPr>
          <w:rFonts w:ascii="Frutiger 45 Light" w:hAnsi="Frutiger 45 Light" w:cs="Arial"/>
          <w:sz w:val="20"/>
          <w:szCs w:val="20"/>
        </w:rPr>
        <w:t>Don’t Know / Can't Answer</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Q7a.  In general how do you expect the </w:t>
      </w:r>
      <w:r>
        <w:rPr>
          <w:rFonts w:ascii="Frutiger 45 Light" w:hAnsi="Frutiger 45 Light" w:cs="Arial"/>
          <w:b/>
          <w:sz w:val="20"/>
          <w:szCs w:val="20"/>
          <w:highlight w:val="yellow"/>
        </w:rPr>
        <w:t xml:space="preserve">total health insurance cost (employee and employer portion combined) </w:t>
      </w:r>
      <w:r>
        <w:rPr>
          <w:rFonts w:ascii="Frutiger 45 Light" w:hAnsi="Frutiger 45 Light" w:cs="Arial"/>
          <w:sz w:val="20"/>
          <w:szCs w:val="20"/>
          <w:highlight w:val="yellow"/>
        </w:rPr>
        <w:t xml:space="preserve">will change in 2022 versus 2021? </w:t>
      </w:r>
    </w:p>
    <w:p w:rsidR="00666C3F" w:rsidRDefault="00666C3F">
      <w:pPr>
        <w:spacing w:after="0"/>
        <w:rPr>
          <w:rFonts w:ascii="Frutiger 45 Light" w:hAnsi="Frutiger 45 Light" w:cs="Arial"/>
          <w:sz w:val="20"/>
          <w:szCs w:val="20"/>
          <w:highlight w:val="yellow"/>
        </w:rPr>
      </w:pPr>
    </w:p>
    <w:p w:rsidR="00666C3F" w:rsidRDefault="00124AB7">
      <w:p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 xml:space="preserve">      ROWS </w:t>
      </w:r>
    </w:p>
    <w:p w:rsidR="00666C3F" w:rsidRDefault="00124AB7">
      <w:p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 xml:space="preserve">      Show companies selected in Q1 </w:t>
      </w:r>
    </w:p>
    <w:p w:rsidR="00666C3F" w:rsidRDefault="00666C3F">
      <w:pPr>
        <w:spacing w:after="0"/>
        <w:rPr>
          <w:rFonts w:ascii="Frutiger 45 Light" w:hAnsi="Frutiger 45 Light" w:cs="Arial"/>
          <w:sz w:val="20"/>
          <w:szCs w:val="20"/>
          <w:highlight w:val="yellow"/>
        </w:rPr>
      </w:pP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      </w:t>
      </w:r>
      <w:r>
        <w:rPr>
          <w:rFonts w:ascii="Frutiger 45 Light" w:hAnsi="Frutiger 45 Light" w:cs="Arial"/>
          <w:color w:val="FF0000"/>
          <w:sz w:val="20"/>
          <w:szCs w:val="20"/>
          <w:highlight w:val="yellow"/>
        </w:rPr>
        <w:t>COLUMNS</w:t>
      </w:r>
    </w:p>
    <w:p w:rsidR="00666C3F" w:rsidRDefault="00124AB7">
      <w:pPr>
        <w:pStyle w:val="ListParagraph"/>
        <w:numPr>
          <w:ilvl w:val="0"/>
          <w:numId w:val="90"/>
        </w:numPr>
        <w:spacing w:after="0"/>
        <w:rPr>
          <w:rFonts w:ascii="Frutiger 45 Light" w:hAnsi="Frutiger 45 Light" w:cs="Arial"/>
          <w:sz w:val="20"/>
          <w:szCs w:val="20"/>
          <w:highlight w:val="yellow"/>
        </w:rPr>
      </w:pPr>
      <w:r>
        <w:rPr>
          <w:rFonts w:ascii="Frutiger 45 Light" w:hAnsi="Frutiger 45 Light" w:cs="Arial"/>
          <w:sz w:val="20"/>
          <w:szCs w:val="20"/>
          <w:highlight w:val="yellow"/>
        </w:rPr>
        <w:t>Significantly above 2021’s healthcare cost average</w:t>
      </w:r>
    </w:p>
    <w:p w:rsidR="00666C3F" w:rsidRDefault="00124AB7">
      <w:pPr>
        <w:pStyle w:val="ListParagraph"/>
        <w:numPr>
          <w:ilvl w:val="0"/>
          <w:numId w:val="90"/>
        </w:numPr>
        <w:spacing w:after="0"/>
        <w:rPr>
          <w:rFonts w:ascii="Frutiger 45 Light" w:hAnsi="Frutiger 45 Light" w:cs="Arial"/>
          <w:sz w:val="20"/>
          <w:szCs w:val="20"/>
          <w:highlight w:val="yellow"/>
        </w:rPr>
      </w:pPr>
      <w:r>
        <w:rPr>
          <w:rFonts w:ascii="Frutiger 45 Light" w:hAnsi="Frutiger 45 Light" w:cs="Arial"/>
          <w:sz w:val="20"/>
          <w:szCs w:val="20"/>
          <w:highlight w:val="yellow"/>
        </w:rPr>
        <w:t>Moderately above 2021’s healthcare cost average</w:t>
      </w:r>
    </w:p>
    <w:p w:rsidR="00666C3F" w:rsidRDefault="00124AB7">
      <w:pPr>
        <w:pStyle w:val="ListParagraph"/>
        <w:numPr>
          <w:ilvl w:val="0"/>
          <w:numId w:val="90"/>
        </w:numPr>
        <w:spacing w:after="0"/>
        <w:rPr>
          <w:rFonts w:ascii="Frutiger 45 Light" w:hAnsi="Frutiger 45 Light" w:cs="Arial"/>
          <w:sz w:val="20"/>
          <w:szCs w:val="20"/>
          <w:highlight w:val="yellow"/>
        </w:rPr>
      </w:pPr>
      <w:r>
        <w:rPr>
          <w:rFonts w:ascii="Frutiger 45 Light" w:hAnsi="Frutiger 45 Light" w:cs="Arial"/>
          <w:sz w:val="20"/>
          <w:szCs w:val="20"/>
          <w:highlight w:val="yellow"/>
        </w:rPr>
        <w:t>Slightly above 2021’s healthcare cost average</w:t>
      </w:r>
    </w:p>
    <w:p w:rsidR="00666C3F" w:rsidRDefault="00124AB7">
      <w:pPr>
        <w:pStyle w:val="ListParagraph"/>
        <w:numPr>
          <w:ilvl w:val="0"/>
          <w:numId w:val="90"/>
        </w:numPr>
        <w:spacing w:after="0"/>
        <w:rPr>
          <w:rFonts w:ascii="Frutiger 45 Light" w:hAnsi="Frutiger 45 Light" w:cs="Arial"/>
          <w:sz w:val="20"/>
          <w:szCs w:val="20"/>
          <w:highlight w:val="yellow"/>
        </w:rPr>
      </w:pPr>
      <w:r>
        <w:rPr>
          <w:rFonts w:ascii="Frutiger 45 Light" w:hAnsi="Frutiger 45 Light" w:cs="Arial"/>
          <w:sz w:val="20"/>
          <w:szCs w:val="20"/>
          <w:highlight w:val="yellow"/>
        </w:rPr>
        <w:t>Similar to the 2021’s healthcare cost average</w:t>
      </w:r>
    </w:p>
    <w:p w:rsidR="00666C3F" w:rsidRDefault="00124AB7">
      <w:pPr>
        <w:pStyle w:val="ListParagraph"/>
        <w:numPr>
          <w:ilvl w:val="0"/>
          <w:numId w:val="90"/>
        </w:numPr>
        <w:spacing w:after="0"/>
        <w:rPr>
          <w:rFonts w:ascii="Frutiger 45 Light" w:hAnsi="Frutiger 45 Light" w:cs="Arial"/>
          <w:sz w:val="20"/>
          <w:szCs w:val="20"/>
          <w:highlight w:val="yellow"/>
        </w:rPr>
      </w:pPr>
      <w:r>
        <w:rPr>
          <w:rFonts w:ascii="Frutiger 45 Light" w:hAnsi="Frutiger 45 Light" w:cs="Arial"/>
          <w:sz w:val="20"/>
          <w:szCs w:val="20"/>
          <w:highlight w:val="yellow"/>
        </w:rPr>
        <w:t>Slightly below 2021’s healthcare cost average</w:t>
      </w:r>
    </w:p>
    <w:p w:rsidR="00666C3F" w:rsidRDefault="00124AB7">
      <w:pPr>
        <w:pStyle w:val="ListParagraph"/>
        <w:numPr>
          <w:ilvl w:val="0"/>
          <w:numId w:val="90"/>
        </w:numPr>
        <w:spacing w:after="0"/>
        <w:rPr>
          <w:rFonts w:ascii="Frutiger 45 Light" w:hAnsi="Frutiger 45 Light" w:cs="Arial"/>
          <w:sz w:val="20"/>
          <w:szCs w:val="20"/>
          <w:highlight w:val="yellow"/>
        </w:rPr>
      </w:pPr>
      <w:r>
        <w:rPr>
          <w:rFonts w:ascii="Frutiger 45 Light" w:hAnsi="Frutiger 45 Light" w:cs="Arial"/>
          <w:sz w:val="20"/>
          <w:szCs w:val="20"/>
          <w:highlight w:val="yellow"/>
        </w:rPr>
        <w:t>Moderately below 2021’s healthcare cost average</w:t>
      </w:r>
    </w:p>
    <w:p w:rsidR="00666C3F" w:rsidRDefault="00124AB7">
      <w:pPr>
        <w:pStyle w:val="ListParagraph"/>
        <w:numPr>
          <w:ilvl w:val="0"/>
          <w:numId w:val="90"/>
        </w:numPr>
        <w:spacing w:after="0"/>
        <w:rPr>
          <w:rFonts w:ascii="Frutiger 45 Light" w:hAnsi="Frutiger 45 Light" w:cs="Arial"/>
          <w:sz w:val="20"/>
          <w:szCs w:val="20"/>
          <w:highlight w:val="yellow"/>
        </w:rPr>
      </w:pPr>
      <w:r>
        <w:rPr>
          <w:rFonts w:ascii="Frutiger 45 Light" w:hAnsi="Frutiger 45 Light" w:cs="Arial"/>
          <w:sz w:val="20"/>
          <w:szCs w:val="20"/>
          <w:highlight w:val="yellow"/>
        </w:rPr>
        <w:t>Significantly below 2021’s healthcare cost average</w:t>
      </w:r>
    </w:p>
    <w:p w:rsidR="00666C3F" w:rsidRDefault="00124AB7">
      <w:pPr>
        <w:pStyle w:val="ListParagraph"/>
        <w:numPr>
          <w:ilvl w:val="0"/>
          <w:numId w:val="90"/>
        </w:numPr>
        <w:spacing w:after="0"/>
        <w:rPr>
          <w:rFonts w:ascii="Frutiger 45 Light" w:hAnsi="Frutiger 45 Light" w:cs="Arial"/>
          <w:sz w:val="20"/>
          <w:szCs w:val="20"/>
          <w:highlight w:val="yellow"/>
        </w:rPr>
      </w:pPr>
      <w:r>
        <w:rPr>
          <w:rFonts w:ascii="Frutiger 45 Light" w:hAnsi="Frutiger 45 Light" w:cs="Arial"/>
          <w:sz w:val="20"/>
          <w:szCs w:val="20"/>
          <w:highlight w:val="yellow"/>
        </w:rPr>
        <w:t>Don’t Know / Can't Answer</w:t>
      </w:r>
    </w:p>
    <w:p w:rsidR="00666C3F" w:rsidRDefault="00666C3F">
      <w:pPr>
        <w:spacing w:after="0"/>
        <w:rPr>
          <w:rFonts w:ascii="Frutiger 45 Light" w:hAnsi="Frutiger 45 Light" w:cs="Arial"/>
          <w:sz w:val="20"/>
          <w:szCs w:val="20"/>
          <w:highlight w:val="yellow"/>
        </w:rPr>
      </w:pPr>
    </w:p>
    <w:p w:rsidR="00666C3F" w:rsidRDefault="00124AB7">
      <w:p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[If S7 is “a”]</w:t>
      </w:r>
    </w:p>
    <w:p w:rsidR="00666C3F" w:rsidRDefault="00124AB7">
      <w:pPr>
        <w:spacing w:after="0"/>
        <w:rPr>
          <w:rFonts w:ascii="Frutiger 45 Light" w:hAnsi="Frutiger 45 Light"/>
          <w:highlight w:val="yellow"/>
        </w:rPr>
      </w:pPr>
      <w:r>
        <w:rPr>
          <w:rFonts w:ascii="Frutiger 45 Light" w:hAnsi="Frutiger 45 Light"/>
          <w:highlight w:val="yellow"/>
        </w:rPr>
        <w:t>Q7b. Do you anticipate receiving premium holidays if medical cost trend comes in lower than what your insurer priced for?</w:t>
      </w:r>
    </w:p>
    <w:p w:rsidR="00666C3F" w:rsidRDefault="00124AB7">
      <w:pPr>
        <w:pStyle w:val="ListParagraph"/>
        <w:numPr>
          <w:ilvl w:val="0"/>
          <w:numId w:val="68"/>
        </w:numPr>
        <w:spacing w:after="0"/>
        <w:rPr>
          <w:rFonts w:ascii="Frutiger 45 Light" w:hAnsi="Frutiger 45 Light" w:cs="Arial"/>
          <w:sz w:val="20"/>
          <w:szCs w:val="20"/>
          <w:highlight w:val="yellow"/>
        </w:rPr>
      </w:pPr>
      <w:r>
        <w:rPr>
          <w:rFonts w:ascii="Frutiger 45 Light" w:hAnsi="Frutiger 45 Light" w:cs="Arial"/>
          <w:sz w:val="20"/>
          <w:szCs w:val="20"/>
          <w:highlight w:val="yellow"/>
        </w:rPr>
        <w:t>Yes, we would anticipate receiving premium holidays</w:t>
      </w:r>
    </w:p>
    <w:p w:rsidR="00666C3F" w:rsidRDefault="00124AB7">
      <w:pPr>
        <w:pStyle w:val="ListParagraph"/>
        <w:numPr>
          <w:ilvl w:val="0"/>
          <w:numId w:val="68"/>
        </w:num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No, we would not anticipate receiving premium holidays </w:t>
      </w:r>
    </w:p>
    <w:p w:rsidR="00666C3F" w:rsidRDefault="00124AB7">
      <w:pPr>
        <w:pStyle w:val="ListParagraph"/>
        <w:numPr>
          <w:ilvl w:val="0"/>
          <w:numId w:val="68"/>
        </w:num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No, but we would anticipate receiving a return of excess premiums via another method ( if so please specify) </w:t>
      </w:r>
    </w:p>
    <w:p w:rsidR="00666C3F" w:rsidRDefault="00124AB7">
      <w:pPr>
        <w:pStyle w:val="ListParagraph"/>
        <w:numPr>
          <w:ilvl w:val="0"/>
          <w:numId w:val="68"/>
        </w:num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I don’t know/ can’t answer </w:t>
      </w:r>
    </w:p>
    <w:p w:rsidR="00666C3F" w:rsidRDefault="00666C3F">
      <w:pPr>
        <w:pStyle w:val="ListParagraph"/>
        <w:spacing w:after="0"/>
        <w:ind w:left="108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 xml:space="preserve">[If S7 is "b" or "c"] </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Q8.  How does your expectation for a </w:t>
      </w:r>
      <w:r>
        <w:rPr>
          <w:rFonts w:ascii="Frutiger 45 Light" w:hAnsi="Frutiger 45 Light" w:cs="Arial"/>
          <w:sz w:val="20"/>
          <w:szCs w:val="20"/>
          <w:highlight w:val="yellow"/>
          <w:u w:val="single"/>
        </w:rPr>
        <w:t>2021</w:t>
      </w:r>
      <w:r>
        <w:rPr>
          <w:rFonts w:ascii="Frutiger 45 Light" w:hAnsi="Frutiger 45 Light" w:cs="Arial"/>
          <w:sz w:val="20"/>
          <w:szCs w:val="20"/>
          <w:u w:val="single"/>
        </w:rPr>
        <w:t xml:space="preserve"> gross medical cost increase</w:t>
      </w:r>
      <w:r>
        <w:rPr>
          <w:rFonts w:ascii="Frutiger 45 Light" w:hAnsi="Frutiger 45 Light" w:cs="Arial"/>
          <w:sz w:val="20"/>
          <w:szCs w:val="20"/>
        </w:rPr>
        <w:t xml:space="preserve"> (before any design changes or employee buy-downs) compare with the current </w:t>
      </w:r>
      <w:r>
        <w:rPr>
          <w:rFonts w:ascii="Frutiger 45 Light" w:hAnsi="Frutiger 45 Light" w:cs="Arial"/>
          <w:sz w:val="20"/>
          <w:szCs w:val="20"/>
          <w:highlight w:val="yellow"/>
        </w:rPr>
        <w:t>2020</w:t>
      </w:r>
      <w:r>
        <w:rPr>
          <w:rFonts w:ascii="Frutiger 45 Light" w:hAnsi="Frutiger 45 Light" w:cs="Arial"/>
          <w:sz w:val="20"/>
          <w:szCs w:val="20"/>
        </w:rPr>
        <w:t xml:space="preserve"> experience? </w:t>
      </w:r>
    </w:p>
    <w:p w:rsidR="00666C3F" w:rsidRDefault="00666C3F">
      <w:pPr>
        <w:pStyle w:val="ListParagraph"/>
        <w:spacing w:after="0"/>
        <w:rPr>
          <w:rFonts w:ascii="Frutiger 45 Light" w:hAnsi="Frutiger 45 Light" w:cs="Arial"/>
          <w:sz w:val="20"/>
          <w:szCs w:val="20"/>
        </w:rPr>
      </w:pPr>
    </w:p>
    <w:p w:rsidR="00666C3F" w:rsidRDefault="00124AB7">
      <w:pPr>
        <w:pStyle w:val="ListParagraph"/>
        <w:numPr>
          <w:ilvl w:val="0"/>
          <w:numId w:val="10"/>
        </w:numPr>
        <w:spacing w:after="0"/>
        <w:ind w:left="720"/>
        <w:rPr>
          <w:rFonts w:ascii="Frutiger 45 Light" w:hAnsi="Frutiger 45 Light" w:cs="Arial"/>
          <w:sz w:val="20"/>
          <w:szCs w:val="20"/>
        </w:rPr>
      </w:pPr>
      <w:r>
        <w:rPr>
          <w:rFonts w:ascii="Frutiger 45 Light" w:hAnsi="Frutiger 45 Light" w:cs="Arial"/>
          <w:sz w:val="20"/>
          <w:szCs w:val="20"/>
        </w:rPr>
        <w:t>Significantly higher</w:t>
      </w:r>
      <w:r>
        <w:rPr>
          <w:rFonts w:ascii="Frutiger 45 Light" w:hAnsi="Frutiger 45 Light" w:cs="Arial"/>
          <w:sz w:val="20"/>
          <w:szCs w:val="20"/>
        </w:rPr>
        <w:tab/>
      </w:r>
    </w:p>
    <w:p w:rsidR="00666C3F" w:rsidRDefault="00124AB7">
      <w:pPr>
        <w:pStyle w:val="ListParagraph"/>
        <w:numPr>
          <w:ilvl w:val="0"/>
          <w:numId w:val="10"/>
        </w:numPr>
        <w:spacing w:after="0"/>
        <w:ind w:left="720"/>
        <w:rPr>
          <w:rFonts w:ascii="Frutiger 45 Light" w:hAnsi="Frutiger 45 Light" w:cs="Arial"/>
          <w:sz w:val="20"/>
          <w:szCs w:val="20"/>
        </w:rPr>
      </w:pPr>
      <w:r>
        <w:rPr>
          <w:rFonts w:ascii="Frutiger 45 Light" w:hAnsi="Frutiger 45 Light" w:cs="Arial"/>
          <w:sz w:val="20"/>
          <w:szCs w:val="20"/>
        </w:rPr>
        <w:t>Modestly higher</w:t>
      </w:r>
      <w:r>
        <w:rPr>
          <w:rFonts w:ascii="Frutiger 45 Light" w:hAnsi="Frutiger 45 Light" w:cs="Arial"/>
          <w:sz w:val="20"/>
          <w:szCs w:val="20"/>
        </w:rPr>
        <w:tab/>
      </w:r>
    </w:p>
    <w:p w:rsidR="00666C3F" w:rsidRDefault="00124AB7">
      <w:pPr>
        <w:pStyle w:val="ListParagraph"/>
        <w:numPr>
          <w:ilvl w:val="0"/>
          <w:numId w:val="10"/>
        </w:numPr>
        <w:spacing w:after="0"/>
        <w:ind w:left="720"/>
        <w:rPr>
          <w:rFonts w:ascii="Frutiger 45 Light" w:hAnsi="Frutiger 45 Light" w:cs="Arial"/>
          <w:sz w:val="20"/>
          <w:szCs w:val="20"/>
        </w:rPr>
      </w:pPr>
      <w:r>
        <w:rPr>
          <w:rFonts w:ascii="Frutiger 45 Light" w:hAnsi="Frutiger 45 Light" w:cs="Arial"/>
          <w:sz w:val="20"/>
          <w:szCs w:val="20"/>
        </w:rPr>
        <w:t>About the same</w:t>
      </w:r>
      <w:r>
        <w:rPr>
          <w:rFonts w:ascii="Frutiger 45 Light" w:hAnsi="Frutiger 45 Light" w:cs="Arial"/>
          <w:sz w:val="20"/>
          <w:szCs w:val="20"/>
        </w:rPr>
        <w:tab/>
      </w:r>
    </w:p>
    <w:p w:rsidR="00666C3F" w:rsidRDefault="00124AB7">
      <w:pPr>
        <w:pStyle w:val="ListParagraph"/>
        <w:numPr>
          <w:ilvl w:val="0"/>
          <w:numId w:val="10"/>
        </w:numPr>
        <w:spacing w:after="0"/>
        <w:ind w:left="720"/>
        <w:rPr>
          <w:rFonts w:ascii="Frutiger 45 Light" w:hAnsi="Frutiger 45 Light" w:cs="Arial"/>
          <w:sz w:val="20"/>
          <w:szCs w:val="20"/>
        </w:rPr>
      </w:pPr>
      <w:r>
        <w:rPr>
          <w:rFonts w:ascii="Frutiger 45 Light" w:hAnsi="Frutiger 45 Light" w:cs="Arial"/>
          <w:sz w:val="20"/>
          <w:szCs w:val="20"/>
        </w:rPr>
        <w:t>Modestly lower</w:t>
      </w:r>
      <w:r>
        <w:rPr>
          <w:rFonts w:ascii="Frutiger 45 Light" w:hAnsi="Frutiger 45 Light" w:cs="Arial"/>
          <w:sz w:val="20"/>
          <w:szCs w:val="20"/>
        </w:rPr>
        <w:tab/>
      </w:r>
    </w:p>
    <w:p w:rsidR="00666C3F" w:rsidRDefault="00124AB7">
      <w:pPr>
        <w:pStyle w:val="ListParagraph"/>
        <w:numPr>
          <w:ilvl w:val="0"/>
          <w:numId w:val="10"/>
        </w:numPr>
        <w:spacing w:after="0"/>
        <w:ind w:left="720"/>
        <w:rPr>
          <w:rFonts w:ascii="Frutiger 45 Light" w:hAnsi="Frutiger 45 Light" w:cs="Arial"/>
          <w:sz w:val="20"/>
          <w:szCs w:val="20"/>
        </w:rPr>
      </w:pPr>
      <w:r>
        <w:rPr>
          <w:rFonts w:ascii="Frutiger 45 Light" w:hAnsi="Frutiger 45 Light" w:cs="Arial"/>
          <w:sz w:val="20"/>
          <w:szCs w:val="20"/>
        </w:rPr>
        <w:t>Significantly lower</w:t>
      </w:r>
      <w:r>
        <w:rPr>
          <w:rFonts w:ascii="Frutiger 45 Light" w:hAnsi="Frutiger 45 Light" w:cs="Arial"/>
          <w:sz w:val="20"/>
          <w:szCs w:val="20"/>
        </w:rPr>
        <w:tab/>
      </w:r>
    </w:p>
    <w:p w:rsidR="00666C3F" w:rsidRDefault="00124AB7">
      <w:pPr>
        <w:pStyle w:val="ListParagraph"/>
        <w:numPr>
          <w:ilvl w:val="0"/>
          <w:numId w:val="10"/>
        </w:numPr>
        <w:spacing w:after="0"/>
        <w:ind w:left="720"/>
        <w:rPr>
          <w:rFonts w:ascii="Frutiger 45 Light" w:hAnsi="Frutiger 45 Light" w:cs="Arial"/>
          <w:sz w:val="20"/>
          <w:szCs w:val="20"/>
        </w:rPr>
      </w:pPr>
      <w:r>
        <w:rPr>
          <w:rFonts w:ascii="Frutiger 45 Light" w:hAnsi="Frutiger 45 Light" w:cs="Arial"/>
          <w:sz w:val="20"/>
          <w:szCs w:val="20"/>
        </w:rPr>
        <w:lastRenderedPageBreak/>
        <w:t>Don’t Know / Can't Answer</w:t>
      </w:r>
      <w:r>
        <w:rPr>
          <w:rFonts w:ascii="Frutiger 45 Light" w:hAnsi="Frutiger 45 Light" w:cs="Arial"/>
          <w:sz w:val="20"/>
          <w:szCs w:val="20"/>
        </w:rPr>
        <w:tab/>
      </w:r>
    </w:p>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sz w:val="20"/>
          <w:szCs w:val="20"/>
          <w:highlight w:val="yellow"/>
        </w:rPr>
      </w:pPr>
      <w:r>
        <w:rPr>
          <w:rFonts w:ascii="Frutiger 45 Light" w:hAnsi="Frutiger 45 Light" w:cs="Arial"/>
          <w:color w:val="FF0000"/>
          <w:sz w:val="20"/>
          <w:szCs w:val="20"/>
          <w:highlight w:val="yellow"/>
        </w:rPr>
        <w:t>[If S7 is "b" or "c"]</w:t>
      </w: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Q8A.  How does your expectation for a </w:t>
      </w:r>
      <w:r>
        <w:rPr>
          <w:rFonts w:ascii="Frutiger 45 Light" w:hAnsi="Frutiger 45 Light" w:cs="Arial"/>
          <w:sz w:val="20"/>
          <w:szCs w:val="20"/>
          <w:highlight w:val="yellow"/>
          <w:u w:val="single"/>
        </w:rPr>
        <w:t>2022 gross medical cost increase</w:t>
      </w:r>
      <w:r>
        <w:rPr>
          <w:rFonts w:ascii="Frutiger 45 Light" w:hAnsi="Frutiger 45 Light" w:cs="Arial"/>
          <w:sz w:val="20"/>
          <w:szCs w:val="20"/>
          <w:highlight w:val="yellow"/>
        </w:rPr>
        <w:t xml:space="preserve"> (before any design changes or employee buy-downs) compare with your projections for 2021? </w:t>
      </w:r>
    </w:p>
    <w:p w:rsidR="00666C3F" w:rsidRDefault="00666C3F">
      <w:pPr>
        <w:pStyle w:val="ListParagraph"/>
        <w:spacing w:after="0"/>
        <w:rPr>
          <w:rFonts w:ascii="Frutiger 45 Light" w:hAnsi="Frutiger 45 Light" w:cs="Arial"/>
          <w:sz w:val="20"/>
          <w:szCs w:val="20"/>
          <w:highlight w:val="yellow"/>
        </w:rPr>
      </w:pPr>
    </w:p>
    <w:p w:rsidR="00666C3F" w:rsidRDefault="00124AB7">
      <w:pPr>
        <w:pStyle w:val="ListParagraph"/>
        <w:numPr>
          <w:ilvl w:val="0"/>
          <w:numId w:val="91"/>
        </w:numPr>
        <w:spacing w:after="0"/>
        <w:rPr>
          <w:rFonts w:ascii="Frutiger 45 Light" w:hAnsi="Frutiger 45 Light" w:cs="Arial"/>
          <w:sz w:val="20"/>
          <w:szCs w:val="20"/>
          <w:highlight w:val="yellow"/>
        </w:rPr>
      </w:pPr>
      <w:r>
        <w:rPr>
          <w:rFonts w:ascii="Frutiger 45 Light" w:hAnsi="Frutiger 45 Light" w:cs="Arial"/>
          <w:sz w:val="20"/>
          <w:szCs w:val="20"/>
          <w:highlight w:val="yellow"/>
        </w:rPr>
        <w:t>Significantly higher</w:t>
      </w:r>
    </w:p>
    <w:p w:rsidR="00666C3F" w:rsidRDefault="00124AB7">
      <w:pPr>
        <w:pStyle w:val="ListParagraph"/>
        <w:numPr>
          <w:ilvl w:val="0"/>
          <w:numId w:val="91"/>
        </w:numPr>
        <w:spacing w:after="0"/>
        <w:rPr>
          <w:rFonts w:ascii="Frutiger 45 Light" w:hAnsi="Frutiger 45 Light" w:cs="Arial"/>
          <w:sz w:val="20"/>
          <w:szCs w:val="20"/>
          <w:highlight w:val="yellow"/>
        </w:rPr>
      </w:pPr>
      <w:r>
        <w:rPr>
          <w:rFonts w:ascii="Frutiger 45 Light" w:hAnsi="Frutiger 45 Light" w:cs="Arial"/>
          <w:sz w:val="20"/>
          <w:szCs w:val="20"/>
          <w:highlight w:val="yellow"/>
        </w:rPr>
        <w:t>Moderately higher</w:t>
      </w:r>
    </w:p>
    <w:p w:rsidR="00666C3F" w:rsidRDefault="00124AB7">
      <w:pPr>
        <w:pStyle w:val="ListParagraph"/>
        <w:numPr>
          <w:ilvl w:val="0"/>
          <w:numId w:val="91"/>
        </w:numPr>
        <w:spacing w:after="0"/>
        <w:rPr>
          <w:rFonts w:ascii="Frutiger 45 Light" w:hAnsi="Frutiger 45 Light" w:cs="Arial"/>
          <w:sz w:val="20"/>
          <w:szCs w:val="20"/>
          <w:highlight w:val="yellow"/>
        </w:rPr>
      </w:pPr>
      <w:r>
        <w:rPr>
          <w:rFonts w:ascii="Frutiger 45 Light" w:hAnsi="Frutiger 45 Light" w:cs="Arial"/>
          <w:sz w:val="20"/>
          <w:szCs w:val="20"/>
          <w:highlight w:val="yellow"/>
        </w:rPr>
        <w:t>Slightly higher</w:t>
      </w:r>
    </w:p>
    <w:p w:rsidR="00666C3F" w:rsidRDefault="00124AB7">
      <w:pPr>
        <w:pStyle w:val="ListParagraph"/>
        <w:numPr>
          <w:ilvl w:val="0"/>
          <w:numId w:val="91"/>
        </w:numPr>
        <w:spacing w:after="0"/>
        <w:rPr>
          <w:rFonts w:ascii="Frutiger 45 Light" w:hAnsi="Frutiger 45 Light" w:cs="Arial"/>
          <w:sz w:val="20"/>
          <w:szCs w:val="20"/>
          <w:highlight w:val="yellow"/>
        </w:rPr>
      </w:pPr>
      <w:r>
        <w:rPr>
          <w:rFonts w:ascii="Frutiger 45 Light" w:hAnsi="Frutiger 45 Light" w:cs="Arial"/>
          <w:sz w:val="20"/>
          <w:szCs w:val="20"/>
          <w:highlight w:val="yellow"/>
        </w:rPr>
        <w:t>About the same</w:t>
      </w:r>
    </w:p>
    <w:p w:rsidR="00666C3F" w:rsidRDefault="00124AB7">
      <w:pPr>
        <w:pStyle w:val="ListParagraph"/>
        <w:numPr>
          <w:ilvl w:val="0"/>
          <w:numId w:val="91"/>
        </w:numPr>
        <w:spacing w:after="0"/>
        <w:rPr>
          <w:rFonts w:ascii="Frutiger 45 Light" w:hAnsi="Frutiger 45 Light" w:cs="Arial"/>
          <w:sz w:val="20"/>
          <w:szCs w:val="20"/>
          <w:highlight w:val="yellow"/>
        </w:rPr>
      </w:pPr>
      <w:r>
        <w:rPr>
          <w:rFonts w:ascii="Frutiger 45 Light" w:hAnsi="Frutiger 45 Light" w:cs="Arial"/>
          <w:sz w:val="20"/>
          <w:szCs w:val="20"/>
          <w:highlight w:val="yellow"/>
        </w:rPr>
        <w:t>Slightly lower</w:t>
      </w:r>
    </w:p>
    <w:p w:rsidR="00666C3F" w:rsidRDefault="00124AB7">
      <w:pPr>
        <w:pStyle w:val="ListParagraph"/>
        <w:numPr>
          <w:ilvl w:val="0"/>
          <w:numId w:val="91"/>
        </w:numPr>
        <w:spacing w:after="0"/>
        <w:rPr>
          <w:rFonts w:ascii="Frutiger 45 Light" w:hAnsi="Frutiger 45 Light" w:cs="Arial"/>
          <w:sz w:val="20"/>
          <w:szCs w:val="20"/>
          <w:highlight w:val="yellow"/>
        </w:rPr>
      </w:pPr>
      <w:r>
        <w:rPr>
          <w:rFonts w:ascii="Frutiger 45 Light" w:hAnsi="Frutiger 45 Light" w:cs="Arial"/>
          <w:sz w:val="20"/>
          <w:szCs w:val="20"/>
          <w:highlight w:val="yellow"/>
        </w:rPr>
        <w:t>Moderately lower</w:t>
      </w:r>
    </w:p>
    <w:p w:rsidR="00666C3F" w:rsidRDefault="00124AB7">
      <w:pPr>
        <w:pStyle w:val="ListParagraph"/>
        <w:numPr>
          <w:ilvl w:val="0"/>
          <w:numId w:val="91"/>
        </w:numPr>
        <w:spacing w:after="0"/>
        <w:rPr>
          <w:rFonts w:ascii="Frutiger 45 Light" w:hAnsi="Frutiger 45 Light" w:cs="Arial"/>
          <w:sz w:val="20"/>
          <w:szCs w:val="20"/>
          <w:highlight w:val="yellow"/>
        </w:rPr>
      </w:pPr>
      <w:r>
        <w:rPr>
          <w:rFonts w:ascii="Frutiger 45 Light" w:hAnsi="Frutiger 45 Light" w:cs="Arial"/>
          <w:sz w:val="20"/>
          <w:szCs w:val="20"/>
          <w:highlight w:val="yellow"/>
        </w:rPr>
        <w:t>Significantly lower</w:t>
      </w:r>
    </w:p>
    <w:p w:rsidR="00666C3F" w:rsidRDefault="00124AB7">
      <w:pPr>
        <w:pStyle w:val="ListParagraph"/>
        <w:numPr>
          <w:ilvl w:val="0"/>
          <w:numId w:val="91"/>
        </w:numPr>
        <w:spacing w:after="0"/>
        <w:rPr>
          <w:rFonts w:ascii="Frutiger 45 Light" w:hAnsi="Frutiger 45 Light" w:cs="Arial"/>
          <w:sz w:val="20"/>
          <w:szCs w:val="20"/>
          <w:highlight w:val="yellow"/>
        </w:rPr>
      </w:pPr>
      <w:r>
        <w:rPr>
          <w:rFonts w:ascii="Frutiger 45 Light" w:hAnsi="Frutiger 45 Light" w:cs="Arial"/>
          <w:sz w:val="20"/>
          <w:szCs w:val="20"/>
          <w:highlight w:val="yellow"/>
        </w:rPr>
        <w:t>Don’t Know / Can't Answer</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[If S7 is "b" or "c"]</w:t>
      </w:r>
    </w:p>
    <w:p w:rsidR="00666C3F" w:rsidRDefault="00124AB7">
      <w:pPr>
        <w:spacing w:after="0"/>
        <w:rPr>
          <w:rFonts w:ascii="Frutiger 45 Light" w:hAnsi="Frutiger 45 Light" w:cs="Arial"/>
          <w:sz w:val="20"/>
          <w:szCs w:val="20"/>
        </w:rPr>
      </w:pPr>
      <w:commentRangeStart w:id="4"/>
      <w:r>
        <w:rPr>
          <w:rFonts w:ascii="Frutiger 45 Light" w:hAnsi="Frutiger 45 Light" w:cs="Arial"/>
          <w:sz w:val="20"/>
          <w:szCs w:val="20"/>
        </w:rPr>
        <w:t xml:space="preserve">Q9.  What's your expectation for medical cost increase on a gross basis (before any benefit design changes or employee buy-downs) for </w:t>
      </w:r>
      <w:r>
        <w:rPr>
          <w:rFonts w:ascii="Frutiger 45 Light" w:hAnsi="Frutiger 45 Light" w:cs="Arial"/>
          <w:sz w:val="20"/>
          <w:szCs w:val="20"/>
          <w:highlight w:val="yellow"/>
        </w:rPr>
        <w:t>2021?</w:t>
      </w:r>
      <w:r>
        <w:rPr>
          <w:rFonts w:ascii="Frutiger 45 Light" w:hAnsi="Frutiger 45 Light" w:cs="Arial"/>
          <w:sz w:val="20"/>
          <w:szCs w:val="20"/>
        </w:rPr>
        <w:t xml:space="preserve"> </w:t>
      </w:r>
      <w:commentRangeEnd w:id="4"/>
      <w:r w:rsidR="000C70D3">
        <w:rPr>
          <w:rStyle w:val="CommentReference"/>
        </w:rPr>
        <w:commentReference w:id="4"/>
      </w:r>
    </w:p>
    <w:p w:rsidR="00666C3F" w:rsidRDefault="00124AB7">
      <w:pPr>
        <w:pStyle w:val="ListParagraph"/>
        <w:spacing w:after="0"/>
        <w:ind w:left="360"/>
        <w:rPr>
          <w:rFonts w:ascii="Frutiger 45 Light" w:hAnsi="Frutiger 45 Light" w:cs="Arial"/>
          <w:strike/>
          <w:color w:val="FF0000"/>
          <w:sz w:val="20"/>
          <w:szCs w:val="20"/>
        </w:rPr>
      </w:pPr>
      <w:r>
        <w:rPr>
          <w:rFonts w:ascii="Frutiger 45 Light" w:hAnsi="Frutiger 45 Light" w:cs="Arial"/>
          <w:color w:val="FF0000"/>
          <w:sz w:val="20"/>
          <w:szCs w:val="20"/>
        </w:rPr>
        <w:t xml:space="preserve">[Single code] </w:t>
      </w:r>
      <w:r w:rsidR="00F54E82">
        <w:rPr>
          <w:rFonts w:ascii="Frutiger 45 Light" w:hAnsi="Frutiger 45 Light" w:cs="Arial"/>
          <w:color w:val="FF0000"/>
          <w:sz w:val="20"/>
          <w:szCs w:val="20"/>
          <w:highlight w:val="yellow"/>
        </w:rPr>
        <w:t>[Show "Flat" in between "U</w:t>
      </w:r>
      <w:r w:rsidRPr="00484B29">
        <w:rPr>
          <w:rFonts w:ascii="Frutiger 45 Light" w:hAnsi="Frutiger 45 Light" w:cs="Arial"/>
          <w:color w:val="FF0000"/>
          <w:sz w:val="20"/>
          <w:szCs w:val="20"/>
          <w:highlight w:val="yellow"/>
        </w:rPr>
        <w:t>p" and "Down" options]</w:t>
      </w:r>
    </w:p>
    <w:p w:rsidR="00666C3F" w:rsidRDefault="00666C3F">
      <w:pPr>
        <w:spacing w:after="0"/>
        <w:ind w:left="720"/>
        <w:rPr>
          <w:rFonts w:ascii="Frutiger 45 Light" w:hAnsi="Frutiger 45 Light" w:cs="Arial"/>
          <w:sz w:val="20"/>
          <w:szCs w:val="20"/>
        </w:rPr>
      </w:pPr>
    </w:p>
    <w:p w:rsidR="00666C3F" w:rsidRDefault="00124AB7">
      <w:pPr>
        <w:pStyle w:val="ListParagraph"/>
        <w:numPr>
          <w:ilvl w:val="1"/>
          <w:numId w:val="9"/>
        </w:numPr>
        <w:spacing w:after="0"/>
        <w:ind w:left="720"/>
        <w:rPr>
          <w:rFonts w:ascii="Frutiger 45 Light" w:hAnsi="Frutiger 45 Light" w:cs="Arial"/>
          <w:sz w:val="20"/>
          <w:szCs w:val="20"/>
        </w:rPr>
      </w:pPr>
      <w:r>
        <w:rPr>
          <w:rFonts w:ascii="Frutiger 45 Light" w:hAnsi="Frutiger 45 Light" w:cs="Arial"/>
          <w:sz w:val="20"/>
          <w:szCs w:val="20"/>
        </w:rPr>
        <w:t>Flat</w:t>
      </w:r>
      <w:r>
        <w:rPr>
          <w:rFonts w:ascii="Frutiger 45 Light" w:hAnsi="Frutiger 45 Light" w:cs="Arial"/>
          <w:sz w:val="20"/>
          <w:szCs w:val="20"/>
        </w:rPr>
        <w:tab/>
      </w:r>
    </w:p>
    <w:p w:rsidR="00666C3F" w:rsidRDefault="00124AB7">
      <w:pPr>
        <w:pStyle w:val="ListParagraph"/>
        <w:numPr>
          <w:ilvl w:val="1"/>
          <w:numId w:val="9"/>
        </w:numPr>
        <w:spacing w:after="0"/>
        <w:ind w:left="720"/>
        <w:rPr>
          <w:rFonts w:ascii="Frutiger 45 Light" w:hAnsi="Frutiger 45 Light" w:cs="Arial"/>
          <w:sz w:val="20"/>
          <w:szCs w:val="20"/>
        </w:rPr>
      </w:pPr>
      <w:r>
        <w:rPr>
          <w:rFonts w:ascii="Frutiger 45 Light" w:hAnsi="Frutiger 45 Light" w:cs="Arial"/>
          <w:sz w:val="20"/>
          <w:szCs w:val="20"/>
        </w:rPr>
        <w:t>Up 0.1-4.0%</w:t>
      </w:r>
      <w:r>
        <w:rPr>
          <w:rFonts w:ascii="Frutiger 45 Light" w:hAnsi="Frutiger 45 Light" w:cs="Arial"/>
          <w:sz w:val="20"/>
          <w:szCs w:val="20"/>
        </w:rPr>
        <w:tab/>
      </w:r>
    </w:p>
    <w:p w:rsidR="00666C3F" w:rsidRDefault="00124AB7">
      <w:pPr>
        <w:pStyle w:val="ListParagraph"/>
        <w:numPr>
          <w:ilvl w:val="1"/>
          <w:numId w:val="9"/>
        </w:numPr>
        <w:spacing w:after="0"/>
        <w:ind w:left="720"/>
        <w:rPr>
          <w:rFonts w:ascii="Frutiger 45 Light" w:hAnsi="Frutiger 45 Light" w:cs="Arial"/>
          <w:sz w:val="20"/>
          <w:szCs w:val="20"/>
        </w:rPr>
      </w:pPr>
      <w:r>
        <w:rPr>
          <w:rFonts w:ascii="Frutiger 45 Light" w:hAnsi="Frutiger 45 Light" w:cs="Arial"/>
          <w:sz w:val="20"/>
          <w:szCs w:val="20"/>
        </w:rPr>
        <w:t>Up 4.1-6.0%</w:t>
      </w:r>
      <w:r>
        <w:rPr>
          <w:rFonts w:ascii="Frutiger 45 Light" w:hAnsi="Frutiger 45 Light" w:cs="Arial"/>
          <w:sz w:val="20"/>
          <w:szCs w:val="20"/>
        </w:rPr>
        <w:tab/>
      </w:r>
    </w:p>
    <w:p w:rsidR="00666C3F" w:rsidRDefault="00124AB7">
      <w:pPr>
        <w:pStyle w:val="ListParagraph"/>
        <w:numPr>
          <w:ilvl w:val="1"/>
          <w:numId w:val="9"/>
        </w:numPr>
        <w:spacing w:after="0"/>
        <w:ind w:left="720"/>
        <w:rPr>
          <w:rFonts w:ascii="Frutiger 45 Light" w:hAnsi="Frutiger 45 Light" w:cs="Arial"/>
          <w:sz w:val="20"/>
          <w:szCs w:val="20"/>
        </w:rPr>
      </w:pPr>
      <w:r>
        <w:rPr>
          <w:rFonts w:ascii="Frutiger 45 Light" w:hAnsi="Frutiger 45 Light" w:cs="Arial"/>
          <w:sz w:val="20"/>
          <w:szCs w:val="20"/>
        </w:rPr>
        <w:t>Up 6.1-8.0%</w:t>
      </w:r>
      <w:r>
        <w:rPr>
          <w:rFonts w:ascii="Frutiger 45 Light" w:hAnsi="Frutiger 45 Light" w:cs="Arial"/>
          <w:sz w:val="20"/>
          <w:szCs w:val="20"/>
        </w:rPr>
        <w:tab/>
      </w:r>
    </w:p>
    <w:p w:rsidR="00666C3F" w:rsidRDefault="00124AB7">
      <w:pPr>
        <w:pStyle w:val="ListParagraph"/>
        <w:numPr>
          <w:ilvl w:val="1"/>
          <w:numId w:val="9"/>
        </w:numPr>
        <w:spacing w:after="0"/>
        <w:ind w:left="720"/>
        <w:rPr>
          <w:rFonts w:ascii="Frutiger 45 Light" w:hAnsi="Frutiger 45 Light" w:cs="Arial"/>
          <w:sz w:val="20"/>
          <w:szCs w:val="20"/>
        </w:rPr>
      </w:pPr>
      <w:r>
        <w:rPr>
          <w:rFonts w:ascii="Frutiger 45 Light" w:hAnsi="Frutiger 45 Light" w:cs="Arial"/>
          <w:sz w:val="20"/>
          <w:szCs w:val="20"/>
        </w:rPr>
        <w:t>Up 8.1-10.0%</w:t>
      </w:r>
      <w:r>
        <w:rPr>
          <w:rFonts w:ascii="Frutiger 45 Light" w:hAnsi="Frutiger 45 Light" w:cs="Arial"/>
          <w:sz w:val="20"/>
          <w:szCs w:val="20"/>
        </w:rPr>
        <w:tab/>
      </w:r>
    </w:p>
    <w:p w:rsidR="00666C3F" w:rsidRDefault="00124AB7">
      <w:pPr>
        <w:pStyle w:val="ListParagraph"/>
        <w:numPr>
          <w:ilvl w:val="1"/>
          <w:numId w:val="9"/>
        </w:numPr>
        <w:spacing w:after="0"/>
        <w:ind w:left="720"/>
        <w:rPr>
          <w:rFonts w:ascii="Frutiger 45 Light" w:hAnsi="Frutiger 45 Light" w:cs="Arial"/>
          <w:sz w:val="20"/>
          <w:szCs w:val="20"/>
        </w:rPr>
      </w:pPr>
      <w:r>
        <w:rPr>
          <w:rFonts w:ascii="Frutiger 45 Light" w:hAnsi="Frutiger 45 Light" w:cs="Arial"/>
          <w:sz w:val="20"/>
          <w:szCs w:val="20"/>
        </w:rPr>
        <w:t>Up 10.1-12.0%</w:t>
      </w:r>
      <w:r>
        <w:rPr>
          <w:rFonts w:ascii="Frutiger 45 Light" w:hAnsi="Frutiger 45 Light" w:cs="Arial"/>
          <w:sz w:val="20"/>
          <w:szCs w:val="20"/>
        </w:rPr>
        <w:tab/>
      </w:r>
    </w:p>
    <w:p w:rsidR="00666C3F" w:rsidRDefault="00124AB7">
      <w:pPr>
        <w:pStyle w:val="ListParagraph"/>
        <w:numPr>
          <w:ilvl w:val="1"/>
          <w:numId w:val="9"/>
        </w:numPr>
        <w:spacing w:after="0"/>
        <w:ind w:left="720"/>
        <w:rPr>
          <w:rFonts w:ascii="Frutiger 45 Light" w:hAnsi="Frutiger 45 Light" w:cs="Arial"/>
          <w:sz w:val="20"/>
          <w:szCs w:val="20"/>
        </w:rPr>
      </w:pPr>
      <w:r>
        <w:rPr>
          <w:rFonts w:ascii="Frutiger 45 Light" w:hAnsi="Frutiger 45 Light" w:cs="Arial"/>
          <w:sz w:val="20"/>
          <w:szCs w:val="20"/>
        </w:rPr>
        <w:t>Up 12.1-16.0%</w:t>
      </w:r>
      <w:r>
        <w:rPr>
          <w:rFonts w:ascii="Frutiger 45 Light" w:hAnsi="Frutiger 45 Light" w:cs="Arial"/>
          <w:sz w:val="20"/>
          <w:szCs w:val="20"/>
        </w:rPr>
        <w:tab/>
      </w:r>
    </w:p>
    <w:p w:rsidR="00666C3F" w:rsidRDefault="00124AB7">
      <w:pPr>
        <w:pStyle w:val="ListParagraph"/>
        <w:numPr>
          <w:ilvl w:val="1"/>
          <w:numId w:val="9"/>
        </w:numPr>
        <w:spacing w:after="0"/>
        <w:ind w:left="720"/>
        <w:rPr>
          <w:rFonts w:ascii="Frutiger 45 Light" w:hAnsi="Frutiger 45 Light" w:cs="Arial"/>
          <w:sz w:val="20"/>
          <w:szCs w:val="20"/>
        </w:rPr>
      </w:pPr>
      <w:r>
        <w:rPr>
          <w:rFonts w:ascii="Frutiger 45 Light" w:hAnsi="Frutiger 45 Light" w:cs="Arial"/>
          <w:sz w:val="20"/>
          <w:szCs w:val="20"/>
        </w:rPr>
        <w:t xml:space="preserve">Up More than 16% </w:t>
      </w:r>
    </w:p>
    <w:p w:rsidR="00666C3F" w:rsidRDefault="00124AB7">
      <w:pPr>
        <w:pStyle w:val="ListParagraph"/>
        <w:numPr>
          <w:ilvl w:val="1"/>
          <w:numId w:val="9"/>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Down more than 16%</w:t>
      </w:r>
    </w:p>
    <w:p w:rsidR="00666C3F" w:rsidRDefault="00124AB7">
      <w:pPr>
        <w:pStyle w:val="ListParagraph"/>
        <w:numPr>
          <w:ilvl w:val="1"/>
          <w:numId w:val="9"/>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Down 12.1-16.0%</w:t>
      </w:r>
    </w:p>
    <w:p w:rsidR="00666C3F" w:rsidRDefault="00124AB7">
      <w:pPr>
        <w:pStyle w:val="ListParagraph"/>
        <w:numPr>
          <w:ilvl w:val="1"/>
          <w:numId w:val="9"/>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Down 10.1-12.0%</w:t>
      </w:r>
      <w:r>
        <w:rPr>
          <w:rFonts w:ascii="Frutiger 45 Light" w:hAnsi="Frutiger 45 Light" w:cs="Arial"/>
          <w:sz w:val="20"/>
          <w:szCs w:val="20"/>
          <w:highlight w:val="yellow"/>
        </w:rPr>
        <w:tab/>
      </w:r>
    </w:p>
    <w:p w:rsidR="00666C3F" w:rsidRDefault="00124AB7">
      <w:pPr>
        <w:pStyle w:val="ListParagraph"/>
        <w:numPr>
          <w:ilvl w:val="1"/>
          <w:numId w:val="9"/>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Down 8.1-10.0%</w:t>
      </w:r>
      <w:r>
        <w:rPr>
          <w:rFonts w:ascii="Frutiger 45 Light" w:hAnsi="Frutiger 45 Light" w:cs="Arial"/>
          <w:sz w:val="20"/>
          <w:szCs w:val="20"/>
          <w:highlight w:val="yellow"/>
        </w:rPr>
        <w:tab/>
      </w:r>
    </w:p>
    <w:p w:rsidR="00666C3F" w:rsidRDefault="00124AB7">
      <w:pPr>
        <w:pStyle w:val="ListParagraph"/>
        <w:numPr>
          <w:ilvl w:val="1"/>
          <w:numId w:val="9"/>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Down 6.1-8.0%</w:t>
      </w:r>
    </w:p>
    <w:p w:rsidR="00666C3F" w:rsidRDefault="00124AB7">
      <w:pPr>
        <w:pStyle w:val="ListParagraph"/>
        <w:numPr>
          <w:ilvl w:val="1"/>
          <w:numId w:val="9"/>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Down 4.1-6.0%</w:t>
      </w:r>
      <w:r>
        <w:rPr>
          <w:rFonts w:ascii="Frutiger 45 Light" w:hAnsi="Frutiger 45 Light" w:cs="Arial"/>
          <w:sz w:val="20"/>
          <w:szCs w:val="20"/>
          <w:highlight w:val="yellow"/>
        </w:rPr>
        <w:tab/>
      </w:r>
      <w:r>
        <w:rPr>
          <w:rFonts w:ascii="Frutiger 45 Light" w:hAnsi="Frutiger 45 Light" w:cs="Arial"/>
          <w:sz w:val="20"/>
          <w:szCs w:val="20"/>
          <w:highlight w:val="yellow"/>
        </w:rPr>
        <w:tab/>
      </w:r>
    </w:p>
    <w:p w:rsidR="00666C3F" w:rsidRDefault="00124AB7" w:rsidP="00F54E82">
      <w:pPr>
        <w:pStyle w:val="ListParagraph"/>
        <w:numPr>
          <w:ilvl w:val="1"/>
          <w:numId w:val="9"/>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Down 0.1-4.0%</w:t>
      </w:r>
      <w:r>
        <w:rPr>
          <w:rFonts w:ascii="Frutiger 45 Light" w:hAnsi="Frutiger 45 Light" w:cs="Arial"/>
          <w:sz w:val="20"/>
          <w:szCs w:val="20"/>
          <w:highlight w:val="yellow"/>
        </w:rPr>
        <w:tab/>
      </w:r>
    </w:p>
    <w:p w:rsidR="00F54E82" w:rsidRPr="00F54E82" w:rsidRDefault="00F54E82" w:rsidP="00F54E82">
      <w:pPr>
        <w:pStyle w:val="ListParagraph"/>
        <w:numPr>
          <w:ilvl w:val="1"/>
          <w:numId w:val="9"/>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Don't know  Can't Answer</w:t>
      </w:r>
    </w:p>
    <w:p w:rsidR="00666C3F" w:rsidRDefault="00666C3F">
      <w:pPr>
        <w:spacing w:after="0"/>
        <w:rPr>
          <w:rFonts w:ascii="Frutiger 45 Light" w:hAnsi="Frutiger 45 Light" w:cs="Arial"/>
          <w:sz w:val="20"/>
          <w:szCs w:val="20"/>
        </w:rPr>
      </w:pPr>
    </w:p>
    <w:p w:rsidR="00666C3F" w:rsidRDefault="00124AB7">
      <w:pPr>
        <w:pStyle w:val="ListParagraph"/>
        <w:spacing w:after="0"/>
        <w:ind w:left="360"/>
        <w:rPr>
          <w:rFonts w:ascii="Frutiger 45 Light" w:hAnsi="Frutiger 45 Light" w:cs="Arial"/>
          <w:sz w:val="20"/>
          <w:szCs w:val="20"/>
        </w:rPr>
      </w:pPr>
      <w:r>
        <w:rPr>
          <w:rFonts w:ascii="Frutiger 45 Light" w:hAnsi="Frutiger 45 Light" w:cs="Arial"/>
          <w:sz w:val="20"/>
          <w:szCs w:val="20"/>
        </w:rPr>
        <w:t xml:space="preserve">yy. Don’t Know / Can't Answer </w:t>
      </w:r>
      <w:r>
        <w:rPr>
          <w:rFonts w:ascii="Frutiger 45 Light" w:hAnsi="Frutiger 45 Light" w:cs="Arial"/>
          <w:color w:val="FF0000"/>
          <w:sz w:val="20"/>
          <w:szCs w:val="20"/>
        </w:rPr>
        <w:t>[single punch]</w:t>
      </w:r>
    </w:p>
    <w:p w:rsidR="00666C3F" w:rsidRDefault="00124AB7">
      <w:pPr>
        <w:pStyle w:val="ListParagraph"/>
        <w:spacing w:after="0" w:line="240" w:lineRule="auto"/>
        <w:ind w:left="360"/>
        <w:rPr>
          <w:rFonts w:ascii="Frutiger 45 Light" w:hAnsi="Frutiger 45 Light" w:cs="Arial"/>
          <w:strike/>
          <w:color w:val="FF0000"/>
          <w:sz w:val="20"/>
          <w:szCs w:val="20"/>
        </w:rPr>
      </w:pPr>
      <w:r>
        <w:rPr>
          <w:rFonts w:ascii="Frutiger 45 Light" w:hAnsi="Frutiger 45 Light" w:cs="Arial"/>
          <w:strike/>
          <w:sz w:val="20"/>
          <w:szCs w:val="20"/>
          <w:highlight w:val="yellow"/>
        </w:rPr>
        <w:t xml:space="preserve">zz. Our medical costs have actually decreased </w:t>
      </w:r>
      <w:r>
        <w:rPr>
          <w:rFonts w:ascii="Frutiger 45 Light" w:hAnsi="Frutiger 45 Light" w:cs="Arial"/>
          <w:strike/>
          <w:color w:val="FF0000"/>
          <w:sz w:val="20"/>
          <w:szCs w:val="20"/>
          <w:highlight w:val="yellow"/>
        </w:rPr>
        <w:t>[single punch]</w:t>
      </w:r>
    </w:p>
    <w:p w:rsidR="00666C3F" w:rsidRDefault="00666C3F">
      <w:pPr>
        <w:pStyle w:val="ListParagraph"/>
        <w:spacing w:after="0" w:line="240" w:lineRule="auto"/>
        <w:ind w:left="360"/>
        <w:rPr>
          <w:rFonts w:ascii="Frutiger 45 Light" w:hAnsi="Frutiger 45 Light" w:cs="Arial"/>
          <w:strike/>
          <w:sz w:val="20"/>
          <w:szCs w:val="20"/>
        </w:rPr>
      </w:pPr>
    </w:p>
    <w:p w:rsidR="00666C3F" w:rsidRDefault="00124AB7">
      <w:p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[If S7 is "b" or "c"]</w:t>
      </w: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Q9b. Did your pricing of 2021 premiums include assumptions of deferred care from 2020?</w:t>
      </w:r>
    </w:p>
    <w:p w:rsidR="00666C3F" w:rsidRPr="00124AB7" w:rsidRDefault="00124AB7">
      <w:pPr>
        <w:pStyle w:val="ListParagraph"/>
        <w:numPr>
          <w:ilvl w:val="0"/>
          <w:numId w:val="69"/>
        </w:numPr>
        <w:spacing w:after="0"/>
        <w:rPr>
          <w:rFonts w:ascii="Frutiger 45 Light" w:hAnsi="Frutiger 45 Light" w:cs="Arial"/>
          <w:sz w:val="20"/>
          <w:szCs w:val="20"/>
          <w:highlight w:val="yellow"/>
        </w:rPr>
      </w:pPr>
      <w:r w:rsidRPr="00124AB7">
        <w:rPr>
          <w:rFonts w:ascii="Frutiger 45 Light" w:hAnsi="Frutiger 45 Light" w:cs="Arial"/>
          <w:sz w:val="20"/>
          <w:szCs w:val="20"/>
          <w:highlight w:val="yellow"/>
        </w:rPr>
        <w:t>Yes, it assumed there would be a significant amount of deferred care from 2020 occurring in 2021</w:t>
      </w:r>
    </w:p>
    <w:p w:rsidR="00666C3F" w:rsidRPr="00124AB7" w:rsidRDefault="00124AB7">
      <w:pPr>
        <w:pStyle w:val="ListParagraph"/>
        <w:numPr>
          <w:ilvl w:val="0"/>
          <w:numId w:val="69"/>
        </w:numPr>
        <w:spacing w:after="0"/>
        <w:rPr>
          <w:rFonts w:ascii="Frutiger 45 Light" w:hAnsi="Frutiger 45 Light" w:cs="Arial"/>
          <w:sz w:val="20"/>
          <w:szCs w:val="20"/>
          <w:highlight w:val="yellow"/>
        </w:rPr>
      </w:pPr>
      <w:r w:rsidRPr="00124AB7">
        <w:rPr>
          <w:rFonts w:ascii="Frutiger 45 Light" w:hAnsi="Frutiger 45 Light" w:cs="Arial"/>
          <w:sz w:val="20"/>
          <w:szCs w:val="20"/>
          <w:highlight w:val="yellow"/>
        </w:rPr>
        <w:t>Yes, it assumed there would be a moderate amount of deferred care from 2020 occurring in 2021</w:t>
      </w:r>
    </w:p>
    <w:p w:rsidR="00666C3F" w:rsidRPr="00124AB7" w:rsidRDefault="00124AB7">
      <w:pPr>
        <w:pStyle w:val="ListParagraph"/>
        <w:numPr>
          <w:ilvl w:val="0"/>
          <w:numId w:val="69"/>
        </w:numPr>
        <w:spacing w:after="0"/>
        <w:rPr>
          <w:rFonts w:ascii="Frutiger 45 Light" w:hAnsi="Frutiger 45 Light" w:cs="Arial"/>
          <w:sz w:val="20"/>
          <w:szCs w:val="20"/>
          <w:highlight w:val="yellow"/>
        </w:rPr>
      </w:pPr>
      <w:r w:rsidRPr="00124AB7">
        <w:rPr>
          <w:rFonts w:ascii="Frutiger 45 Light" w:hAnsi="Frutiger 45 Light" w:cs="Arial"/>
          <w:sz w:val="20"/>
          <w:szCs w:val="20"/>
          <w:highlight w:val="yellow"/>
        </w:rPr>
        <w:t>Yes, it assumed  there would be a modest amount of deferred care from 2020 occurring in 2021</w:t>
      </w:r>
    </w:p>
    <w:p w:rsidR="00666C3F" w:rsidRPr="00124AB7" w:rsidRDefault="00124AB7">
      <w:pPr>
        <w:pStyle w:val="ListParagraph"/>
        <w:numPr>
          <w:ilvl w:val="0"/>
          <w:numId w:val="69"/>
        </w:numPr>
        <w:spacing w:after="0"/>
        <w:rPr>
          <w:rFonts w:ascii="Frutiger 45 Light" w:hAnsi="Frutiger 45 Light" w:cs="Arial"/>
          <w:sz w:val="20"/>
          <w:szCs w:val="20"/>
          <w:highlight w:val="yellow"/>
        </w:rPr>
      </w:pPr>
      <w:r w:rsidRPr="00124AB7">
        <w:rPr>
          <w:rFonts w:ascii="Frutiger 45 Light" w:hAnsi="Frutiger 45 Light" w:cs="Arial"/>
          <w:sz w:val="20"/>
          <w:szCs w:val="20"/>
          <w:highlight w:val="yellow"/>
        </w:rPr>
        <w:t xml:space="preserve">No, it assumed there would be no deferred care from 2020 occurring in 2021 </w:t>
      </w:r>
    </w:p>
    <w:p w:rsidR="00666C3F" w:rsidRPr="00124AB7" w:rsidRDefault="00124AB7">
      <w:pPr>
        <w:pStyle w:val="ListParagraph"/>
        <w:numPr>
          <w:ilvl w:val="0"/>
          <w:numId w:val="69"/>
        </w:numPr>
        <w:spacing w:after="0"/>
        <w:rPr>
          <w:rFonts w:ascii="Frutiger 45 Light" w:hAnsi="Frutiger 45 Light" w:cs="Arial"/>
          <w:sz w:val="20"/>
          <w:szCs w:val="20"/>
          <w:highlight w:val="yellow"/>
        </w:rPr>
      </w:pPr>
      <w:r w:rsidRPr="00124AB7">
        <w:rPr>
          <w:rFonts w:ascii="Frutiger 45 Light" w:hAnsi="Frutiger 45 Light" w:cs="Arial"/>
          <w:sz w:val="20"/>
          <w:szCs w:val="20"/>
          <w:highlight w:val="yellow"/>
        </w:rPr>
        <w:t xml:space="preserve">I don’t know/ can’t answer </w:t>
      </w:r>
    </w:p>
    <w:p w:rsidR="00666C3F" w:rsidRDefault="00666C3F">
      <w:pPr>
        <w:spacing w:after="0"/>
        <w:rPr>
          <w:rFonts w:ascii="Frutiger 45 Light" w:hAnsi="Frutiger 45 Light" w:cs="Arial"/>
          <w:sz w:val="20"/>
          <w:szCs w:val="20"/>
          <w:highlight w:val="yellow"/>
        </w:rPr>
      </w:pPr>
    </w:p>
    <w:p w:rsidR="00666C3F" w:rsidRDefault="00124AB7">
      <w:pPr>
        <w:spacing w:after="0"/>
        <w:rPr>
          <w:rFonts w:ascii="Frutiger 45 Light" w:hAnsi="Frutiger 45 Light" w:cs="Arial"/>
          <w:sz w:val="20"/>
          <w:szCs w:val="20"/>
          <w:highlight w:val="yellow"/>
        </w:rPr>
      </w:pPr>
      <w:r>
        <w:rPr>
          <w:rFonts w:ascii="Frutiger 45 Light" w:hAnsi="Frutiger 45 Light" w:cs="Arial"/>
          <w:color w:val="FF0000"/>
          <w:sz w:val="20"/>
          <w:szCs w:val="20"/>
          <w:highlight w:val="yellow"/>
        </w:rPr>
        <w:t>[If S7 is "b" or "c"]</w:t>
      </w:r>
    </w:p>
    <w:p w:rsidR="00666C3F" w:rsidRDefault="00124AB7">
      <w:p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Q9c. Did you contemplate the cost of a vaccine in your 2021 premiums?  </w:t>
      </w:r>
    </w:p>
    <w:p w:rsidR="00666C3F" w:rsidRDefault="00124AB7">
      <w:pPr>
        <w:pStyle w:val="ListParagraph"/>
        <w:numPr>
          <w:ilvl w:val="0"/>
          <w:numId w:val="70"/>
        </w:numPr>
        <w:spacing w:after="0"/>
        <w:rPr>
          <w:rFonts w:ascii="Frutiger 45 Light" w:hAnsi="Frutiger 45 Light" w:cs="Arial"/>
          <w:color w:val="FF0000"/>
          <w:sz w:val="20"/>
          <w:szCs w:val="20"/>
          <w:highlight w:val="yellow"/>
        </w:rPr>
      </w:pPr>
      <w:r>
        <w:rPr>
          <w:rFonts w:ascii="Frutiger 45 Light" w:hAnsi="Frutiger 45 Light" w:cs="Arial"/>
          <w:sz w:val="20"/>
          <w:szCs w:val="20"/>
          <w:highlight w:val="yellow"/>
        </w:rPr>
        <w:lastRenderedPageBreak/>
        <w:t xml:space="preserve">Yes </w:t>
      </w:r>
    </w:p>
    <w:p w:rsidR="00666C3F" w:rsidRDefault="00124AB7">
      <w:pPr>
        <w:pStyle w:val="ListParagraph"/>
        <w:numPr>
          <w:ilvl w:val="0"/>
          <w:numId w:val="70"/>
        </w:numPr>
        <w:spacing w:after="0"/>
        <w:rPr>
          <w:rFonts w:ascii="Frutiger 45 Light" w:hAnsi="Frutiger 45 Light" w:cs="Arial"/>
          <w:color w:val="FF0000"/>
          <w:sz w:val="20"/>
          <w:szCs w:val="20"/>
          <w:highlight w:val="yellow"/>
        </w:rPr>
      </w:pPr>
      <w:r>
        <w:rPr>
          <w:rFonts w:ascii="Frutiger 45 Light" w:hAnsi="Frutiger 45 Light" w:cs="Arial"/>
          <w:sz w:val="20"/>
          <w:szCs w:val="20"/>
          <w:highlight w:val="yellow"/>
        </w:rPr>
        <w:t xml:space="preserve">No </w:t>
      </w:r>
    </w:p>
    <w:p w:rsidR="00666C3F" w:rsidRDefault="00124AB7">
      <w:pPr>
        <w:pStyle w:val="ListParagraph"/>
        <w:numPr>
          <w:ilvl w:val="0"/>
          <w:numId w:val="70"/>
        </w:numPr>
        <w:spacing w:after="0"/>
        <w:rPr>
          <w:rFonts w:ascii="Frutiger 45 Light" w:hAnsi="Frutiger 45 Light" w:cs="Arial"/>
          <w:color w:val="FF0000"/>
          <w:sz w:val="20"/>
          <w:szCs w:val="20"/>
          <w:highlight w:val="yellow"/>
        </w:rPr>
      </w:pPr>
      <w:r>
        <w:rPr>
          <w:rFonts w:ascii="Frutiger 45 Light" w:hAnsi="Frutiger 45 Light" w:cs="Arial"/>
          <w:sz w:val="20"/>
          <w:szCs w:val="20"/>
          <w:highlight w:val="yellow"/>
        </w:rPr>
        <w:t>I don’t know/ can’t answer</w:t>
      </w:r>
    </w:p>
    <w:p w:rsidR="00666C3F" w:rsidRDefault="00666C3F">
      <w:pPr>
        <w:spacing w:after="0"/>
        <w:rPr>
          <w:rFonts w:ascii="Frutiger 45 Light" w:hAnsi="Frutiger 45 Light" w:cs="Arial"/>
          <w:color w:val="FF0000"/>
          <w:sz w:val="20"/>
          <w:szCs w:val="20"/>
          <w:highlight w:val="yellow"/>
        </w:rPr>
      </w:pPr>
    </w:p>
    <w:p w:rsidR="00666C3F" w:rsidRDefault="00124AB7">
      <w:pPr>
        <w:spacing w:after="0"/>
        <w:rPr>
          <w:rFonts w:ascii="Frutiger 45 Light" w:hAnsi="Frutiger 45 Light" w:cs="Arial"/>
          <w:color w:val="FF0000"/>
          <w:sz w:val="20"/>
          <w:szCs w:val="20"/>
          <w:highlight w:val="yellow"/>
        </w:rPr>
      </w:pPr>
      <w:r>
        <w:rPr>
          <w:rFonts w:ascii="Frutiger 45 Light" w:hAnsi="Frutiger 45 Light" w:cs="Arial"/>
          <w:color w:val="FF0000"/>
          <w:sz w:val="20"/>
          <w:szCs w:val="20"/>
          <w:highlight w:val="yellow"/>
        </w:rPr>
        <w:t>[If S7 is "b" or "c"]</w:t>
      </w:r>
    </w:p>
    <w:p w:rsidR="00666C3F" w:rsidRDefault="00124AB7">
      <w:pPr>
        <w:spacing w:after="0"/>
        <w:rPr>
          <w:rFonts w:ascii="Frutiger 45 Light" w:hAnsi="Frutiger 45 Light"/>
          <w:highlight w:val="yellow"/>
        </w:rPr>
      </w:pPr>
      <w:r>
        <w:rPr>
          <w:rFonts w:ascii="Frutiger 45 Light" w:hAnsi="Frutiger 45 Light" w:cs="Arial"/>
          <w:color w:val="FF0000"/>
          <w:sz w:val="20"/>
          <w:szCs w:val="20"/>
          <w:highlight w:val="yellow"/>
        </w:rPr>
        <w:t xml:space="preserve">Q9a. </w:t>
      </w:r>
      <w:r>
        <w:rPr>
          <w:rFonts w:ascii="Frutiger 45 Light" w:hAnsi="Frutiger 45 Light"/>
          <w:highlight w:val="yellow"/>
        </w:rPr>
        <w:t>Will you provide premium holidays in 2021 for employees if trend remains below levels you priced for?</w:t>
      </w:r>
    </w:p>
    <w:p w:rsidR="00666C3F" w:rsidRDefault="00124AB7">
      <w:pPr>
        <w:pStyle w:val="ListParagraph"/>
        <w:numPr>
          <w:ilvl w:val="0"/>
          <w:numId w:val="67"/>
        </w:num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Yes, we will be providing premium holidays to employees </w:t>
      </w:r>
    </w:p>
    <w:p w:rsidR="00666C3F" w:rsidRDefault="00124AB7">
      <w:pPr>
        <w:pStyle w:val="ListParagraph"/>
        <w:numPr>
          <w:ilvl w:val="0"/>
          <w:numId w:val="67"/>
        </w:num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No, we will not be providing premium holidays to employees and are unlikely to return excess premiums directly to them </w:t>
      </w:r>
    </w:p>
    <w:p w:rsidR="00666C3F" w:rsidRDefault="00124AB7">
      <w:pPr>
        <w:pStyle w:val="ListParagraph"/>
        <w:numPr>
          <w:ilvl w:val="0"/>
          <w:numId w:val="67"/>
        </w:numPr>
        <w:spacing w:after="0"/>
        <w:rPr>
          <w:rFonts w:ascii="Frutiger 45 Light" w:hAnsi="Frutiger 45 Light" w:cs="Arial"/>
          <w:sz w:val="20"/>
          <w:szCs w:val="20"/>
          <w:highlight w:val="yellow"/>
        </w:rPr>
      </w:pPr>
      <w:r>
        <w:rPr>
          <w:rFonts w:ascii="Frutiger 45 Light" w:hAnsi="Frutiger 45 Light" w:cs="Arial"/>
          <w:sz w:val="20"/>
          <w:szCs w:val="20"/>
          <w:highlight w:val="yellow"/>
        </w:rPr>
        <w:t>No, but will return excess premiums via another method (if so please specify)</w:t>
      </w:r>
    </w:p>
    <w:p w:rsidR="00666C3F" w:rsidRDefault="00124AB7">
      <w:pPr>
        <w:pStyle w:val="ListParagraph"/>
        <w:numPr>
          <w:ilvl w:val="1"/>
          <w:numId w:val="67"/>
        </w:num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 If selected provide open-ended answer </w:t>
      </w:r>
    </w:p>
    <w:p w:rsidR="00666C3F" w:rsidRDefault="00124AB7">
      <w:pPr>
        <w:pStyle w:val="ListParagraph"/>
        <w:numPr>
          <w:ilvl w:val="0"/>
          <w:numId w:val="67"/>
        </w:numPr>
        <w:spacing w:after="0"/>
        <w:rPr>
          <w:rFonts w:ascii="Frutiger 45 Light" w:hAnsi="Frutiger 45 Light" w:cs="Arial"/>
          <w:sz w:val="20"/>
          <w:szCs w:val="20"/>
          <w:highlight w:val="yellow"/>
        </w:rPr>
      </w:pPr>
      <w:r>
        <w:rPr>
          <w:rFonts w:ascii="Frutiger 45 Light" w:hAnsi="Frutiger 45 Light" w:cs="Arial"/>
          <w:sz w:val="20"/>
          <w:szCs w:val="20"/>
          <w:highlight w:val="yellow"/>
        </w:rPr>
        <w:t>I don’t know/can’t answer</w:t>
      </w:r>
      <w:r>
        <w:rPr>
          <w:rFonts w:ascii="Frutiger 45 Light" w:hAnsi="Frutiger 45 Light" w:cs="Arial"/>
          <w:sz w:val="20"/>
          <w:szCs w:val="20"/>
          <w:highlight w:val="yellow"/>
        </w:rPr>
        <w:tab/>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[If S7 is "b" or "c" AND Q9 is i-o (medical cost increase)]</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Q10.  Roughly how much of the expected </w:t>
      </w:r>
      <w:r>
        <w:rPr>
          <w:rFonts w:ascii="Frutiger 45 Light" w:hAnsi="Frutiger 45 Light" w:cs="Arial"/>
          <w:sz w:val="20"/>
          <w:szCs w:val="20"/>
          <w:highlight w:val="yellow"/>
        </w:rPr>
        <w:t>2021</w:t>
      </w:r>
      <w:r>
        <w:rPr>
          <w:rFonts w:ascii="Frutiger 45 Light" w:hAnsi="Frutiger 45 Light" w:cs="Arial"/>
          <w:sz w:val="20"/>
          <w:szCs w:val="20"/>
        </w:rPr>
        <w:t xml:space="preserve"> gross medical cost trend increase do you think can be </w:t>
      </w:r>
      <w:r>
        <w:rPr>
          <w:rFonts w:ascii="Frutiger 45 Light" w:hAnsi="Frutiger 45 Light" w:cs="Arial"/>
          <w:sz w:val="20"/>
          <w:szCs w:val="20"/>
          <w:u w:val="single"/>
        </w:rPr>
        <w:t>mitigated through benefit design changes /buy-downs</w:t>
      </w:r>
      <w:r>
        <w:rPr>
          <w:rFonts w:ascii="Frutiger 45 Light" w:hAnsi="Frutiger 45 Light" w:cs="Arial"/>
          <w:sz w:val="20"/>
          <w:szCs w:val="20"/>
        </w:rPr>
        <w:t xml:space="preserve">? </w:t>
      </w:r>
    </w:p>
    <w:p w:rsidR="00666C3F" w:rsidRDefault="00666C3F">
      <w:pPr>
        <w:spacing w:after="0"/>
        <w:rPr>
          <w:rFonts w:ascii="Frutiger 45 Light" w:hAnsi="Frutiger 45 Light" w:cs="Arial"/>
          <w:sz w:val="20"/>
          <w:szCs w:val="20"/>
        </w:rPr>
      </w:pPr>
    </w:p>
    <w:p w:rsidR="00666C3F" w:rsidRDefault="00124AB7">
      <w:pPr>
        <w:pStyle w:val="ListParagraph"/>
        <w:numPr>
          <w:ilvl w:val="0"/>
          <w:numId w:val="11"/>
        </w:numPr>
        <w:spacing w:after="0"/>
        <w:ind w:left="720"/>
        <w:rPr>
          <w:rFonts w:ascii="Frutiger 45 Light" w:hAnsi="Frutiger 45 Light" w:cs="Arial"/>
          <w:sz w:val="20"/>
          <w:szCs w:val="20"/>
        </w:rPr>
      </w:pPr>
      <w:r>
        <w:rPr>
          <w:rFonts w:ascii="Frutiger 45 Light" w:hAnsi="Frutiger 45 Light" w:cs="Arial"/>
          <w:sz w:val="20"/>
          <w:szCs w:val="20"/>
        </w:rPr>
        <w:t>None</w:t>
      </w:r>
      <w:r>
        <w:rPr>
          <w:rFonts w:ascii="Frutiger 45 Light" w:hAnsi="Frutiger 45 Light" w:cs="Arial"/>
          <w:sz w:val="20"/>
          <w:szCs w:val="20"/>
        </w:rPr>
        <w:tab/>
      </w:r>
    </w:p>
    <w:p w:rsidR="00666C3F" w:rsidRDefault="00124AB7">
      <w:pPr>
        <w:pStyle w:val="ListParagraph"/>
        <w:numPr>
          <w:ilvl w:val="0"/>
          <w:numId w:val="11"/>
        </w:numPr>
        <w:spacing w:after="0"/>
        <w:ind w:left="720"/>
        <w:rPr>
          <w:rFonts w:ascii="Frutiger 45 Light" w:hAnsi="Frutiger 45 Light" w:cs="Arial"/>
          <w:sz w:val="20"/>
          <w:szCs w:val="20"/>
        </w:rPr>
      </w:pPr>
      <w:r>
        <w:rPr>
          <w:rFonts w:ascii="Frutiger 45 Light" w:hAnsi="Frutiger 45 Light" w:cs="Arial"/>
          <w:sz w:val="20"/>
          <w:szCs w:val="20"/>
        </w:rPr>
        <w:t>1-20%</w:t>
      </w:r>
      <w:r>
        <w:rPr>
          <w:rFonts w:ascii="Frutiger 45 Light" w:hAnsi="Frutiger 45 Light" w:cs="Arial"/>
          <w:sz w:val="20"/>
          <w:szCs w:val="20"/>
        </w:rPr>
        <w:tab/>
      </w:r>
    </w:p>
    <w:p w:rsidR="00666C3F" w:rsidRDefault="00124AB7">
      <w:pPr>
        <w:pStyle w:val="ListParagraph"/>
        <w:numPr>
          <w:ilvl w:val="0"/>
          <w:numId w:val="11"/>
        </w:numPr>
        <w:spacing w:after="0"/>
        <w:ind w:left="720"/>
        <w:rPr>
          <w:rFonts w:ascii="Frutiger 45 Light" w:hAnsi="Frutiger 45 Light" w:cs="Arial"/>
          <w:sz w:val="20"/>
          <w:szCs w:val="20"/>
        </w:rPr>
      </w:pPr>
      <w:r>
        <w:rPr>
          <w:rFonts w:ascii="Frutiger 45 Light" w:hAnsi="Frutiger 45 Light" w:cs="Arial"/>
          <w:sz w:val="20"/>
          <w:szCs w:val="20"/>
        </w:rPr>
        <w:t>21-40%</w:t>
      </w:r>
      <w:r>
        <w:rPr>
          <w:rFonts w:ascii="Frutiger 45 Light" w:hAnsi="Frutiger 45 Light" w:cs="Arial"/>
          <w:sz w:val="20"/>
          <w:szCs w:val="20"/>
        </w:rPr>
        <w:tab/>
      </w:r>
    </w:p>
    <w:p w:rsidR="00666C3F" w:rsidRDefault="00124AB7">
      <w:pPr>
        <w:pStyle w:val="ListParagraph"/>
        <w:numPr>
          <w:ilvl w:val="0"/>
          <w:numId w:val="11"/>
        </w:numPr>
        <w:spacing w:after="0"/>
        <w:ind w:left="720"/>
        <w:rPr>
          <w:rFonts w:ascii="Frutiger 45 Light" w:hAnsi="Frutiger 45 Light" w:cs="Arial"/>
          <w:sz w:val="20"/>
          <w:szCs w:val="20"/>
        </w:rPr>
      </w:pPr>
      <w:r>
        <w:rPr>
          <w:rFonts w:ascii="Frutiger 45 Light" w:hAnsi="Frutiger 45 Light" w:cs="Arial"/>
          <w:sz w:val="20"/>
          <w:szCs w:val="20"/>
        </w:rPr>
        <w:t>41-60%</w:t>
      </w:r>
      <w:r>
        <w:rPr>
          <w:rFonts w:ascii="Frutiger 45 Light" w:hAnsi="Frutiger 45 Light" w:cs="Arial"/>
          <w:sz w:val="20"/>
          <w:szCs w:val="20"/>
        </w:rPr>
        <w:tab/>
      </w:r>
    </w:p>
    <w:p w:rsidR="00666C3F" w:rsidRDefault="00124AB7">
      <w:pPr>
        <w:pStyle w:val="ListParagraph"/>
        <w:numPr>
          <w:ilvl w:val="0"/>
          <w:numId w:val="11"/>
        </w:numPr>
        <w:spacing w:after="0"/>
        <w:ind w:left="720"/>
        <w:rPr>
          <w:rFonts w:ascii="Frutiger 45 Light" w:hAnsi="Frutiger 45 Light" w:cs="Arial"/>
          <w:sz w:val="20"/>
          <w:szCs w:val="20"/>
        </w:rPr>
      </w:pPr>
      <w:r>
        <w:rPr>
          <w:rFonts w:ascii="Frutiger 45 Light" w:hAnsi="Frutiger 45 Light" w:cs="Arial"/>
          <w:sz w:val="20"/>
          <w:szCs w:val="20"/>
        </w:rPr>
        <w:t>61-80%</w:t>
      </w:r>
      <w:r>
        <w:rPr>
          <w:rFonts w:ascii="Frutiger 45 Light" w:hAnsi="Frutiger 45 Light" w:cs="Arial"/>
          <w:sz w:val="20"/>
          <w:szCs w:val="20"/>
        </w:rPr>
        <w:tab/>
      </w:r>
    </w:p>
    <w:p w:rsidR="00666C3F" w:rsidRDefault="00124AB7">
      <w:pPr>
        <w:pStyle w:val="ListParagraph"/>
        <w:numPr>
          <w:ilvl w:val="0"/>
          <w:numId w:val="11"/>
        </w:numPr>
        <w:spacing w:after="0"/>
        <w:ind w:left="720"/>
        <w:rPr>
          <w:rFonts w:ascii="Frutiger 45 Light" w:hAnsi="Frutiger 45 Light" w:cs="Arial"/>
          <w:sz w:val="20"/>
          <w:szCs w:val="20"/>
        </w:rPr>
      </w:pPr>
      <w:r>
        <w:rPr>
          <w:rFonts w:ascii="Frutiger 45 Light" w:hAnsi="Frutiger 45 Light" w:cs="Arial"/>
          <w:sz w:val="20"/>
          <w:szCs w:val="20"/>
        </w:rPr>
        <w:t>81-100%</w:t>
      </w:r>
      <w:r>
        <w:rPr>
          <w:rFonts w:ascii="Frutiger 45 Light" w:hAnsi="Frutiger 45 Light" w:cs="Arial"/>
          <w:sz w:val="20"/>
          <w:szCs w:val="20"/>
        </w:rPr>
        <w:tab/>
      </w:r>
    </w:p>
    <w:p w:rsidR="00666C3F" w:rsidRDefault="00124AB7">
      <w:pPr>
        <w:pStyle w:val="ListParagraph"/>
        <w:numPr>
          <w:ilvl w:val="0"/>
          <w:numId w:val="11"/>
        </w:numPr>
        <w:spacing w:after="0"/>
        <w:ind w:left="720"/>
        <w:rPr>
          <w:rFonts w:ascii="Frutiger 45 Light" w:hAnsi="Frutiger 45 Light" w:cs="Arial"/>
          <w:sz w:val="20"/>
          <w:szCs w:val="20"/>
        </w:rPr>
      </w:pPr>
      <w:r>
        <w:rPr>
          <w:rFonts w:ascii="Frutiger 45 Light" w:hAnsi="Frutiger 45 Light" w:cs="Arial"/>
          <w:sz w:val="20"/>
          <w:szCs w:val="20"/>
        </w:rPr>
        <w:t>More than 100% (Resulting in a decline in a Net Negative Medical Cost Trend)</w:t>
      </w:r>
      <w:r>
        <w:rPr>
          <w:rFonts w:ascii="Frutiger 45 Light" w:hAnsi="Frutiger 45 Light" w:cs="Arial"/>
          <w:sz w:val="20"/>
          <w:szCs w:val="20"/>
        </w:rPr>
        <w:tab/>
      </w:r>
    </w:p>
    <w:p w:rsidR="00666C3F" w:rsidRDefault="00124AB7">
      <w:pPr>
        <w:pStyle w:val="ListParagraph"/>
        <w:numPr>
          <w:ilvl w:val="0"/>
          <w:numId w:val="11"/>
        </w:numPr>
        <w:spacing w:after="0"/>
        <w:ind w:left="720"/>
        <w:rPr>
          <w:rFonts w:ascii="Frutiger 45 Light" w:hAnsi="Frutiger 45 Light" w:cs="Arial"/>
          <w:sz w:val="20"/>
          <w:szCs w:val="20"/>
        </w:rPr>
      </w:pPr>
      <w:r>
        <w:rPr>
          <w:rFonts w:ascii="Frutiger 45 Light" w:hAnsi="Frutiger 45 Light" w:cs="Arial"/>
          <w:sz w:val="20"/>
          <w:szCs w:val="20"/>
        </w:rPr>
        <w:t>Don’t Know / Can't Answer</w:t>
      </w:r>
      <w:r>
        <w:rPr>
          <w:rFonts w:ascii="Frutiger 45 Light" w:hAnsi="Frutiger 45 Light" w:cs="Arial"/>
          <w:sz w:val="20"/>
          <w:szCs w:val="20"/>
        </w:rPr>
        <w:tab/>
      </w:r>
    </w:p>
    <w:p w:rsidR="00666C3F" w:rsidRDefault="00666C3F">
      <w:pPr>
        <w:rPr>
          <w:rFonts w:ascii="Frutiger 45 Light" w:hAnsi="Frutiger 45 Light" w:cs="Arial"/>
          <w:sz w:val="20"/>
          <w:szCs w:val="20"/>
        </w:rPr>
      </w:pPr>
    </w:p>
    <w:p w:rsidR="00666C3F" w:rsidRPr="00F54E82" w:rsidRDefault="00124AB7" w:rsidP="00904D89">
      <w:pPr>
        <w:spacing w:after="0"/>
        <w:rPr>
          <w:rFonts w:ascii="Frutiger 45 Light" w:hAnsi="Frutiger 45 Light" w:cs="Arial"/>
          <w:strike/>
          <w:color w:val="FF0000"/>
          <w:sz w:val="20"/>
          <w:szCs w:val="20"/>
        </w:rPr>
      </w:pPr>
      <w:r w:rsidRPr="00F54E82">
        <w:rPr>
          <w:rFonts w:ascii="Frutiger 45 Light" w:hAnsi="Frutiger 45 Light" w:cs="Arial"/>
          <w:strike/>
          <w:color w:val="FF0000"/>
          <w:sz w:val="20"/>
          <w:szCs w:val="20"/>
          <w:highlight w:val="yellow"/>
        </w:rPr>
        <w:t>[</w:t>
      </w:r>
      <w:r w:rsidR="00904D89" w:rsidRPr="00F54E82">
        <w:rPr>
          <w:rFonts w:ascii="Frutiger 45 Light" w:hAnsi="Frutiger 45 Light" w:cs="Arial"/>
          <w:strike/>
          <w:color w:val="FF0000"/>
          <w:sz w:val="20"/>
          <w:szCs w:val="20"/>
          <w:highlight w:val="yellow"/>
        </w:rPr>
        <w:t>If Q10 b-g, increase in medical cost trend</w:t>
      </w:r>
      <w:r w:rsidRPr="00F54E82">
        <w:rPr>
          <w:rFonts w:ascii="Frutiger 45 Light" w:hAnsi="Frutiger 45 Light" w:cs="Arial"/>
          <w:strike/>
          <w:color w:val="FF0000"/>
          <w:sz w:val="20"/>
          <w:szCs w:val="20"/>
          <w:highlight w:val="yellow"/>
        </w:rPr>
        <w:t>]</w:t>
      </w:r>
      <w:r w:rsidR="00F54E82" w:rsidRPr="00F54E82">
        <w:rPr>
          <w:rFonts w:ascii="Frutiger 45 Light" w:hAnsi="Frutiger 45 Light" w:cs="Arial"/>
          <w:strike/>
          <w:color w:val="FF0000"/>
          <w:sz w:val="20"/>
          <w:szCs w:val="20"/>
          <w:highlight w:val="yellow"/>
        </w:rPr>
        <w:t xml:space="preserve"> </w:t>
      </w:r>
      <w:r w:rsidR="00F54E82" w:rsidRPr="00F54E82">
        <w:rPr>
          <w:rFonts w:ascii="Frutiger 45 Light" w:hAnsi="Frutiger 45 Light"/>
          <w:color w:val="FF0000"/>
          <w:sz w:val="20"/>
          <w:szCs w:val="20"/>
          <w:highlight w:val="yellow"/>
        </w:rPr>
        <w:t>[If Q9 b-h, increase in medical cost trend].</w:t>
      </w:r>
      <w:r w:rsidR="00F54E82">
        <w:rPr>
          <w:rFonts w:ascii="Frutiger 45 Light" w:hAnsi="Frutiger 45 Light"/>
          <w:color w:val="FF0000"/>
          <w:sz w:val="20"/>
          <w:szCs w:val="20"/>
        </w:rPr>
        <w:t> </w:t>
      </w:r>
    </w:p>
    <w:p w:rsidR="00666C3F" w:rsidRDefault="00124AB7">
      <w:pPr>
        <w:spacing w:after="0"/>
        <w:rPr>
          <w:rFonts w:ascii="Frutiger 45 Light" w:hAnsi="Frutiger 45 Light" w:cs="Arial"/>
          <w:sz w:val="20"/>
          <w:szCs w:val="20"/>
        </w:rPr>
      </w:pPr>
      <w:commentRangeStart w:id="5"/>
      <w:r>
        <w:rPr>
          <w:rFonts w:ascii="Frutiger 45 Light" w:hAnsi="Frutiger 45 Light" w:cs="Arial"/>
          <w:sz w:val="20"/>
          <w:szCs w:val="20"/>
        </w:rPr>
        <w:t>Q11.  What are the top three drivers behind the increase in medical cost? Please select up to 3 choices.</w:t>
      </w:r>
      <w:commentRangeEnd w:id="5"/>
      <w:r w:rsidR="000C70D3">
        <w:rPr>
          <w:rStyle w:val="CommentReference"/>
        </w:rPr>
        <w:commentReference w:id="5"/>
      </w:r>
    </w:p>
    <w:p w:rsidR="00666C3F" w:rsidRDefault="00666C3F">
      <w:pPr>
        <w:pStyle w:val="ListParagraph"/>
        <w:spacing w:after="0"/>
        <w:rPr>
          <w:rFonts w:ascii="Frutiger 45 Light" w:hAnsi="Frutiger 45 Light" w:cs="Arial"/>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[RANDOMIZE]</w:t>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Health reform mandates</w:t>
      </w:r>
      <w:r>
        <w:rPr>
          <w:rFonts w:ascii="Frutiger 45 Light" w:hAnsi="Frutiger 45 Light" w:cs="Arial"/>
          <w:sz w:val="20"/>
          <w:szCs w:val="20"/>
        </w:rPr>
        <w:tab/>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Drug costs generally</w:t>
      </w:r>
      <w:r>
        <w:rPr>
          <w:rFonts w:ascii="Frutiger 45 Light" w:hAnsi="Frutiger 45 Light" w:cs="Arial"/>
          <w:sz w:val="20"/>
          <w:szCs w:val="20"/>
        </w:rPr>
        <w:tab/>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Increase in unit costs of medical services</w:t>
      </w:r>
      <w:r>
        <w:rPr>
          <w:rFonts w:ascii="Frutiger 45 Light" w:hAnsi="Frutiger 45 Light" w:cs="Arial"/>
          <w:sz w:val="20"/>
          <w:szCs w:val="20"/>
        </w:rPr>
        <w:tab/>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Inpatient hospital costs</w:t>
      </w:r>
      <w:r>
        <w:rPr>
          <w:rFonts w:ascii="Frutiger 45 Light" w:hAnsi="Frutiger 45 Light" w:cs="Arial"/>
          <w:sz w:val="20"/>
          <w:szCs w:val="20"/>
        </w:rPr>
        <w:tab/>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Proliferation of high cost claimants</w:t>
      </w:r>
      <w:r>
        <w:rPr>
          <w:rFonts w:ascii="Frutiger 45 Light" w:hAnsi="Frutiger 45 Light" w:cs="Arial"/>
          <w:sz w:val="20"/>
          <w:szCs w:val="20"/>
        </w:rPr>
        <w:tab/>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Specialty drug costs</w:t>
      </w:r>
      <w:r>
        <w:rPr>
          <w:rFonts w:ascii="Frutiger 45 Light" w:hAnsi="Frutiger 45 Light" w:cs="Arial"/>
          <w:sz w:val="20"/>
          <w:szCs w:val="20"/>
        </w:rPr>
        <w:tab/>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Physician fees</w:t>
      </w:r>
      <w:r>
        <w:rPr>
          <w:rFonts w:ascii="Frutiger 45 Light" w:hAnsi="Frutiger 45 Light" w:cs="Arial"/>
          <w:sz w:val="20"/>
          <w:szCs w:val="20"/>
        </w:rPr>
        <w:tab/>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Outpatient costs</w:t>
      </w:r>
      <w:r>
        <w:rPr>
          <w:rFonts w:ascii="Frutiger 45 Light" w:hAnsi="Frutiger 45 Light" w:cs="Arial"/>
          <w:sz w:val="20"/>
          <w:szCs w:val="20"/>
        </w:rPr>
        <w:tab/>
      </w:r>
    </w:p>
    <w:p w:rsidR="00666C3F" w:rsidRDefault="00124AB7">
      <w:pPr>
        <w:pStyle w:val="ListParagraph"/>
        <w:numPr>
          <w:ilvl w:val="0"/>
          <w:numId w:val="12"/>
        </w:numPr>
        <w:spacing w:after="0"/>
        <w:ind w:left="720"/>
        <w:rPr>
          <w:rFonts w:ascii="Frutiger 45 Light" w:hAnsi="Frutiger 45 Light" w:cs="Arial"/>
          <w:sz w:val="20"/>
          <w:szCs w:val="20"/>
          <w:highlight w:val="yellow"/>
        </w:rPr>
      </w:pPr>
      <w:r>
        <w:rPr>
          <w:rFonts w:ascii="Frutiger 45 Light" w:hAnsi="Frutiger 45 Light" w:cs="Arial"/>
          <w:sz w:val="20"/>
          <w:szCs w:val="20"/>
          <w:highlight w:val="yellow"/>
        </w:rPr>
        <w:t xml:space="preserve">COVID related expenditures  </w:t>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sz w:val="20"/>
          <w:szCs w:val="20"/>
        </w:rPr>
        <w:t xml:space="preserve">Other (please Specify) </w:t>
      </w:r>
      <w:r>
        <w:rPr>
          <w:rFonts w:ascii="Frutiger 45 Light" w:hAnsi="Frutiger 45 Light" w:cs="Arial"/>
          <w:color w:val="FF0000"/>
          <w:sz w:val="20"/>
          <w:szCs w:val="20"/>
        </w:rPr>
        <w:t>(ANCHOR TO BOTTOM)</w:t>
      </w:r>
    </w:p>
    <w:p w:rsidR="00666C3F" w:rsidRDefault="00124AB7">
      <w:pPr>
        <w:pStyle w:val="ListParagraph"/>
        <w:numPr>
          <w:ilvl w:val="0"/>
          <w:numId w:val="12"/>
        </w:numPr>
        <w:spacing w:after="0"/>
        <w:ind w:left="720"/>
        <w:rPr>
          <w:rFonts w:ascii="Frutiger 45 Light" w:hAnsi="Frutiger 45 Light" w:cs="Arial"/>
          <w:sz w:val="20"/>
          <w:szCs w:val="20"/>
        </w:rPr>
      </w:pPr>
      <w:r>
        <w:rPr>
          <w:rFonts w:ascii="Frutiger 45 Light" w:hAnsi="Frutiger 45 Light" w:cs="Arial"/>
          <w:color w:val="000000" w:themeColor="text1"/>
          <w:sz w:val="20"/>
          <w:szCs w:val="20"/>
        </w:rPr>
        <w:t xml:space="preserve">Don’t Know / Can't Answer </w:t>
      </w:r>
      <w:r>
        <w:rPr>
          <w:rFonts w:ascii="Frutiger 45 Light" w:hAnsi="Frutiger 45 Light" w:cs="Arial"/>
          <w:color w:val="FF0000"/>
          <w:sz w:val="20"/>
          <w:szCs w:val="20"/>
        </w:rPr>
        <w:t>(ANCHOR TO BOTTOM)</w:t>
      </w:r>
    </w:p>
    <w:p w:rsidR="00666C3F" w:rsidRDefault="00666C3F">
      <w:pPr>
        <w:spacing w:after="0"/>
        <w:rPr>
          <w:rFonts w:ascii="Frutiger 45 Light" w:hAnsi="Frutiger 45 Light" w:cs="Arial"/>
          <w:color w:val="000000" w:themeColor="text1"/>
          <w:sz w:val="20"/>
          <w:szCs w:val="20"/>
        </w:rPr>
      </w:pPr>
    </w:p>
    <w:p w:rsidR="00666C3F" w:rsidRDefault="00666C3F">
      <w:pPr>
        <w:spacing w:after="0"/>
        <w:rPr>
          <w:rFonts w:ascii="Frutiger 45 Light" w:hAnsi="Frutiger 45 Light" w:cs="Arial"/>
          <w:color w:val="000000" w:themeColor="text1"/>
          <w:sz w:val="20"/>
          <w:szCs w:val="20"/>
        </w:rPr>
      </w:pPr>
    </w:p>
    <w:p w:rsidR="00666C3F" w:rsidRDefault="00124AB7">
      <w:pPr>
        <w:spacing w:after="0"/>
        <w:ind w:left="720" w:hanging="720"/>
        <w:rPr>
          <w:rFonts w:ascii="Frutiger 45 Light" w:hAnsi="Frutiger 45 Light"/>
          <w:color w:val="000000" w:themeColor="text1"/>
          <w:sz w:val="20"/>
          <w:szCs w:val="20"/>
        </w:rPr>
      </w:pPr>
      <w:r>
        <w:rPr>
          <w:rFonts w:ascii="Frutiger 45 Light" w:hAnsi="Frutiger 45 Light"/>
          <w:color w:val="000000" w:themeColor="text1"/>
          <w:sz w:val="20"/>
          <w:szCs w:val="20"/>
        </w:rPr>
        <w:t xml:space="preserve">Q12.  Are you looking to change your benefit plan structure in </w:t>
      </w:r>
      <w:r>
        <w:rPr>
          <w:rFonts w:ascii="Frutiger 45 Light" w:hAnsi="Frutiger 45 Light"/>
          <w:color w:val="000000" w:themeColor="text1"/>
          <w:sz w:val="20"/>
          <w:szCs w:val="20"/>
          <w:highlight w:val="yellow"/>
        </w:rPr>
        <w:t>2021</w:t>
      </w:r>
      <w:r>
        <w:rPr>
          <w:rFonts w:ascii="Frutiger 45 Light" w:hAnsi="Frutiger 45 Light"/>
          <w:color w:val="000000" w:themeColor="text1"/>
          <w:sz w:val="20"/>
          <w:szCs w:val="20"/>
        </w:rPr>
        <w:t xml:space="preserve"> to offset medical cost increases? If so, what changes do you plan to make?  Select all that apply.</w:t>
      </w:r>
    </w:p>
    <w:p w:rsidR="00666C3F" w:rsidRDefault="00666C3F">
      <w:pPr>
        <w:spacing w:after="0"/>
        <w:rPr>
          <w:rFonts w:ascii="Frutiger 45 Light" w:hAnsi="Frutiger 45 Light"/>
          <w:color w:val="000000" w:themeColor="text1"/>
          <w:sz w:val="20"/>
          <w:szCs w:val="20"/>
        </w:rPr>
      </w:pPr>
    </w:p>
    <w:p w:rsidR="00666C3F" w:rsidRDefault="00124AB7">
      <w:pPr>
        <w:pStyle w:val="ListParagraph"/>
        <w:numPr>
          <w:ilvl w:val="0"/>
          <w:numId w:val="31"/>
        </w:numPr>
        <w:spacing w:after="0"/>
        <w:rPr>
          <w:rFonts w:ascii="Frutiger 45 Light" w:hAnsi="Frutiger 45 Light"/>
          <w:color w:val="000000" w:themeColor="text1"/>
          <w:sz w:val="20"/>
          <w:szCs w:val="20"/>
        </w:rPr>
      </w:pPr>
      <w:r>
        <w:rPr>
          <w:rFonts w:ascii="Frutiger 45 Light" w:hAnsi="Frutiger 45 Light"/>
          <w:color w:val="000000" w:themeColor="text1"/>
          <w:sz w:val="20"/>
          <w:szCs w:val="20"/>
        </w:rPr>
        <w:t xml:space="preserve">No, we don't plan on making changes to offset medical cost increases </w:t>
      </w:r>
      <w:r>
        <w:rPr>
          <w:rFonts w:ascii="Frutiger 45 Light" w:hAnsi="Frutiger 45 Light"/>
          <w:color w:val="FF0000"/>
          <w:sz w:val="20"/>
          <w:szCs w:val="20"/>
        </w:rPr>
        <w:t>[single punch]</w:t>
      </w:r>
    </w:p>
    <w:p w:rsidR="00666C3F" w:rsidRDefault="00124AB7">
      <w:pPr>
        <w:pStyle w:val="ListParagraph"/>
        <w:numPr>
          <w:ilvl w:val="0"/>
          <w:numId w:val="31"/>
        </w:numPr>
        <w:spacing w:after="0"/>
        <w:rPr>
          <w:rFonts w:ascii="Frutiger 45 Light" w:hAnsi="Frutiger 45 Light"/>
          <w:color w:val="000000" w:themeColor="text1"/>
          <w:sz w:val="20"/>
          <w:szCs w:val="20"/>
        </w:rPr>
      </w:pPr>
      <w:r>
        <w:rPr>
          <w:rFonts w:ascii="Frutiger 45 Light" w:hAnsi="Frutiger 45 Light"/>
          <w:color w:val="000000" w:themeColor="text1"/>
          <w:sz w:val="20"/>
          <w:szCs w:val="20"/>
        </w:rPr>
        <w:t>Yes:  Benefit buy-downs</w:t>
      </w:r>
    </w:p>
    <w:p w:rsidR="00666C3F" w:rsidRDefault="00124AB7">
      <w:pPr>
        <w:pStyle w:val="ListParagraph"/>
        <w:numPr>
          <w:ilvl w:val="0"/>
          <w:numId w:val="31"/>
        </w:numPr>
        <w:spacing w:after="0"/>
        <w:rPr>
          <w:rFonts w:ascii="Frutiger 45 Light" w:hAnsi="Frutiger 45 Light"/>
          <w:color w:val="000000" w:themeColor="text1"/>
          <w:sz w:val="20"/>
          <w:szCs w:val="20"/>
        </w:rPr>
      </w:pPr>
      <w:r>
        <w:rPr>
          <w:rFonts w:ascii="Frutiger 45 Light" w:hAnsi="Frutiger 45 Light"/>
          <w:color w:val="000000" w:themeColor="text1"/>
          <w:sz w:val="20"/>
          <w:szCs w:val="20"/>
        </w:rPr>
        <w:t>Yes:  Spousal penalties</w:t>
      </w:r>
    </w:p>
    <w:p w:rsidR="00666C3F" w:rsidRDefault="00124AB7">
      <w:pPr>
        <w:pStyle w:val="ListParagraph"/>
        <w:numPr>
          <w:ilvl w:val="0"/>
          <w:numId w:val="31"/>
        </w:numPr>
        <w:spacing w:after="0"/>
        <w:rPr>
          <w:rFonts w:ascii="Frutiger 45 Light" w:hAnsi="Frutiger 45 Light"/>
          <w:color w:val="000000" w:themeColor="text1"/>
          <w:sz w:val="20"/>
          <w:szCs w:val="20"/>
        </w:rPr>
      </w:pPr>
      <w:r>
        <w:rPr>
          <w:rFonts w:ascii="Frutiger 45 Light" w:hAnsi="Frutiger 45 Light"/>
          <w:color w:val="000000" w:themeColor="text1"/>
          <w:sz w:val="20"/>
          <w:szCs w:val="20"/>
        </w:rPr>
        <w:t xml:space="preserve">Yes:  Add a high deductible health plan </w:t>
      </w:r>
    </w:p>
    <w:p w:rsidR="00666C3F" w:rsidRDefault="00124AB7">
      <w:pPr>
        <w:pStyle w:val="ListParagraph"/>
        <w:numPr>
          <w:ilvl w:val="0"/>
          <w:numId w:val="31"/>
        </w:numPr>
        <w:spacing w:after="0"/>
        <w:rPr>
          <w:rFonts w:ascii="Frutiger 45 Light" w:hAnsi="Frutiger 45 Light"/>
          <w:color w:val="000000" w:themeColor="text1"/>
          <w:sz w:val="20"/>
          <w:szCs w:val="20"/>
        </w:rPr>
      </w:pPr>
      <w:r>
        <w:rPr>
          <w:rFonts w:ascii="Frutiger 45 Light" w:hAnsi="Frutiger 45 Light"/>
          <w:color w:val="000000" w:themeColor="text1"/>
          <w:sz w:val="20"/>
          <w:szCs w:val="20"/>
        </w:rPr>
        <w:t>Yes:  Employer cost shifts to employees</w:t>
      </w:r>
    </w:p>
    <w:p w:rsidR="00666C3F" w:rsidRDefault="00124AB7">
      <w:pPr>
        <w:pStyle w:val="ListParagraph"/>
        <w:numPr>
          <w:ilvl w:val="0"/>
          <w:numId w:val="31"/>
        </w:numPr>
        <w:spacing w:after="0"/>
        <w:rPr>
          <w:rFonts w:ascii="Frutiger 45 Light" w:hAnsi="Frutiger 45 Light"/>
          <w:color w:val="000000" w:themeColor="text1"/>
          <w:sz w:val="20"/>
          <w:szCs w:val="20"/>
        </w:rPr>
      </w:pPr>
      <w:r>
        <w:rPr>
          <w:rFonts w:ascii="Frutiger 45 Light" w:hAnsi="Frutiger 45 Light"/>
          <w:color w:val="000000" w:themeColor="text1"/>
          <w:sz w:val="20"/>
          <w:szCs w:val="20"/>
        </w:rPr>
        <w:t>Yes, other (please specify):  __________</w:t>
      </w:r>
    </w:p>
    <w:p w:rsidR="00666C3F" w:rsidRDefault="00124AB7">
      <w:pPr>
        <w:pStyle w:val="ListParagraph"/>
        <w:numPr>
          <w:ilvl w:val="0"/>
          <w:numId w:val="31"/>
        </w:numPr>
        <w:spacing w:after="0"/>
        <w:rPr>
          <w:rFonts w:ascii="Frutiger 45 Light" w:hAnsi="Frutiger 45 Light"/>
          <w:color w:val="000000" w:themeColor="text1"/>
          <w:sz w:val="20"/>
          <w:szCs w:val="20"/>
        </w:rPr>
      </w:pPr>
      <w:r>
        <w:rPr>
          <w:rFonts w:ascii="Frutiger 45 Light" w:hAnsi="Frutiger 45 Light"/>
          <w:color w:val="000000" w:themeColor="text1"/>
          <w:sz w:val="20"/>
          <w:szCs w:val="20"/>
        </w:rPr>
        <w:t xml:space="preserve">I don't know </w:t>
      </w:r>
      <w:r>
        <w:rPr>
          <w:rFonts w:ascii="Frutiger 45 Light" w:hAnsi="Frutiger 45 Light"/>
          <w:color w:val="FF0000"/>
          <w:sz w:val="20"/>
          <w:szCs w:val="20"/>
        </w:rPr>
        <w:t>[single punch]</w:t>
      </w:r>
    </w:p>
    <w:p w:rsidR="00666C3F" w:rsidRDefault="00666C3F">
      <w:pPr>
        <w:pStyle w:val="ListParagraph"/>
        <w:spacing w:after="0"/>
        <w:ind w:left="1080"/>
        <w:rPr>
          <w:rFonts w:ascii="Frutiger 45 Light" w:hAnsi="Frutiger 45 Light" w:cs="Arial"/>
          <w:sz w:val="20"/>
          <w:szCs w:val="20"/>
        </w:rPr>
      </w:pPr>
    </w:p>
    <w:p w:rsidR="00666C3F" w:rsidRPr="00124AB7" w:rsidRDefault="00666C3F">
      <w:pPr>
        <w:pStyle w:val="ListParagraph"/>
        <w:spacing w:after="0"/>
        <w:ind w:left="1080"/>
        <w:rPr>
          <w:rFonts w:ascii="Frutiger 45 Light" w:hAnsi="Frutiger 45 Light" w:cs="Arial"/>
          <w:strike/>
          <w:sz w:val="20"/>
          <w:szCs w:val="20"/>
        </w:rPr>
      </w:pPr>
    </w:p>
    <w:p w:rsidR="00666C3F" w:rsidRPr="00124AB7" w:rsidRDefault="00124AB7">
      <w:pPr>
        <w:spacing w:after="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 xml:space="preserve">Q13.  What is </w:t>
      </w:r>
      <w:r w:rsidRPr="00124AB7">
        <w:rPr>
          <w:rFonts w:ascii="Frutiger 45 Light" w:hAnsi="Frutiger 45 Light" w:cs="Arial"/>
          <w:strike/>
          <w:sz w:val="20"/>
          <w:szCs w:val="20"/>
          <w:highlight w:val="yellow"/>
          <w:u w:val="single"/>
        </w:rPr>
        <w:t>your organization's position on Consumer Driven Health Plans (CDHPs)</w:t>
      </w:r>
      <w:r w:rsidRPr="00124AB7">
        <w:rPr>
          <w:rFonts w:ascii="Frutiger 45 Light" w:hAnsi="Frutiger 45 Light" w:cs="Arial"/>
          <w:strike/>
          <w:sz w:val="20"/>
          <w:szCs w:val="20"/>
          <w:highlight w:val="yellow"/>
        </w:rPr>
        <w:t xml:space="preserve">, for example offering a high-deductible health plan paired with a spending account for out-of-pocket costs such as a Health Savings Account (HSA) or Integrated Health Reimbursement Arrangement (HRA)? </w:t>
      </w:r>
    </w:p>
    <w:p w:rsidR="00666C3F" w:rsidRPr="00124AB7" w:rsidRDefault="00666C3F">
      <w:pPr>
        <w:pStyle w:val="ListParagraph"/>
        <w:spacing w:after="0"/>
        <w:ind w:left="1080"/>
        <w:rPr>
          <w:rFonts w:ascii="Frutiger 45 Light" w:hAnsi="Frutiger 45 Light" w:cs="Arial"/>
          <w:strike/>
          <w:sz w:val="20"/>
          <w:szCs w:val="20"/>
          <w:highlight w:val="yellow"/>
        </w:rPr>
      </w:pPr>
    </w:p>
    <w:p w:rsidR="00666C3F" w:rsidRPr="00124AB7" w:rsidRDefault="00124AB7">
      <w:pPr>
        <w:pStyle w:val="ListParagraph"/>
        <w:numPr>
          <w:ilvl w:val="0"/>
          <w:numId w:val="14"/>
        </w:numPr>
        <w:spacing w:after="0"/>
        <w:ind w:left="72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We offered CDHPs for 2020, and we plan to continue to do so for 2021</w:t>
      </w:r>
      <w:r w:rsidRPr="00124AB7">
        <w:rPr>
          <w:rFonts w:ascii="Frutiger 45 Light" w:hAnsi="Frutiger 45 Light" w:cs="Arial"/>
          <w:strike/>
          <w:sz w:val="20"/>
          <w:szCs w:val="20"/>
          <w:highlight w:val="yellow"/>
        </w:rPr>
        <w:tab/>
      </w:r>
    </w:p>
    <w:p w:rsidR="00666C3F" w:rsidRPr="00124AB7" w:rsidRDefault="00124AB7">
      <w:pPr>
        <w:pStyle w:val="ListParagraph"/>
        <w:numPr>
          <w:ilvl w:val="0"/>
          <w:numId w:val="14"/>
        </w:numPr>
        <w:spacing w:after="0"/>
        <w:ind w:left="72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We offered CDHPs for 2020, but we do not plan to continue to do so for 2021</w:t>
      </w:r>
      <w:r w:rsidRPr="00124AB7">
        <w:rPr>
          <w:rFonts w:ascii="Frutiger 45 Light" w:hAnsi="Frutiger 45 Light" w:cs="Arial"/>
          <w:strike/>
          <w:sz w:val="20"/>
          <w:szCs w:val="20"/>
          <w:highlight w:val="yellow"/>
        </w:rPr>
        <w:tab/>
      </w:r>
    </w:p>
    <w:p w:rsidR="00666C3F" w:rsidRPr="00124AB7" w:rsidRDefault="00124AB7">
      <w:pPr>
        <w:pStyle w:val="ListParagraph"/>
        <w:numPr>
          <w:ilvl w:val="0"/>
          <w:numId w:val="14"/>
        </w:numPr>
        <w:spacing w:after="0"/>
        <w:ind w:left="72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We did not offer CDHPs for 2020, but we plan to do so for 2021</w:t>
      </w:r>
      <w:r w:rsidRPr="00124AB7">
        <w:rPr>
          <w:rFonts w:ascii="Frutiger 45 Light" w:hAnsi="Frutiger 45 Light" w:cs="Arial"/>
          <w:strike/>
          <w:sz w:val="20"/>
          <w:szCs w:val="20"/>
          <w:highlight w:val="yellow"/>
        </w:rPr>
        <w:tab/>
      </w:r>
    </w:p>
    <w:p w:rsidR="00666C3F" w:rsidRPr="00124AB7" w:rsidRDefault="00124AB7">
      <w:pPr>
        <w:pStyle w:val="ListParagraph"/>
        <w:numPr>
          <w:ilvl w:val="0"/>
          <w:numId w:val="14"/>
        </w:numPr>
        <w:spacing w:after="0"/>
        <w:ind w:left="72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We did not offer CDHPs for 2020, and we do not have plans to do so for 2021</w:t>
      </w:r>
      <w:r w:rsidRPr="00124AB7">
        <w:rPr>
          <w:rFonts w:ascii="Frutiger 45 Light" w:hAnsi="Frutiger 45 Light" w:cs="Arial"/>
          <w:strike/>
          <w:sz w:val="20"/>
          <w:szCs w:val="20"/>
          <w:highlight w:val="yellow"/>
        </w:rPr>
        <w:tab/>
      </w:r>
    </w:p>
    <w:p w:rsidR="00666C3F" w:rsidRPr="00124AB7" w:rsidRDefault="00124AB7">
      <w:pPr>
        <w:pStyle w:val="ListParagraph"/>
        <w:numPr>
          <w:ilvl w:val="0"/>
          <w:numId w:val="14"/>
        </w:numPr>
        <w:spacing w:after="0"/>
        <w:ind w:left="72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Don’t Know / Can't Answer</w:t>
      </w:r>
    </w:p>
    <w:p w:rsidR="00666C3F" w:rsidRPr="00124AB7" w:rsidRDefault="00666C3F">
      <w:pPr>
        <w:spacing w:after="0"/>
        <w:rPr>
          <w:rFonts w:ascii="Frutiger 45 Light" w:hAnsi="Frutiger 45 Light" w:cs="Arial"/>
          <w:strike/>
          <w:sz w:val="20"/>
          <w:szCs w:val="20"/>
          <w:highlight w:val="yellow"/>
        </w:rPr>
      </w:pPr>
    </w:p>
    <w:p w:rsidR="00666C3F" w:rsidRPr="00124AB7" w:rsidRDefault="00666C3F">
      <w:pPr>
        <w:spacing w:after="0"/>
        <w:rPr>
          <w:rFonts w:ascii="Frutiger 45 Light" w:hAnsi="Frutiger 45 Light" w:cs="Arial"/>
          <w:strike/>
          <w:sz w:val="20"/>
          <w:szCs w:val="20"/>
          <w:highlight w:val="yellow"/>
        </w:rPr>
      </w:pPr>
    </w:p>
    <w:p w:rsidR="00666C3F" w:rsidRPr="00124AB7" w:rsidRDefault="00124AB7">
      <w:pPr>
        <w:spacing w:after="0"/>
        <w:rPr>
          <w:rFonts w:ascii="Frutiger 45 Light" w:hAnsi="Frutiger 45 Light" w:cs="Arial"/>
          <w:strike/>
          <w:sz w:val="20"/>
          <w:szCs w:val="20"/>
          <w:highlight w:val="yellow"/>
        </w:rPr>
      </w:pPr>
      <w:r w:rsidRPr="00124AB7">
        <w:rPr>
          <w:rFonts w:ascii="Frutiger 45 Light" w:hAnsi="Frutiger 45 Light" w:cs="Arial"/>
          <w:strike/>
          <w:color w:val="FF0000"/>
          <w:sz w:val="20"/>
          <w:szCs w:val="20"/>
          <w:highlight w:val="yellow"/>
        </w:rPr>
        <w:t xml:space="preserve">[If Q13 is "a" or "b" (offered CDHPs in </w:t>
      </w:r>
      <w:ins w:id="6" w:author="Chruszczyk, Paulina" w:date="2020-09-14T14:39:00Z">
        <w:r w:rsidRPr="00124AB7">
          <w:rPr>
            <w:rFonts w:ascii="Frutiger 45 Light" w:hAnsi="Frutiger 45 Light" w:cs="Arial"/>
            <w:strike/>
            <w:color w:val="FF0000"/>
            <w:sz w:val="20"/>
            <w:szCs w:val="20"/>
            <w:highlight w:val="yellow"/>
          </w:rPr>
          <w:t>2020</w:t>
        </w:r>
      </w:ins>
      <w:r w:rsidRPr="00124AB7">
        <w:rPr>
          <w:rFonts w:ascii="Frutiger 45 Light" w:hAnsi="Frutiger 45 Light" w:cs="Arial"/>
          <w:strike/>
          <w:color w:val="FF0000"/>
          <w:sz w:val="20"/>
          <w:szCs w:val="20"/>
          <w:highlight w:val="yellow"/>
        </w:rPr>
        <w:t>)]</w:t>
      </w:r>
    </w:p>
    <w:p w:rsidR="00666C3F" w:rsidRPr="00124AB7" w:rsidRDefault="00124AB7">
      <w:pPr>
        <w:spacing w:after="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 xml:space="preserve">Q14.  What percent of your employees are currently enrolled in Consumer Directed Health Plans (CDHPs)? </w:t>
      </w:r>
    </w:p>
    <w:p w:rsidR="00666C3F" w:rsidRPr="00124AB7" w:rsidRDefault="00666C3F">
      <w:pPr>
        <w:pStyle w:val="ListParagraph"/>
        <w:spacing w:after="0"/>
        <w:ind w:left="360"/>
        <w:rPr>
          <w:rFonts w:ascii="Frutiger 45 Light" w:hAnsi="Frutiger 45 Light" w:cs="Arial"/>
          <w:strike/>
          <w:sz w:val="20"/>
          <w:szCs w:val="20"/>
          <w:highlight w:val="yellow"/>
        </w:rPr>
      </w:pPr>
    </w:p>
    <w:p w:rsidR="00666C3F" w:rsidRPr="00124AB7" w:rsidRDefault="00124AB7">
      <w:pPr>
        <w:spacing w:after="0"/>
        <w:ind w:left="36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[Single code]</w:t>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1-10%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11-20%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21-30%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31-40%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41-50%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51-60%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61-70%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71-80%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81-90%</w:t>
      </w:r>
      <w:r w:rsidRPr="00124AB7">
        <w:rPr>
          <w:rFonts w:ascii="Frutiger 45 Light" w:hAnsi="Frutiger 45 Light" w:cs="Arial"/>
          <w:strike/>
          <w:color w:val="FF0000"/>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color w:val="FF0000"/>
          <w:sz w:val="20"/>
          <w:szCs w:val="20"/>
          <w:highlight w:val="yellow"/>
        </w:rPr>
      </w:pPr>
      <w:r w:rsidRPr="00124AB7">
        <w:rPr>
          <w:rFonts w:ascii="Frutiger 45 Light" w:hAnsi="Frutiger 45 Light" w:cs="Arial"/>
          <w:strike/>
          <w:color w:val="FF0000"/>
          <w:sz w:val="20"/>
          <w:szCs w:val="20"/>
          <w:highlight w:val="yellow"/>
        </w:rPr>
        <w:t>91-100%</w:t>
      </w:r>
    </w:p>
    <w:p w:rsidR="00666C3F" w:rsidRPr="00124AB7" w:rsidRDefault="00124AB7">
      <w:pPr>
        <w:pStyle w:val="ListParagraph"/>
        <w:spacing w:after="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ab/>
      </w:r>
    </w:p>
    <w:p w:rsidR="00666C3F" w:rsidRPr="00124AB7" w:rsidRDefault="00124AB7">
      <w:pPr>
        <w:pStyle w:val="ListParagraph"/>
        <w:numPr>
          <w:ilvl w:val="0"/>
          <w:numId w:val="13"/>
        </w:numPr>
        <w:spacing w:after="0"/>
        <w:ind w:left="720"/>
        <w:rPr>
          <w:rFonts w:ascii="Frutiger 45 Light" w:hAnsi="Frutiger 45 Light" w:cs="Arial"/>
          <w:strike/>
          <w:sz w:val="20"/>
          <w:szCs w:val="20"/>
          <w:highlight w:val="yellow"/>
        </w:rPr>
      </w:pPr>
      <w:r w:rsidRPr="00124AB7">
        <w:rPr>
          <w:rFonts w:ascii="Frutiger 45 Light" w:hAnsi="Frutiger 45 Light" w:cs="Arial"/>
          <w:strike/>
          <w:sz w:val="20"/>
          <w:szCs w:val="20"/>
          <w:highlight w:val="yellow"/>
        </w:rPr>
        <w:t xml:space="preserve">Don’t Know / Can't Answer </w:t>
      </w:r>
      <w:r w:rsidRPr="00124AB7">
        <w:rPr>
          <w:rFonts w:ascii="Frutiger 45 Light" w:hAnsi="Frutiger 45 Light" w:cs="Arial"/>
          <w:strike/>
          <w:color w:val="FF0000"/>
          <w:sz w:val="20"/>
          <w:szCs w:val="20"/>
          <w:highlight w:val="yellow"/>
        </w:rPr>
        <w:t>[this should be a single punch option below the scale]</w:t>
      </w:r>
      <w:r w:rsidRPr="00124AB7">
        <w:rPr>
          <w:rFonts w:ascii="Frutiger 45 Light" w:hAnsi="Frutiger 45 Light" w:cs="Arial"/>
          <w:strike/>
          <w:sz w:val="20"/>
          <w:szCs w:val="20"/>
          <w:highlight w:val="yellow"/>
        </w:rPr>
        <w:tab/>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color w:val="FF0000"/>
          <w:sz w:val="20"/>
          <w:szCs w:val="20"/>
          <w:highlight w:val="yellow"/>
        </w:rPr>
        <w:t>[If Q13 is "a" or "b" (offered CDHPs in 2019)]</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 xml:space="preserve">Q15.  Which health plan do you believe has the best CDHP products? </w:t>
      </w:r>
    </w:p>
    <w:p w:rsidR="00666C3F" w:rsidRDefault="00666C3F">
      <w:pPr>
        <w:spacing w:after="0"/>
        <w:rPr>
          <w:rFonts w:ascii="Frutiger 45 Light" w:hAnsi="Frutiger 45 Light" w:cs="Arial"/>
          <w:strike/>
          <w:sz w:val="20"/>
          <w:szCs w:val="20"/>
          <w:highlight w:val="yellow"/>
        </w:rPr>
      </w:pP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Aetna/Coventry</w:t>
      </w:r>
      <w:r>
        <w:rPr>
          <w:rFonts w:ascii="Frutiger 45 Light" w:hAnsi="Frutiger 45 Light" w:cs="Arial"/>
          <w:strike/>
          <w:sz w:val="20"/>
          <w:szCs w:val="20"/>
          <w:highlight w:val="yellow"/>
        </w:rPr>
        <w:tab/>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Anthem Blue Cross Blue Shield</w:t>
      </w:r>
      <w:r>
        <w:rPr>
          <w:rFonts w:ascii="Frutiger 45 Light" w:hAnsi="Frutiger 45 Light" w:cs="Arial"/>
          <w:strike/>
          <w:sz w:val="20"/>
          <w:szCs w:val="20"/>
          <w:highlight w:val="yellow"/>
        </w:rPr>
        <w:tab/>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Blue Cross Blue Shield (Non-Anthem)</w:t>
      </w:r>
      <w:r>
        <w:rPr>
          <w:rFonts w:ascii="Frutiger 45 Light" w:hAnsi="Frutiger 45 Light" w:cs="Arial"/>
          <w:strike/>
          <w:sz w:val="20"/>
          <w:szCs w:val="20"/>
          <w:highlight w:val="yellow"/>
        </w:rPr>
        <w:tab/>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Cigna</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Coventry</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Diplomat</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HCSC</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lastRenderedPageBreak/>
        <w:t>Health Net/Centene</w:t>
      </w:r>
      <w:r>
        <w:rPr>
          <w:rFonts w:ascii="Frutiger 45 Light" w:hAnsi="Frutiger 45 Light" w:cs="Arial"/>
          <w:strike/>
          <w:sz w:val="20"/>
          <w:szCs w:val="20"/>
          <w:highlight w:val="yellow"/>
        </w:rPr>
        <w:tab/>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color w:val="000000" w:themeColor="text1"/>
          <w:sz w:val="20"/>
          <w:szCs w:val="20"/>
          <w:highlight w:val="yellow"/>
        </w:rPr>
        <w:t>Highmark</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Humana</w:t>
      </w:r>
      <w:r>
        <w:rPr>
          <w:rFonts w:ascii="Frutiger 45 Light" w:hAnsi="Frutiger 45 Light" w:cs="Arial"/>
          <w:strike/>
          <w:sz w:val="20"/>
          <w:szCs w:val="20"/>
          <w:highlight w:val="yellow"/>
        </w:rPr>
        <w:tab/>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Kaiser</w:t>
      </w:r>
      <w:r>
        <w:rPr>
          <w:rFonts w:ascii="Frutiger 45 Light" w:hAnsi="Frutiger 45 Light" w:cs="Arial"/>
          <w:strike/>
          <w:sz w:val="20"/>
          <w:szCs w:val="20"/>
          <w:highlight w:val="yellow"/>
        </w:rPr>
        <w:tab/>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United Healthcare/Oxford</w:t>
      </w:r>
    </w:p>
    <w:p w:rsidR="00666C3F" w:rsidRDefault="00666C3F">
      <w:pPr>
        <w:spacing w:after="0"/>
        <w:rPr>
          <w:rFonts w:ascii="Frutiger 45 Light" w:hAnsi="Frutiger 45 Light" w:cs="Arial"/>
          <w:strike/>
          <w:sz w:val="20"/>
          <w:szCs w:val="20"/>
          <w:highlight w:val="yellow"/>
        </w:rPr>
      </w:pPr>
    </w:p>
    <w:p w:rsidR="00666C3F" w:rsidRDefault="00666C3F">
      <w:pPr>
        <w:spacing w:after="0"/>
        <w:rPr>
          <w:rFonts w:ascii="Frutiger 45 Light" w:hAnsi="Frutiger 45 Light" w:cs="Arial"/>
          <w:strike/>
          <w:sz w:val="20"/>
          <w:szCs w:val="20"/>
          <w:highlight w:val="yellow"/>
        </w:rPr>
      </w:pP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color w:val="FF0000"/>
          <w:sz w:val="20"/>
          <w:szCs w:val="20"/>
          <w:highlight w:val="yellow"/>
        </w:rPr>
        <w:t>[If both S6 and S7 is "b" or "c"]</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 xml:space="preserve">Q16.  What is your organization's positioning on using narrow/tiered networks to drive savings? </w:t>
      </w:r>
    </w:p>
    <w:p w:rsidR="00666C3F" w:rsidRDefault="00666C3F">
      <w:pPr>
        <w:pStyle w:val="ListParagraph"/>
        <w:spacing w:after="0"/>
        <w:ind w:left="1080"/>
        <w:rPr>
          <w:rFonts w:ascii="Frutiger 45 Light" w:hAnsi="Frutiger 45 Light" w:cs="Arial"/>
          <w:strike/>
          <w:sz w:val="20"/>
          <w:szCs w:val="20"/>
          <w:highlight w:val="yellow"/>
        </w:rPr>
      </w:pPr>
    </w:p>
    <w:p w:rsidR="00666C3F" w:rsidRDefault="00124AB7">
      <w:pPr>
        <w:pStyle w:val="ListParagraph"/>
        <w:numPr>
          <w:ilvl w:val="0"/>
          <w:numId w:val="15"/>
        </w:num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We are using narrow/tiered networks for 2019, and we plan to continue to do so in 2020</w:t>
      </w:r>
      <w:r>
        <w:rPr>
          <w:rFonts w:ascii="Frutiger 45 Light" w:hAnsi="Frutiger 45 Light" w:cs="Arial"/>
          <w:strike/>
          <w:sz w:val="20"/>
          <w:szCs w:val="20"/>
          <w:highlight w:val="yellow"/>
        </w:rPr>
        <w:tab/>
      </w:r>
    </w:p>
    <w:p w:rsidR="00666C3F" w:rsidRDefault="00124AB7">
      <w:pPr>
        <w:pStyle w:val="ListParagraph"/>
        <w:numPr>
          <w:ilvl w:val="0"/>
          <w:numId w:val="15"/>
        </w:num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We are using narrow/tiered networks for 2019, but we don't plan to continue in 2020</w:t>
      </w:r>
      <w:r>
        <w:rPr>
          <w:rFonts w:ascii="Frutiger 45 Light" w:hAnsi="Frutiger 45 Light" w:cs="Arial"/>
          <w:strike/>
          <w:sz w:val="20"/>
          <w:szCs w:val="20"/>
          <w:highlight w:val="yellow"/>
        </w:rPr>
        <w:tab/>
      </w:r>
    </w:p>
    <w:p w:rsidR="00666C3F" w:rsidRDefault="00124AB7">
      <w:pPr>
        <w:pStyle w:val="ListParagraph"/>
        <w:numPr>
          <w:ilvl w:val="0"/>
          <w:numId w:val="15"/>
        </w:num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 xml:space="preserve">We are </w:t>
      </w:r>
      <w:r>
        <w:rPr>
          <w:rFonts w:ascii="Frutiger 45 Light" w:hAnsi="Frutiger 45 Light" w:cs="Arial"/>
          <w:strike/>
          <w:sz w:val="20"/>
          <w:szCs w:val="20"/>
          <w:highlight w:val="yellow"/>
          <w:u w:val="single"/>
        </w:rPr>
        <w:t>not</w:t>
      </w:r>
      <w:r>
        <w:rPr>
          <w:rFonts w:ascii="Frutiger 45 Light" w:hAnsi="Frutiger 45 Light" w:cs="Arial"/>
          <w:strike/>
          <w:sz w:val="20"/>
          <w:szCs w:val="20"/>
          <w:highlight w:val="yellow"/>
        </w:rPr>
        <w:t xml:space="preserve"> using narrow/tiered networks for 2019, but we plan to do so in 2020</w:t>
      </w:r>
      <w:r>
        <w:rPr>
          <w:rFonts w:ascii="Frutiger 45 Light" w:hAnsi="Frutiger 45 Light" w:cs="Arial"/>
          <w:strike/>
          <w:sz w:val="20"/>
          <w:szCs w:val="20"/>
          <w:highlight w:val="yellow"/>
        </w:rPr>
        <w:tab/>
      </w:r>
    </w:p>
    <w:p w:rsidR="00666C3F" w:rsidRDefault="00124AB7">
      <w:pPr>
        <w:pStyle w:val="ListParagraph"/>
        <w:numPr>
          <w:ilvl w:val="0"/>
          <w:numId w:val="15"/>
        </w:num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 xml:space="preserve">We are </w:t>
      </w:r>
      <w:r>
        <w:rPr>
          <w:rFonts w:ascii="Frutiger 45 Light" w:hAnsi="Frutiger 45 Light" w:cs="Arial"/>
          <w:strike/>
          <w:sz w:val="20"/>
          <w:szCs w:val="20"/>
          <w:highlight w:val="yellow"/>
          <w:u w:val="single"/>
        </w:rPr>
        <w:t>not</w:t>
      </w:r>
      <w:r>
        <w:rPr>
          <w:rFonts w:ascii="Frutiger 45 Light" w:hAnsi="Frutiger 45 Light" w:cs="Arial"/>
          <w:strike/>
          <w:sz w:val="20"/>
          <w:szCs w:val="20"/>
          <w:highlight w:val="yellow"/>
        </w:rPr>
        <w:t xml:space="preserve"> using narrow/tiered networks for 2019, and we do not have any plans to do so for 2020</w:t>
      </w:r>
    </w:p>
    <w:p w:rsidR="00666C3F" w:rsidRDefault="00124AB7">
      <w:pPr>
        <w:pStyle w:val="ListParagraph"/>
        <w:numPr>
          <w:ilvl w:val="0"/>
          <w:numId w:val="15"/>
        </w:num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 xml:space="preserve">Don’t Know / Can't Answer </w:t>
      </w:r>
      <w:r>
        <w:rPr>
          <w:rFonts w:ascii="Frutiger 45 Light" w:hAnsi="Frutiger 45 Light" w:cs="Arial"/>
          <w:strike/>
          <w:sz w:val="20"/>
          <w:szCs w:val="20"/>
          <w:highlight w:val="yellow"/>
        </w:rPr>
        <w:tab/>
      </w:r>
    </w:p>
    <w:p w:rsidR="00666C3F" w:rsidRDefault="00666C3F">
      <w:pPr>
        <w:spacing w:after="0"/>
        <w:rPr>
          <w:rFonts w:ascii="Frutiger 45 Light" w:hAnsi="Frutiger 45 Light" w:cs="Arial"/>
          <w:strike/>
          <w:sz w:val="20"/>
          <w:szCs w:val="20"/>
          <w:highlight w:val="yellow"/>
        </w:rPr>
      </w:pPr>
    </w:p>
    <w:p w:rsidR="00666C3F" w:rsidRDefault="00666C3F">
      <w:pPr>
        <w:spacing w:after="0"/>
        <w:rPr>
          <w:rFonts w:ascii="Frutiger 45 Light" w:hAnsi="Frutiger 45 Light" w:cs="Arial"/>
          <w:strike/>
          <w:sz w:val="20"/>
          <w:szCs w:val="20"/>
          <w:highlight w:val="yellow"/>
        </w:rPr>
      </w:pP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color w:val="FF0000"/>
          <w:sz w:val="20"/>
          <w:szCs w:val="20"/>
          <w:highlight w:val="yellow"/>
        </w:rPr>
        <w:t>[If Q16 is a (used narrow networks in 2019 and plan to use in 2020)]</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 xml:space="preserve">Q17.  Do you expect more employees to enroll in plans using narrow/tiered networks in 2020 compared to 2019? </w:t>
      </w:r>
    </w:p>
    <w:p w:rsidR="00666C3F" w:rsidRDefault="00666C3F">
      <w:pPr>
        <w:pStyle w:val="ListParagraph"/>
        <w:spacing w:after="0"/>
        <w:ind w:left="1080"/>
        <w:rPr>
          <w:rFonts w:ascii="Frutiger 45 Light" w:hAnsi="Frutiger 45 Light" w:cs="Arial"/>
          <w:strike/>
          <w:sz w:val="20"/>
          <w:szCs w:val="20"/>
          <w:highlight w:val="yellow"/>
        </w:rPr>
      </w:pPr>
    </w:p>
    <w:p w:rsidR="00666C3F" w:rsidRDefault="00124AB7">
      <w:pPr>
        <w:pStyle w:val="ListParagraph"/>
        <w:numPr>
          <w:ilvl w:val="0"/>
          <w:numId w:val="16"/>
        </w:num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Yes</w:t>
      </w:r>
      <w:r>
        <w:rPr>
          <w:rFonts w:ascii="Frutiger 45 Light" w:hAnsi="Frutiger 45 Light" w:cs="Arial"/>
          <w:strike/>
          <w:sz w:val="20"/>
          <w:szCs w:val="20"/>
          <w:highlight w:val="yellow"/>
        </w:rPr>
        <w:tab/>
      </w:r>
    </w:p>
    <w:p w:rsidR="00666C3F" w:rsidRDefault="00124AB7">
      <w:pPr>
        <w:pStyle w:val="ListParagraph"/>
        <w:numPr>
          <w:ilvl w:val="0"/>
          <w:numId w:val="16"/>
        </w:num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No</w:t>
      </w:r>
      <w:r>
        <w:rPr>
          <w:rFonts w:ascii="Frutiger 45 Light" w:hAnsi="Frutiger 45 Light" w:cs="Arial"/>
          <w:strike/>
          <w:sz w:val="20"/>
          <w:szCs w:val="20"/>
          <w:highlight w:val="yellow"/>
        </w:rPr>
        <w:tab/>
      </w:r>
    </w:p>
    <w:p w:rsidR="00666C3F" w:rsidRDefault="00124AB7">
      <w:pPr>
        <w:pStyle w:val="ListParagraph"/>
        <w:numPr>
          <w:ilvl w:val="0"/>
          <w:numId w:val="16"/>
        </w:num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 xml:space="preserve">Don’t Know / Can't Answer </w:t>
      </w:r>
      <w:r>
        <w:rPr>
          <w:rFonts w:ascii="Frutiger 45 Light" w:hAnsi="Frutiger 45 Light" w:cs="Arial"/>
          <w:strike/>
          <w:sz w:val="20"/>
          <w:szCs w:val="20"/>
          <w:highlight w:val="yellow"/>
        </w:rPr>
        <w:tab/>
      </w:r>
    </w:p>
    <w:p w:rsidR="00666C3F" w:rsidRDefault="00666C3F">
      <w:pPr>
        <w:spacing w:after="0"/>
        <w:rPr>
          <w:rFonts w:ascii="Frutiger 45 Light" w:hAnsi="Frutiger 45 Light" w:cs="Arial"/>
          <w:strike/>
          <w:sz w:val="20"/>
          <w:szCs w:val="20"/>
          <w:highlight w:val="yellow"/>
        </w:rPr>
      </w:pPr>
    </w:p>
    <w:p w:rsidR="00666C3F" w:rsidRDefault="00666C3F">
      <w:pPr>
        <w:spacing w:after="0"/>
        <w:rPr>
          <w:rFonts w:ascii="Frutiger 45 Light" w:hAnsi="Frutiger 45 Light" w:cs="Arial"/>
          <w:strike/>
          <w:sz w:val="20"/>
          <w:szCs w:val="20"/>
          <w:highlight w:val="yellow"/>
        </w:rPr>
      </w:pP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color w:val="FF0000"/>
          <w:sz w:val="20"/>
          <w:szCs w:val="20"/>
          <w:highlight w:val="yellow"/>
        </w:rPr>
        <w:t>[If Q16 is "a" or "b" (used narrow networks in 2019)]</w:t>
      </w:r>
    </w:p>
    <w:p w:rsidR="00666C3F" w:rsidRDefault="00124AB7">
      <w:pPr>
        <w:spacing w:after="0"/>
        <w:rPr>
          <w:rFonts w:ascii="Frutiger 45 Light" w:hAnsi="Frutiger 45 Light" w:cs="Arial"/>
          <w:strike/>
          <w:sz w:val="20"/>
          <w:szCs w:val="20"/>
          <w:highlight w:val="yellow"/>
        </w:rPr>
      </w:pPr>
      <w:r>
        <w:rPr>
          <w:rFonts w:ascii="Frutiger 45 Light" w:hAnsi="Frutiger 45 Light" w:cs="Arial"/>
          <w:strike/>
          <w:sz w:val="20"/>
          <w:szCs w:val="20"/>
          <w:highlight w:val="yellow"/>
        </w:rPr>
        <w:t>Q18.  Please indicate the savings you're generating in 2019 on plans using narrow/tiered networks.</w:t>
      </w:r>
    </w:p>
    <w:p w:rsidR="00666C3F" w:rsidRDefault="00666C3F">
      <w:pPr>
        <w:spacing w:after="0"/>
        <w:rPr>
          <w:rFonts w:ascii="Frutiger 45 Light" w:hAnsi="Frutiger 45 Light" w:cs="Arial"/>
          <w:strike/>
          <w:sz w:val="20"/>
          <w:szCs w:val="20"/>
          <w:highlight w:val="yellow"/>
        </w:rPr>
      </w:pPr>
    </w:p>
    <w:p w:rsidR="00666C3F" w:rsidRDefault="00124AB7">
      <w:pPr>
        <w:spacing w:after="0"/>
        <w:ind w:left="360"/>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[Single code]</w:t>
      </w:r>
    </w:p>
    <w:p w:rsidR="00666C3F" w:rsidRDefault="00124AB7">
      <w:pPr>
        <w:pStyle w:val="ListParagraph"/>
        <w:numPr>
          <w:ilvl w:val="0"/>
          <w:numId w:val="17"/>
        </w:numPr>
        <w:spacing w:after="0"/>
        <w:ind w:left="1080"/>
        <w:jc w:val="both"/>
        <w:rPr>
          <w:rFonts w:ascii="Frutiger 45 Light" w:hAnsi="Frutiger 45 Light" w:cs="Arial"/>
          <w:b/>
          <w:strike/>
          <w:color w:val="FF0000"/>
          <w:sz w:val="20"/>
          <w:szCs w:val="20"/>
          <w:highlight w:val="yellow"/>
        </w:rPr>
      </w:pPr>
      <w:r>
        <w:rPr>
          <w:rFonts w:ascii="Frutiger 45 Light" w:hAnsi="Frutiger 45 Light" w:cs="Arial"/>
          <w:b/>
          <w:strike/>
          <w:color w:val="FF0000"/>
          <w:sz w:val="20"/>
          <w:szCs w:val="20"/>
          <w:highlight w:val="yellow"/>
        </w:rPr>
        <w:t>None</w:t>
      </w:r>
      <w:r>
        <w:rPr>
          <w:rFonts w:ascii="Frutiger 45 Light" w:hAnsi="Frutiger 45 Light" w:cs="Arial"/>
          <w:b/>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0.1-1%</w:t>
      </w:r>
      <w:r>
        <w:rPr>
          <w:rFonts w:ascii="Frutiger 45 Light" w:hAnsi="Frutiger 45 Light" w:cs="Arial"/>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1.1-2.0%</w:t>
      </w:r>
      <w:r>
        <w:rPr>
          <w:rFonts w:ascii="Frutiger 45 Light" w:hAnsi="Frutiger 45 Light" w:cs="Arial"/>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2.1-3.0%</w:t>
      </w:r>
      <w:r>
        <w:rPr>
          <w:rFonts w:ascii="Frutiger 45 Light" w:hAnsi="Frutiger 45 Light" w:cs="Arial"/>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3.1-4.0%</w:t>
      </w:r>
      <w:r>
        <w:rPr>
          <w:rFonts w:ascii="Frutiger 45 Light" w:hAnsi="Frutiger 45 Light" w:cs="Arial"/>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4.1-5.0%</w:t>
      </w:r>
      <w:r>
        <w:rPr>
          <w:rFonts w:ascii="Frutiger 45 Light" w:hAnsi="Frutiger 45 Light" w:cs="Arial"/>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5.1-10.0%</w:t>
      </w:r>
      <w:r>
        <w:rPr>
          <w:rFonts w:ascii="Frutiger 45 Light" w:hAnsi="Frutiger 45 Light" w:cs="Arial"/>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10.1-15%</w:t>
      </w:r>
      <w:r>
        <w:rPr>
          <w:rFonts w:ascii="Frutiger 45 Light" w:hAnsi="Frutiger 45 Light" w:cs="Arial"/>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strike/>
          <w:color w:val="FF0000"/>
          <w:sz w:val="20"/>
          <w:szCs w:val="20"/>
          <w:highlight w:val="yellow"/>
        </w:rPr>
      </w:pPr>
      <w:r>
        <w:rPr>
          <w:rFonts w:ascii="Frutiger 45 Light" w:hAnsi="Frutiger 45 Light" w:cs="Arial"/>
          <w:strike/>
          <w:color w:val="FF0000"/>
          <w:sz w:val="20"/>
          <w:szCs w:val="20"/>
          <w:highlight w:val="yellow"/>
        </w:rPr>
        <w:t>15.1%-20%</w:t>
      </w:r>
      <w:r>
        <w:rPr>
          <w:rFonts w:ascii="Frutiger 45 Light" w:hAnsi="Frutiger 45 Light" w:cs="Arial"/>
          <w:strike/>
          <w:color w:val="FF0000"/>
          <w:sz w:val="20"/>
          <w:szCs w:val="20"/>
          <w:highlight w:val="yellow"/>
        </w:rPr>
        <w:tab/>
      </w:r>
    </w:p>
    <w:p w:rsidR="00666C3F" w:rsidRDefault="00124AB7">
      <w:pPr>
        <w:pStyle w:val="ListParagraph"/>
        <w:numPr>
          <w:ilvl w:val="0"/>
          <w:numId w:val="17"/>
        </w:numPr>
        <w:spacing w:after="0"/>
        <w:ind w:left="1080"/>
        <w:jc w:val="both"/>
        <w:rPr>
          <w:rFonts w:ascii="Frutiger 45 Light" w:hAnsi="Frutiger 45 Light" w:cs="Arial"/>
          <w:b/>
          <w:strike/>
          <w:color w:val="FF0000"/>
          <w:sz w:val="20"/>
          <w:szCs w:val="20"/>
          <w:highlight w:val="yellow"/>
        </w:rPr>
      </w:pPr>
      <w:r>
        <w:rPr>
          <w:rFonts w:ascii="Frutiger 45 Light" w:hAnsi="Frutiger 45 Light" w:cs="Arial"/>
          <w:b/>
          <w:strike/>
          <w:color w:val="FF0000"/>
          <w:sz w:val="20"/>
          <w:szCs w:val="20"/>
          <w:highlight w:val="yellow"/>
        </w:rPr>
        <w:t>More than 20%</w:t>
      </w:r>
      <w:r>
        <w:rPr>
          <w:rFonts w:ascii="Frutiger 45 Light" w:hAnsi="Frutiger 45 Light" w:cs="Arial"/>
          <w:b/>
          <w:strike/>
          <w:color w:val="FF0000"/>
          <w:sz w:val="20"/>
          <w:szCs w:val="20"/>
          <w:highlight w:val="yellow"/>
        </w:rPr>
        <w:tab/>
      </w:r>
    </w:p>
    <w:p w:rsidR="00666C3F" w:rsidRDefault="00666C3F">
      <w:pPr>
        <w:pStyle w:val="ListParagraph"/>
        <w:spacing w:after="0"/>
        <w:ind w:left="1080"/>
        <w:jc w:val="both"/>
        <w:rPr>
          <w:rFonts w:ascii="Frutiger 45 Light" w:hAnsi="Frutiger 45 Light" w:cs="Arial"/>
          <w:strike/>
          <w:sz w:val="20"/>
          <w:szCs w:val="20"/>
          <w:highlight w:val="yellow"/>
        </w:rPr>
      </w:pPr>
    </w:p>
    <w:p w:rsidR="00666C3F" w:rsidRDefault="00124AB7">
      <w:pPr>
        <w:pStyle w:val="ListParagraph"/>
        <w:numPr>
          <w:ilvl w:val="0"/>
          <w:numId w:val="17"/>
        </w:numPr>
        <w:spacing w:after="0"/>
        <w:ind w:left="1080"/>
        <w:jc w:val="both"/>
        <w:rPr>
          <w:rFonts w:ascii="Frutiger 45 Light" w:hAnsi="Frutiger 45 Light" w:cs="Arial"/>
          <w:strike/>
          <w:sz w:val="20"/>
          <w:szCs w:val="20"/>
          <w:highlight w:val="yellow"/>
        </w:rPr>
      </w:pPr>
      <w:r>
        <w:rPr>
          <w:rFonts w:ascii="Frutiger 45 Light" w:hAnsi="Frutiger 45 Light" w:cs="Arial"/>
          <w:strike/>
          <w:sz w:val="20"/>
          <w:szCs w:val="20"/>
          <w:highlight w:val="yellow"/>
        </w:rPr>
        <w:t xml:space="preserve">Don’t Know / Can't Answer </w:t>
      </w:r>
      <w:r>
        <w:rPr>
          <w:rFonts w:ascii="Frutiger 45 Light" w:hAnsi="Frutiger 45 Light" w:cs="Arial"/>
          <w:strike/>
          <w:color w:val="FF0000"/>
          <w:sz w:val="20"/>
          <w:szCs w:val="20"/>
          <w:highlight w:val="yellow"/>
        </w:rPr>
        <w:t>[single punch; anchor to bottom]</w:t>
      </w:r>
      <w:r>
        <w:rPr>
          <w:rFonts w:ascii="Frutiger 45 Light" w:hAnsi="Frutiger 45 Light" w:cs="Arial"/>
          <w:strike/>
          <w:sz w:val="20"/>
          <w:szCs w:val="20"/>
          <w:highlight w:val="yellow"/>
        </w:rPr>
        <w:tab/>
      </w:r>
    </w:p>
    <w:p w:rsidR="00666C3F" w:rsidRDefault="00666C3F">
      <w:pPr>
        <w:spacing w:after="0"/>
        <w:jc w:val="both"/>
        <w:rPr>
          <w:rFonts w:ascii="Frutiger 45 Light" w:hAnsi="Frutiger 45 Light" w:cs="Arial"/>
          <w:sz w:val="20"/>
          <w:szCs w:val="20"/>
        </w:rPr>
      </w:pPr>
    </w:p>
    <w:p w:rsidR="00666C3F" w:rsidRDefault="00666C3F">
      <w:pPr>
        <w:spacing w:after="0"/>
        <w:jc w:val="both"/>
        <w:rPr>
          <w:rFonts w:ascii="Frutiger 45 Light" w:hAnsi="Frutiger 45 Light" w:cs="Arial"/>
          <w:sz w:val="20"/>
          <w:szCs w:val="20"/>
        </w:rPr>
      </w:pPr>
    </w:p>
    <w:p w:rsidR="00666C3F" w:rsidRDefault="00124AB7">
      <w:pPr>
        <w:spacing w:after="0"/>
        <w:jc w:val="both"/>
        <w:rPr>
          <w:rFonts w:ascii="Frutiger 45 Light" w:hAnsi="Frutiger 45 Light" w:cs="Arial"/>
          <w:color w:val="FF0000"/>
          <w:sz w:val="20"/>
          <w:szCs w:val="20"/>
        </w:rPr>
      </w:pPr>
      <w:r>
        <w:rPr>
          <w:rFonts w:ascii="Frutiger 45 Light" w:hAnsi="Frutiger 45 Light" w:cs="Arial"/>
          <w:sz w:val="20"/>
          <w:szCs w:val="20"/>
        </w:rPr>
        <w:t xml:space="preserve">Q19.  What are the top three pushbacks you get from your employees on existing plan offerings? </w:t>
      </w:r>
      <w:r>
        <w:rPr>
          <w:rFonts w:ascii="Frutiger 45 Light" w:hAnsi="Frutiger 45 Light" w:cs="Arial"/>
          <w:color w:val="FF0000"/>
          <w:sz w:val="20"/>
          <w:szCs w:val="20"/>
        </w:rPr>
        <w:t xml:space="preserve">[select </w:t>
      </w:r>
      <w:r>
        <w:rPr>
          <w:rFonts w:ascii="Frutiger 45 Light" w:hAnsi="Frutiger 45 Light" w:cs="Arial"/>
          <w:color w:val="FF0000"/>
          <w:sz w:val="20"/>
          <w:szCs w:val="20"/>
          <w:highlight w:val="yellow"/>
        </w:rPr>
        <w:t>up to</w:t>
      </w:r>
      <w:r>
        <w:rPr>
          <w:rFonts w:ascii="Frutiger 45 Light" w:hAnsi="Frutiger 45 Light" w:cs="Arial"/>
          <w:color w:val="FF0000"/>
          <w:sz w:val="20"/>
          <w:szCs w:val="20"/>
        </w:rPr>
        <w:t xml:space="preserve"> three]</w:t>
      </w:r>
    </w:p>
    <w:p w:rsidR="00666C3F" w:rsidRDefault="00124AB7">
      <w:pPr>
        <w:pStyle w:val="ListParagraph"/>
        <w:numPr>
          <w:ilvl w:val="0"/>
          <w:numId w:val="32"/>
        </w:numPr>
        <w:spacing w:after="0"/>
        <w:ind w:left="1080"/>
        <w:jc w:val="both"/>
        <w:rPr>
          <w:rFonts w:ascii="Frutiger 45 Light" w:hAnsi="Frutiger 45 Light" w:cs="Arial"/>
          <w:sz w:val="20"/>
          <w:szCs w:val="20"/>
        </w:rPr>
      </w:pPr>
      <w:r>
        <w:rPr>
          <w:rFonts w:ascii="Frutiger 45 Light" w:hAnsi="Frutiger 45 Light" w:cs="Arial"/>
          <w:sz w:val="20"/>
          <w:szCs w:val="20"/>
        </w:rPr>
        <w:t>Cost of premiums</w:t>
      </w:r>
    </w:p>
    <w:p w:rsidR="00666C3F" w:rsidRDefault="00124AB7">
      <w:pPr>
        <w:pStyle w:val="ListParagraph"/>
        <w:numPr>
          <w:ilvl w:val="0"/>
          <w:numId w:val="32"/>
        </w:numPr>
        <w:spacing w:after="0"/>
        <w:ind w:left="1080"/>
        <w:jc w:val="both"/>
        <w:rPr>
          <w:rFonts w:ascii="Frutiger 45 Light" w:hAnsi="Frutiger 45 Light" w:cs="Arial"/>
          <w:sz w:val="20"/>
          <w:szCs w:val="20"/>
        </w:rPr>
      </w:pPr>
      <w:r>
        <w:rPr>
          <w:rFonts w:ascii="Frutiger 45 Light" w:hAnsi="Frutiger 45 Light" w:cs="Arial"/>
          <w:sz w:val="20"/>
          <w:szCs w:val="20"/>
        </w:rPr>
        <w:t>Out of pocket costs</w:t>
      </w:r>
    </w:p>
    <w:p w:rsidR="00666C3F" w:rsidRDefault="00124AB7">
      <w:pPr>
        <w:pStyle w:val="ListParagraph"/>
        <w:numPr>
          <w:ilvl w:val="0"/>
          <w:numId w:val="32"/>
        </w:numPr>
        <w:spacing w:after="0"/>
        <w:ind w:left="1080"/>
        <w:jc w:val="both"/>
        <w:rPr>
          <w:rFonts w:ascii="Frutiger 45 Light" w:hAnsi="Frutiger 45 Light" w:cs="Arial"/>
          <w:sz w:val="20"/>
          <w:szCs w:val="20"/>
        </w:rPr>
      </w:pPr>
      <w:r>
        <w:rPr>
          <w:rFonts w:ascii="Frutiger 45 Light" w:hAnsi="Frutiger 45 Light" w:cs="Arial"/>
          <w:sz w:val="20"/>
          <w:szCs w:val="20"/>
        </w:rPr>
        <w:t>Network coverage</w:t>
      </w:r>
    </w:p>
    <w:p w:rsidR="00666C3F" w:rsidRDefault="00124AB7">
      <w:pPr>
        <w:pStyle w:val="ListParagraph"/>
        <w:numPr>
          <w:ilvl w:val="0"/>
          <w:numId w:val="32"/>
        </w:numPr>
        <w:spacing w:after="0"/>
        <w:ind w:left="1080"/>
        <w:jc w:val="both"/>
        <w:rPr>
          <w:rFonts w:ascii="Frutiger 45 Light" w:hAnsi="Frutiger 45 Light" w:cs="Arial"/>
          <w:sz w:val="20"/>
          <w:szCs w:val="20"/>
        </w:rPr>
      </w:pPr>
      <w:r>
        <w:rPr>
          <w:rFonts w:ascii="Frutiger 45 Light" w:hAnsi="Frutiger 45 Light" w:cs="Arial"/>
          <w:sz w:val="20"/>
          <w:szCs w:val="20"/>
        </w:rPr>
        <w:lastRenderedPageBreak/>
        <w:t>High co-pays</w:t>
      </w:r>
    </w:p>
    <w:p w:rsidR="00666C3F" w:rsidRDefault="00124AB7">
      <w:pPr>
        <w:pStyle w:val="ListParagraph"/>
        <w:numPr>
          <w:ilvl w:val="0"/>
          <w:numId w:val="32"/>
        </w:numPr>
        <w:spacing w:after="0"/>
        <w:ind w:left="1080"/>
        <w:jc w:val="both"/>
        <w:rPr>
          <w:rFonts w:ascii="Frutiger 45 Light" w:hAnsi="Frutiger 45 Light" w:cs="Arial"/>
          <w:sz w:val="20"/>
          <w:szCs w:val="20"/>
        </w:rPr>
      </w:pPr>
      <w:r>
        <w:rPr>
          <w:rFonts w:ascii="Frutiger 45 Light" w:hAnsi="Frutiger 45 Light" w:cs="Arial"/>
          <w:sz w:val="20"/>
          <w:szCs w:val="20"/>
        </w:rPr>
        <w:t xml:space="preserve">Poor/no coverage for desired benefits </w:t>
      </w:r>
    </w:p>
    <w:p w:rsidR="00666C3F" w:rsidRDefault="00124AB7">
      <w:pPr>
        <w:pStyle w:val="ListParagraph"/>
        <w:numPr>
          <w:ilvl w:val="0"/>
          <w:numId w:val="32"/>
        </w:numPr>
        <w:spacing w:after="0"/>
        <w:ind w:left="1080"/>
        <w:jc w:val="both"/>
        <w:rPr>
          <w:rFonts w:ascii="Frutiger 45 Light" w:hAnsi="Frutiger 45 Light" w:cs="Arial"/>
          <w:sz w:val="20"/>
          <w:szCs w:val="20"/>
        </w:rPr>
      </w:pPr>
      <w:r>
        <w:rPr>
          <w:rFonts w:ascii="Frutiger 45 Light" w:hAnsi="Frutiger 45 Light" w:cs="Arial"/>
          <w:sz w:val="20"/>
          <w:szCs w:val="20"/>
        </w:rPr>
        <w:t xml:space="preserve">Other (please specify):  _________________ </w:t>
      </w:r>
      <w:r>
        <w:rPr>
          <w:rFonts w:ascii="Frutiger 45 Light" w:hAnsi="Frutiger 45 Light" w:cs="Arial"/>
          <w:color w:val="FF0000"/>
          <w:sz w:val="20"/>
          <w:szCs w:val="20"/>
          <w:highlight w:val="yellow"/>
        </w:rPr>
        <w:t>[anchor to bottom]</w:t>
      </w:r>
    </w:p>
    <w:p w:rsidR="00666C3F" w:rsidRDefault="00124AB7">
      <w:pPr>
        <w:pStyle w:val="ListParagraph"/>
        <w:numPr>
          <w:ilvl w:val="0"/>
          <w:numId w:val="32"/>
        </w:numPr>
        <w:spacing w:after="0"/>
        <w:ind w:left="1080"/>
        <w:jc w:val="both"/>
        <w:rPr>
          <w:rFonts w:ascii="Frutiger 45 Light" w:hAnsi="Frutiger 45 Light" w:cs="Arial"/>
          <w:sz w:val="20"/>
          <w:szCs w:val="20"/>
        </w:rPr>
      </w:pPr>
      <w:r>
        <w:rPr>
          <w:rFonts w:ascii="Frutiger 45 Light" w:hAnsi="Frutiger 45 Light" w:cs="Arial"/>
          <w:sz w:val="20"/>
          <w:szCs w:val="20"/>
        </w:rPr>
        <w:t xml:space="preserve">None of the above/no pushbacks </w:t>
      </w:r>
      <w:r>
        <w:rPr>
          <w:rFonts w:ascii="Frutiger 45 Light" w:hAnsi="Frutiger 45 Light" w:cs="Arial"/>
          <w:color w:val="FF0000"/>
          <w:sz w:val="20"/>
          <w:szCs w:val="20"/>
          <w:highlight w:val="yellow"/>
        </w:rPr>
        <w:t>[anchor to bottom]</w:t>
      </w:r>
    </w:p>
    <w:p w:rsidR="00666C3F" w:rsidRDefault="00124AB7">
      <w:pPr>
        <w:pStyle w:val="ListParagraph"/>
        <w:numPr>
          <w:ilvl w:val="0"/>
          <w:numId w:val="32"/>
        </w:numPr>
        <w:spacing w:after="0"/>
        <w:ind w:left="1080"/>
        <w:jc w:val="both"/>
        <w:rPr>
          <w:rFonts w:ascii="Frutiger 45 Light" w:hAnsi="Frutiger 45 Light" w:cs="Arial"/>
          <w:sz w:val="20"/>
          <w:szCs w:val="20"/>
        </w:rPr>
      </w:pPr>
      <w:r>
        <w:rPr>
          <w:rFonts w:ascii="Frutiger 45 Light" w:hAnsi="Frutiger 45 Light" w:cs="Arial"/>
          <w:sz w:val="20"/>
          <w:szCs w:val="20"/>
        </w:rPr>
        <w:t xml:space="preserve">Don’t Know / Can't Answer </w:t>
      </w:r>
      <w:r>
        <w:rPr>
          <w:rFonts w:ascii="Frutiger 45 Light" w:hAnsi="Frutiger 45 Light" w:cs="Arial"/>
          <w:color w:val="FF0000"/>
          <w:sz w:val="20"/>
          <w:szCs w:val="20"/>
        </w:rPr>
        <w:t>[single punch; anchor to bottom]</w:t>
      </w:r>
      <w:r>
        <w:rPr>
          <w:rFonts w:ascii="Frutiger 45 Light" w:hAnsi="Frutiger 45 Light" w:cs="Arial"/>
          <w:sz w:val="20"/>
          <w:szCs w:val="20"/>
        </w:rPr>
        <w:t xml:space="preserve"> </w:t>
      </w:r>
    </w:p>
    <w:p w:rsidR="00666C3F" w:rsidRDefault="00124AB7">
      <w:pPr>
        <w:pStyle w:val="ListParagraph"/>
        <w:numPr>
          <w:ilvl w:val="0"/>
          <w:numId w:val="32"/>
        </w:numPr>
        <w:spacing w:after="0"/>
        <w:ind w:left="1080"/>
        <w:jc w:val="both"/>
        <w:rPr>
          <w:rFonts w:ascii="Frutiger 45 Light" w:hAnsi="Frutiger 45 Light" w:cs="Arial"/>
          <w:sz w:val="20"/>
          <w:szCs w:val="20"/>
          <w:highlight w:val="yellow"/>
        </w:rPr>
      </w:pPr>
      <w:r>
        <w:rPr>
          <w:rFonts w:ascii="Frutiger 45 Light" w:hAnsi="Frutiger 45 Light" w:cs="Arial"/>
          <w:sz w:val="20"/>
          <w:szCs w:val="20"/>
          <w:highlight w:val="yellow"/>
        </w:rPr>
        <w:t>Not enough waivers for COVID related costs</w:t>
      </w:r>
    </w:p>
    <w:p w:rsidR="00666C3F" w:rsidRDefault="00124AB7">
      <w:pPr>
        <w:pStyle w:val="ListParagraph"/>
        <w:spacing w:after="0"/>
        <w:ind w:left="1080"/>
        <w:jc w:val="both"/>
        <w:rPr>
          <w:rFonts w:ascii="Frutiger 45 Light" w:hAnsi="Frutiger 45 Light" w:cs="Arial"/>
          <w:sz w:val="20"/>
          <w:szCs w:val="20"/>
        </w:rPr>
      </w:pPr>
      <w:r>
        <w:rPr>
          <w:rFonts w:ascii="Frutiger 45 Light" w:hAnsi="Frutiger 45 Light" w:cs="Arial"/>
          <w:sz w:val="20"/>
          <w:szCs w:val="20"/>
        </w:rPr>
        <w:tab/>
      </w:r>
    </w:p>
    <w:p w:rsidR="00666C3F" w:rsidRDefault="00666C3F">
      <w:pPr>
        <w:spacing w:after="0"/>
        <w:jc w:val="both"/>
        <w:rPr>
          <w:rFonts w:ascii="Frutiger 45 Light" w:hAnsi="Frutiger 45 Light" w:cs="Arial"/>
          <w:sz w:val="20"/>
          <w:szCs w:val="20"/>
        </w:rPr>
      </w:pPr>
    </w:p>
    <w:p w:rsidR="00666C3F" w:rsidRDefault="00666C3F">
      <w:pPr>
        <w:spacing w:after="0"/>
        <w:jc w:val="both"/>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[If S7 is "b" or "c"]</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Q20.  Do you currently have in place guarantees around medical cost trend for </w:t>
      </w:r>
      <w:r>
        <w:rPr>
          <w:rFonts w:ascii="Frutiger 45 Light" w:hAnsi="Frutiger 45 Light" w:cs="Arial"/>
          <w:sz w:val="20"/>
          <w:szCs w:val="20"/>
          <w:highlight w:val="yellow"/>
        </w:rPr>
        <w:t>20</w:t>
      </w:r>
      <w:ins w:id="7" w:author="French, John" w:date="2020-09-08T10:47:00Z">
        <w:r>
          <w:rPr>
            <w:rFonts w:ascii="Frutiger 45 Light" w:hAnsi="Frutiger 45 Light" w:cs="Arial"/>
            <w:sz w:val="20"/>
            <w:szCs w:val="20"/>
            <w:highlight w:val="yellow"/>
          </w:rPr>
          <w:t>20</w:t>
        </w:r>
      </w:ins>
      <w:r>
        <w:rPr>
          <w:rFonts w:ascii="Frutiger 45 Light" w:hAnsi="Frutiger 45 Light" w:cs="Arial"/>
          <w:sz w:val="20"/>
          <w:szCs w:val="20"/>
        </w:rPr>
        <w:t xml:space="preserve">? </w:t>
      </w:r>
    </w:p>
    <w:p w:rsidR="00666C3F" w:rsidRDefault="00666C3F">
      <w:pPr>
        <w:pStyle w:val="ListParagraph"/>
        <w:spacing w:after="0"/>
        <w:ind w:left="1080"/>
        <w:rPr>
          <w:rFonts w:ascii="Frutiger 45 Light" w:hAnsi="Frutiger 45 Light" w:cs="Arial"/>
          <w:sz w:val="20"/>
          <w:szCs w:val="20"/>
        </w:rPr>
      </w:pPr>
    </w:p>
    <w:p w:rsidR="00666C3F" w:rsidRDefault="00124AB7">
      <w:pPr>
        <w:pStyle w:val="ListParagraph"/>
        <w:numPr>
          <w:ilvl w:val="0"/>
          <w:numId w:val="18"/>
        </w:numPr>
        <w:spacing w:after="0"/>
        <w:rPr>
          <w:rFonts w:ascii="Frutiger 45 Light" w:hAnsi="Frutiger 45 Light" w:cs="Arial"/>
          <w:sz w:val="20"/>
          <w:szCs w:val="20"/>
        </w:rPr>
      </w:pPr>
      <w:r>
        <w:rPr>
          <w:rFonts w:ascii="Frutiger 45 Light" w:hAnsi="Frutiger 45 Light" w:cs="Arial"/>
          <w:sz w:val="20"/>
          <w:szCs w:val="20"/>
        </w:rPr>
        <w:t>Yes, from all plans</w:t>
      </w:r>
      <w:r>
        <w:rPr>
          <w:rFonts w:ascii="Frutiger 45 Light" w:hAnsi="Frutiger 45 Light" w:cs="Arial"/>
          <w:sz w:val="20"/>
          <w:szCs w:val="20"/>
        </w:rPr>
        <w:tab/>
      </w:r>
    </w:p>
    <w:p w:rsidR="00666C3F" w:rsidRDefault="00124AB7">
      <w:pPr>
        <w:pStyle w:val="ListParagraph"/>
        <w:numPr>
          <w:ilvl w:val="0"/>
          <w:numId w:val="18"/>
        </w:numPr>
        <w:spacing w:after="0"/>
        <w:rPr>
          <w:rFonts w:ascii="Frutiger 45 Light" w:hAnsi="Frutiger 45 Light" w:cs="Arial"/>
          <w:sz w:val="20"/>
          <w:szCs w:val="20"/>
        </w:rPr>
      </w:pPr>
      <w:r>
        <w:rPr>
          <w:rFonts w:ascii="Frutiger 45 Light" w:hAnsi="Frutiger 45 Light" w:cs="Arial"/>
          <w:sz w:val="20"/>
          <w:szCs w:val="20"/>
        </w:rPr>
        <w:t>Yes, from some plans</w:t>
      </w:r>
      <w:r>
        <w:rPr>
          <w:rFonts w:ascii="Frutiger 45 Light" w:hAnsi="Frutiger 45 Light" w:cs="Arial"/>
          <w:sz w:val="20"/>
          <w:szCs w:val="20"/>
        </w:rPr>
        <w:tab/>
      </w:r>
    </w:p>
    <w:p w:rsidR="00666C3F" w:rsidRDefault="00124AB7">
      <w:pPr>
        <w:pStyle w:val="ListParagraph"/>
        <w:numPr>
          <w:ilvl w:val="0"/>
          <w:numId w:val="18"/>
        </w:numPr>
        <w:spacing w:after="0"/>
        <w:rPr>
          <w:rFonts w:ascii="Frutiger 45 Light" w:hAnsi="Frutiger 45 Light" w:cs="Arial"/>
          <w:sz w:val="20"/>
          <w:szCs w:val="20"/>
        </w:rPr>
      </w:pPr>
      <w:r>
        <w:rPr>
          <w:rFonts w:ascii="Frutiger 45 Light" w:hAnsi="Frutiger 45 Light" w:cs="Arial"/>
          <w:sz w:val="20"/>
          <w:szCs w:val="20"/>
        </w:rPr>
        <w:t>No</w:t>
      </w:r>
      <w:r>
        <w:rPr>
          <w:rFonts w:ascii="Frutiger 45 Light" w:hAnsi="Frutiger 45 Light" w:cs="Arial"/>
          <w:sz w:val="20"/>
          <w:szCs w:val="20"/>
        </w:rPr>
        <w:tab/>
      </w:r>
    </w:p>
    <w:p w:rsidR="00666C3F" w:rsidRDefault="00124AB7">
      <w:pPr>
        <w:pStyle w:val="ListParagraph"/>
        <w:numPr>
          <w:ilvl w:val="0"/>
          <w:numId w:val="18"/>
        </w:numPr>
        <w:spacing w:after="0"/>
        <w:rPr>
          <w:rFonts w:ascii="Frutiger 45 Light" w:hAnsi="Frutiger 45 Light" w:cs="Arial"/>
          <w:sz w:val="20"/>
          <w:szCs w:val="20"/>
        </w:rPr>
      </w:pPr>
      <w:r>
        <w:rPr>
          <w:rFonts w:ascii="Frutiger 45 Light" w:hAnsi="Frutiger 45 Light" w:cs="Arial"/>
          <w:sz w:val="20"/>
          <w:szCs w:val="20"/>
        </w:rPr>
        <w:t xml:space="preserve">Don’t Know / Can't Answer </w:t>
      </w:r>
      <w:r>
        <w:rPr>
          <w:rFonts w:ascii="Frutiger 45 Light" w:hAnsi="Frutiger 45 Light" w:cs="Arial"/>
          <w:sz w:val="20"/>
          <w:szCs w:val="20"/>
        </w:rPr>
        <w:tab/>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[If S6 and S7 is "b" or "c" (self-insured)]</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Q21.  From a competitive standpoint, have you seen plans become more aggressive in offering guarantees related to medical cost trend (e.g. absolute trend guarantees, specific network or provider discounts, etc.)? </w:t>
      </w:r>
    </w:p>
    <w:p w:rsidR="00666C3F" w:rsidRDefault="00666C3F">
      <w:pPr>
        <w:pStyle w:val="ListParagraph"/>
        <w:spacing w:after="0"/>
        <w:rPr>
          <w:rFonts w:ascii="Frutiger 45 Light" w:hAnsi="Frutiger 45 Light" w:cs="Arial"/>
          <w:sz w:val="20"/>
          <w:szCs w:val="20"/>
        </w:rPr>
      </w:pPr>
    </w:p>
    <w:p w:rsidR="00666C3F" w:rsidRDefault="00124AB7">
      <w:pPr>
        <w:pStyle w:val="ListParagraph"/>
        <w:numPr>
          <w:ilvl w:val="0"/>
          <w:numId w:val="19"/>
        </w:numPr>
        <w:spacing w:after="0"/>
        <w:rPr>
          <w:rFonts w:ascii="Frutiger 45 Light" w:hAnsi="Frutiger 45 Light" w:cs="Arial"/>
          <w:sz w:val="20"/>
          <w:szCs w:val="20"/>
        </w:rPr>
      </w:pPr>
      <w:r>
        <w:rPr>
          <w:rFonts w:ascii="Frutiger 45 Light" w:hAnsi="Frutiger 45 Light" w:cs="Arial"/>
          <w:sz w:val="20"/>
          <w:szCs w:val="20"/>
        </w:rPr>
        <w:t>Yes, more aggressive than before</w:t>
      </w:r>
    </w:p>
    <w:p w:rsidR="00666C3F" w:rsidRDefault="00124AB7">
      <w:pPr>
        <w:pStyle w:val="ListParagraph"/>
        <w:numPr>
          <w:ilvl w:val="0"/>
          <w:numId w:val="19"/>
        </w:numPr>
        <w:spacing w:after="0"/>
        <w:rPr>
          <w:rFonts w:ascii="Frutiger 45 Light" w:hAnsi="Frutiger 45 Light" w:cs="Arial"/>
          <w:sz w:val="20"/>
          <w:szCs w:val="20"/>
        </w:rPr>
      </w:pPr>
      <w:r>
        <w:rPr>
          <w:rFonts w:ascii="Frutiger 45 Light" w:hAnsi="Frutiger 45 Light" w:cs="Arial"/>
          <w:sz w:val="20"/>
          <w:szCs w:val="20"/>
        </w:rPr>
        <w:t>No, about the same as before</w:t>
      </w:r>
    </w:p>
    <w:p w:rsidR="00666C3F" w:rsidRDefault="00124AB7">
      <w:pPr>
        <w:pStyle w:val="ListParagraph"/>
        <w:numPr>
          <w:ilvl w:val="0"/>
          <w:numId w:val="19"/>
        </w:numPr>
        <w:spacing w:after="0"/>
        <w:rPr>
          <w:rFonts w:ascii="Frutiger 45 Light" w:hAnsi="Frutiger 45 Light" w:cs="Arial"/>
          <w:sz w:val="20"/>
          <w:szCs w:val="20"/>
        </w:rPr>
      </w:pPr>
      <w:r>
        <w:rPr>
          <w:rFonts w:ascii="Frutiger 45 Light" w:hAnsi="Frutiger 45 Light" w:cs="Arial"/>
          <w:sz w:val="20"/>
          <w:szCs w:val="20"/>
        </w:rPr>
        <w:t>No, less aggressive than before</w:t>
      </w:r>
    </w:p>
    <w:p w:rsidR="00666C3F" w:rsidRDefault="00124AB7">
      <w:pPr>
        <w:pStyle w:val="ListParagraph"/>
        <w:numPr>
          <w:ilvl w:val="0"/>
          <w:numId w:val="19"/>
        </w:numPr>
        <w:spacing w:after="0"/>
        <w:rPr>
          <w:rFonts w:ascii="Frutiger 45 Light" w:hAnsi="Frutiger 45 Light" w:cs="Arial"/>
          <w:sz w:val="20"/>
          <w:szCs w:val="20"/>
        </w:rPr>
      </w:pPr>
      <w:r>
        <w:rPr>
          <w:rFonts w:ascii="Frutiger 45 Light" w:hAnsi="Frutiger 45 Light" w:cs="Arial"/>
          <w:sz w:val="20"/>
          <w:szCs w:val="20"/>
        </w:rPr>
        <w:t xml:space="preserve">Don’t Know </w:t>
      </w:r>
    </w:p>
    <w:p w:rsidR="00666C3F" w:rsidRDefault="00666C3F">
      <w:pPr>
        <w:pStyle w:val="ListParagraph"/>
        <w:spacing w:after="0"/>
        <w:ind w:left="1080"/>
        <w:rPr>
          <w:rFonts w:ascii="Frutiger 45 Light" w:hAnsi="Frutiger 45 Light" w:cs="Arial"/>
          <w:sz w:val="20"/>
          <w:szCs w:val="20"/>
        </w:rPr>
      </w:pPr>
    </w:p>
    <w:p w:rsidR="00666C3F" w:rsidRDefault="00666C3F">
      <w:pPr>
        <w:pStyle w:val="ListParagraph"/>
        <w:spacing w:after="0"/>
        <w:ind w:left="108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[If S7 is "b" or "c" (self-insured)]</w:t>
      </w: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Q22.  Which plans have been most aggressive in terms of fee structures and guarantees for </w:t>
      </w:r>
      <w:r>
        <w:rPr>
          <w:rFonts w:ascii="Frutiger 45 Light" w:hAnsi="Frutiger 45 Light" w:cs="Arial"/>
          <w:sz w:val="20"/>
          <w:szCs w:val="20"/>
          <w:highlight w:val="yellow"/>
        </w:rPr>
        <w:t>2021</w:t>
      </w:r>
      <w:r>
        <w:rPr>
          <w:rFonts w:ascii="Frutiger 45 Light" w:hAnsi="Frutiger 45 Light" w:cs="Arial"/>
          <w:sz w:val="20"/>
          <w:szCs w:val="20"/>
        </w:rPr>
        <w:t>? Select all that apply.</w:t>
      </w:r>
    </w:p>
    <w:p w:rsidR="00666C3F" w:rsidRDefault="00666C3F">
      <w:pPr>
        <w:pStyle w:val="ListParagraph"/>
        <w:spacing w:after="0"/>
        <w:rPr>
          <w:rFonts w:ascii="Frutiger 45 Light" w:hAnsi="Frutiger 45 Light" w:cs="Arial"/>
          <w:sz w:val="20"/>
          <w:szCs w:val="20"/>
        </w:rPr>
      </w:pP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Aetna/Coventry</w:t>
      </w:r>
      <w:r>
        <w:rPr>
          <w:rFonts w:ascii="Frutiger 45 Light" w:hAnsi="Frutiger 45 Light" w:cs="Arial"/>
          <w:sz w:val="20"/>
          <w:szCs w:val="20"/>
        </w:rPr>
        <w:tab/>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Anthem Blue Cross Blue Shield</w:t>
      </w:r>
      <w:r>
        <w:rPr>
          <w:rFonts w:ascii="Frutiger 45 Light" w:hAnsi="Frutiger 45 Light" w:cs="Arial"/>
          <w:sz w:val="20"/>
          <w:szCs w:val="20"/>
        </w:rPr>
        <w:tab/>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Blue Cross Blue Shield (Non-Anthem)</w:t>
      </w:r>
      <w:r>
        <w:rPr>
          <w:rFonts w:ascii="Frutiger 45 Light" w:hAnsi="Frutiger 45 Light" w:cs="Arial"/>
          <w:sz w:val="20"/>
          <w:szCs w:val="20"/>
        </w:rPr>
        <w:tab/>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Cigna</w:t>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Coventry</w:t>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HCSC</w:t>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Health Net/Centene</w:t>
      </w:r>
      <w:r>
        <w:rPr>
          <w:rFonts w:ascii="Frutiger 45 Light" w:hAnsi="Frutiger 45 Light" w:cs="Arial"/>
          <w:sz w:val="20"/>
          <w:szCs w:val="20"/>
        </w:rPr>
        <w:tab/>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color w:val="000000" w:themeColor="text1"/>
          <w:sz w:val="20"/>
          <w:szCs w:val="20"/>
        </w:rPr>
        <w:t>Highmark</w:t>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Humana</w:t>
      </w:r>
      <w:r>
        <w:rPr>
          <w:rFonts w:ascii="Frutiger 45 Light" w:hAnsi="Frutiger 45 Light" w:cs="Arial"/>
          <w:sz w:val="20"/>
          <w:szCs w:val="20"/>
        </w:rPr>
        <w:tab/>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Kaiser</w:t>
      </w:r>
      <w:r>
        <w:rPr>
          <w:rFonts w:ascii="Frutiger 45 Light" w:hAnsi="Frutiger 45 Light" w:cs="Arial"/>
          <w:sz w:val="20"/>
          <w:szCs w:val="20"/>
        </w:rPr>
        <w:tab/>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United Healthcare/Oxford</w:t>
      </w:r>
    </w:p>
    <w:p w:rsidR="00666C3F" w:rsidRDefault="00124AB7">
      <w:pPr>
        <w:pStyle w:val="ListParagraph"/>
        <w:numPr>
          <w:ilvl w:val="0"/>
          <w:numId w:val="30"/>
        </w:numPr>
        <w:spacing w:after="0"/>
        <w:rPr>
          <w:rFonts w:ascii="Frutiger 45 Light" w:hAnsi="Frutiger 45 Light" w:cs="Arial"/>
          <w:sz w:val="20"/>
          <w:szCs w:val="20"/>
        </w:rPr>
      </w:pPr>
      <w:r>
        <w:rPr>
          <w:rFonts w:ascii="Frutiger 45 Light" w:hAnsi="Frutiger 45 Light" w:cs="Arial"/>
          <w:sz w:val="20"/>
          <w:szCs w:val="20"/>
        </w:rPr>
        <w:t>Other (Please specify)</w:t>
      </w:r>
    </w:p>
    <w:p w:rsidR="00666C3F" w:rsidRDefault="00124AB7">
      <w:pPr>
        <w:pStyle w:val="ListParagraph"/>
        <w:numPr>
          <w:ilvl w:val="0"/>
          <w:numId w:val="30"/>
        </w:numPr>
        <w:spacing w:after="0"/>
        <w:rPr>
          <w:rFonts w:ascii="Frutiger 45 Light" w:hAnsi="Frutiger 45 Light" w:cs="Arial"/>
          <w:sz w:val="20"/>
          <w:szCs w:val="20"/>
          <w:highlight w:val="yellow"/>
        </w:rPr>
      </w:pPr>
      <w:r>
        <w:rPr>
          <w:rFonts w:ascii="Frutiger 45 Light" w:hAnsi="Frutiger 45 Light" w:cs="Arial"/>
          <w:sz w:val="20"/>
          <w:szCs w:val="20"/>
          <w:highlight w:val="yellow"/>
        </w:rPr>
        <w:t>I don't know</w:t>
      </w:r>
    </w:p>
    <w:p w:rsidR="00666C3F" w:rsidRDefault="00666C3F">
      <w:pPr>
        <w:spacing w:after="0"/>
        <w:rPr>
          <w:rFonts w:ascii="Frutiger 45 Light" w:hAnsi="Frutiger 45 Light" w:cs="Arial"/>
          <w:strike/>
          <w:color w:val="FF0000"/>
          <w:sz w:val="20"/>
          <w:szCs w:val="20"/>
        </w:rPr>
      </w:pPr>
    </w:p>
    <w:p w:rsidR="00666C3F" w:rsidRDefault="00666C3F">
      <w:pPr>
        <w:pStyle w:val="ListParagraph"/>
        <w:spacing w:after="0"/>
        <w:ind w:left="0"/>
        <w:rPr>
          <w:rFonts w:ascii="Frutiger 45 Light" w:hAnsi="Frutiger 45 Light" w:cs="Arial"/>
          <w:color w:val="FF0000"/>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color w:val="000000" w:themeColor="text1"/>
          <w:sz w:val="20"/>
          <w:szCs w:val="20"/>
        </w:rPr>
      </w:pPr>
      <w:r>
        <w:rPr>
          <w:rFonts w:ascii="Frutiger 45 Light" w:hAnsi="Frutiger 45 Light" w:cs="Arial"/>
          <w:color w:val="000000" w:themeColor="text1"/>
          <w:sz w:val="20"/>
          <w:szCs w:val="20"/>
        </w:rPr>
        <w:t xml:space="preserve">Q23.  About what percent of your employees used some kind of telemedicine service in </w:t>
      </w:r>
      <w:r>
        <w:rPr>
          <w:rFonts w:ascii="Frutiger 45 Light" w:hAnsi="Frutiger 45 Light" w:cs="Arial"/>
          <w:color w:val="000000" w:themeColor="text1"/>
          <w:sz w:val="20"/>
          <w:szCs w:val="20"/>
          <w:highlight w:val="yellow"/>
        </w:rPr>
        <w:t>2020</w:t>
      </w:r>
      <w:r>
        <w:rPr>
          <w:rFonts w:ascii="Frutiger 45 Light" w:hAnsi="Frutiger 45 Light" w:cs="Arial"/>
          <w:color w:val="000000" w:themeColor="text1"/>
          <w:sz w:val="20"/>
          <w:szCs w:val="20"/>
        </w:rPr>
        <w:t>?</w:t>
      </w:r>
    </w:p>
    <w:p w:rsidR="00666C3F" w:rsidRDefault="00124AB7">
      <w:pPr>
        <w:spacing w:after="0"/>
        <w:rPr>
          <w:rFonts w:ascii="Frutiger 45 Light" w:hAnsi="Frutiger 45 Light" w:cs="Arial"/>
          <w:color w:val="000000" w:themeColor="text1"/>
          <w:sz w:val="20"/>
          <w:szCs w:val="20"/>
        </w:rPr>
      </w:pPr>
      <w:r>
        <w:rPr>
          <w:rFonts w:ascii="Frutiger 45 Light" w:hAnsi="Frutiger 45 Light" w:cs="Arial"/>
          <w:color w:val="000000" w:themeColor="text1"/>
          <w:sz w:val="20"/>
          <w:szCs w:val="20"/>
        </w:rPr>
        <w:t>[range 0-100%]</w:t>
      </w:r>
    </w:p>
    <w:p w:rsidR="00666C3F" w:rsidRDefault="00124AB7">
      <w:pPr>
        <w:pStyle w:val="ListParagraph"/>
        <w:numPr>
          <w:ilvl w:val="0"/>
          <w:numId w:val="46"/>
        </w:numPr>
        <w:spacing w:after="0"/>
        <w:ind w:left="1080"/>
        <w:rPr>
          <w:rFonts w:ascii="Frutiger 45 Light" w:hAnsi="Frutiger 45 Light" w:cs="Arial"/>
          <w:color w:val="000000" w:themeColor="text1"/>
          <w:sz w:val="20"/>
          <w:szCs w:val="20"/>
        </w:rPr>
      </w:pPr>
      <w:r>
        <w:rPr>
          <w:rFonts w:ascii="Frutiger 45 Light" w:hAnsi="Frutiger 45 Light" w:cs="Arial"/>
          <w:color w:val="000000" w:themeColor="text1"/>
          <w:sz w:val="20"/>
          <w:szCs w:val="20"/>
        </w:rPr>
        <w:lastRenderedPageBreak/>
        <w:t>We don't offer telemedicine services</w:t>
      </w:r>
    </w:p>
    <w:p w:rsidR="00666C3F" w:rsidRDefault="00124AB7">
      <w:pPr>
        <w:pStyle w:val="ListParagraph"/>
        <w:numPr>
          <w:ilvl w:val="0"/>
          <w:numId w:val="46"/>
        </w:numPr>
        <w:spacing w:after="0"/>
        <w:ind w:left="1080"/>
        <w:rPr>
          <w:rFonts w:ascii="Frutiger 45 Light" w:hAnsi="Frutiger 45 Light" w:cs="Arial"/>
          <w:color w:val="000000" w:themeColor="text1"/>
          <w:sz w:val="20"/>
          <w:szCs w:val="20"/>
        </w:rPr>
      </w:pPr>
      <w:r>
        <w:rPr>
          <w:rFonts w:ascii="Frutiger 45 Light" w:hAnsi="Frutiger 45 Light" w:cs="Arial"/>
          <w:color w:val="000000" w:themeColor="text1"/>
          <w:sz w:val="20"/>
          <w:szCs w:val="20"/>
        </w:rPr>
        <w:t xml:space="preserve">I don't know/we don't track this information </w:t>
      </w:r>
    </w:p>
    <w:p w:rsidR="00666C3F" w:rsidRDefault="00666C3F">
      <w:pPr>
        <w:spacing w:after="0"/>
        <w:rPr>
          <w:rFonts w:ascii="Frutiger 45 Light" w:hAnsi="Frutiger 45 Light" w:cs="Arial"/>
          <w:color w:val="FF0000"/>
          <w:sz w:val="20"/>
          <w:szCs w:val="20"/>
          <w:highlight w:val="yellow"/>
        </w:rPr>
      </w:pPr>
    </w:p>
    <w:p w:rsidR="00666C3F" w:rsidRDefault="00666C3F">
      <w:pPr>
        <w:spacing w:after="0"/>
        <w:rPr>
          <w:rFonts w:ascii="Frutiger 45 Light" w:hAnsi="Frutiger 45 Light" w:cs="Arial"/>
          <w:b/>
          <w:color w:val="002060"/>
          <w:szCs w:val="20"/>
          <w:highlight w:val="yellow"/>
        </w:rPr>
      </w:pPr>
    </w:p>
    <w:p w:rsidR="00666C3F" w:rsidRDefault="00124AB7">
      <w:pPr>
        <w:spacing w:after="0"/>
        <w:rPr>
          <w:rFonts w:ascii="Frutiger 45 Light" w:hAnsi="Frutiger 45 Light" w:cs="Arial"/>
          <w:b/>
          <w:color w:val="002060"/>
          <w:szCs w:val="20"/>
          <w:highlight w:val="yellow"/>
        </w:rPr>
      </w:pPr>
      <w:r>
        <w:rPr>
          <w:rFonts w:ascii="Frutiger 45 Light" w:hAnsi="Frutiger 45 Light"/>
          <w:highlight w:val="yellow"/>
        </w:rPr>
        <w:t xml:space="preserve">Q23E  Please indicate how many telehealth consults did/does/will your employees/members conduct </w:t>
      </w:r>
      <w:r>
        <w:rPr>
          <w:rFonts w:ascii="Frutiger 45 Light" w:hAnsi="Frutiger 45 Light"/>
          <w:b/>
          <w:bCs/>
          <w:highlight w:val="yellow"/>
        </w:rPr>
        <w:t>per day</w:t>
      </w:r>
      <w:r>
        <w:rPr>
          <w:rFonts w:ascii="Frutiger 45 Light" w:hAnsi="Frutiger 45 Light"/>
          <w:highlight w:val="yellow"/>
        </w:rPr>
        <w:t xml:space="preserve"> for each of the following time periods?</w:t>
      </w:r>
    </w:p>
    <w:p w:rsidR="00666C3F" w:rsidRDefault="00124AB7">
      <w:pPr>
        <w:rPr>
          <w:rFonts w:ascii="Frutiger 45 Light" w:hAnsi="Frutiger 45 Light"/>
          <w:color w:val="FF0000"/>
          <w:highlight w:val="yellow"/>
        </w:rPr>
      </w:pPr>
      <w:r>
        <w:rPr>
          <w:rFonts w:ascii="Frutiger 45 Light" w:hAnsi="Frutiger 45 Light"/>
          <w:color w:val="FF0000"/>
          <w:highlight w:val="yellow"/>
        </w:rPr>
        <w:t>ROWS:</w:t>
      </w:r>
    </w:p>
    <w:p w:rsidR="00666C3F" w:rsidRDefault="00124AB7">
      <w:pPr>
        <w:pStyle w:val="ListParagraph"/>
        <w:numPr>
          <w:ilvl w:val="0"/>
          <w:numId w:val="75"/>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January/February 2020</w:t>
      </w:r>
    </w:p>
    <w:p w:rsidR="00666C3F" w:rsidRDefault="00124AB7">
      <w:pPr>
        <w:pStyle w:val="ListParagraph"/>
        <w:numPr>
          <w:ilvl w:val="0"/>
          <w:numId w:val="76"/>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March 2020</w:t>
      </w:r>
    </w:p>
    <w:p w:rsidR="00666C3F" w:rsidRDefault="00124AB7">
      <w:pPr>
        <w:pStyle w:val="ListParagraph"/>
        <w:numPr>
          <w:ilvl w:val="0"/>
          <w:numId w:val="77"/>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 xml:space="preserve">April 2020 </w:t>
      </w:r>
    </w:p>
    <w:p w:rsidR="00666C3F" w:rsidRDefault="00124AB7">
      <w:pPr>
        <w:pStyle w:val="ListParagraph"/>
        <w:numPr>
          <w:ilvl w:val="0"/>
          <w:numId w:val="77"/>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May 2020</w:t>
      </w:r>
    </w:p>
    <w:p w:rsidR="00666C3F" w:rsidRDefault="00124AB7">
      <w:pPr>
        <w:pStyle w:val="ListParagraph"/>
        <w:numPr>
          <w:ilvl w:val="0"/>
          <w:numId w:val="77"/>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June 2020</w:t>
      </w:r>
    </w:p>
    <w:p w:rsidR="00666C3F" w:rsidRDefault="00124AB7">
      <w:pPr>
        <w:pStyle w:val="ListParagraph"/>
        <w:numPr>
          <w:ilvl w:val="0"/>
          <w:numId w:val="77"/>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July-September 2020</w:t>
      </w:r>
    </w:p>
    <w:p w:rsidR="00666C3F" w:rsidRDefault="00124AB7">
      <w:pPr>
        <w:pStyle w:val="ListParagraph"/>
        <w:numPr>
          <w:ilvl w:val="0"/>
          <w:numId w:val="78"/>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October-December 2020</w:t>
      </w:r>
    </w:p>
    <w:p w:rsidR="00666C3F" w:rsidRDefault="00124AB7">
      <w:pPr>
        <w:pStyle w:val="ListParagraph"/>
        <w:numPr>
          <w:ilvl w:val="0"/>
          <w:numId w:val="78"/>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2021</w:t>
      </w:r>
    </w:p>
    <w:p w:rsidR="00666C3F" w:rsidRDefault="00124AB7">
      <w:pPr>
        <w:rPr>
          <w:rFonts w:ascii="Frutiger 45 Light" w:hAnsi="Frutiger 45 Light"/>
          <w:color w:val="FF0000"/>
          <w:highlight w:val="yellow"/>
        </w:rPr>
      </w:pPr>
      <w:r>
        <w:rPr>
          <w:rFonts w:ascii="Frutiger 45 Light" w:hAnsi="Frutiger 45 Light"/>
          <w:color w:val="FF0000"/>
          <w:highlight w:val="yellow"/>
        </w:rPr>
        <w:t>COLS:</w:t>
      </w:r>
    </w:p>
    <w:p w:rsidR="00666C3F" w:rsidRDefault="00124AB7">
      <w:pPr>
        <w:ind w:left="1530"/>
        <w:rPr>
          <w:rFonts w:ascii="Frutiger 45 Light" w:hAnsi="Frutiger 45 Light"/>
          <w:highlight w:val="yellow"/>
        </w:rPr>
      </w:pPr>
      <w:r>
        <w:rPr>
          <w:rFonts w:ascii="Frutiger 45 Light" w:hAnsi="Frutiger 45 Light"/>
          <w:highlight w:val="yellow"/>
        </w:rPr>
        <w:t>OE numeric [RANGE 0-9999]</w:t>
      </w:r>
    </w:p>
    <w:p w:rsidR="00666C3F" w:rsidRDefault="00124AB7">
      <w:pPr>
        <w:ind w:left="1530"/>
        <w:rPr>
          <w:rFonts w:ascii="Frutiger 45 Light" w:hAnsi="Frutiger 45 Light"/>
          <w:highlight w:val="yellow"/>
        </w:rPr>
      </w:pPr>
      <w:r>
        <w:rPr>
          <w:rFonts w:ascii="Frutiger 45 Light" w:hAnsi="Frutiger 45 Light"/>
          <w:highlight w:val="yellow"/>
        </w:rPr>
        <w:t xml:space="preserve">97. I don't know </w:t>
      </w:r>
    </w:p>
    <w:p w:rsidR="00666C3F" w:rsidRDefault="00124AB7">
      <w:pPr>
        <w:rPr>
          <w:rFonts w:ascii="Frutiger 45 Light" w:hAnsi="Frutiger 45 Light"/>
          <w:highlight w:val="yellow"/>
        </w:rPr>
      </w:pPr>
      <w:r>
        <w:rPr>
          <w:rFonts w:ascii="Frutiger 45 Light" w:hAnsi="Frutiger 45 Light"/>
          <w:highlight w:val="yellow"/>
        </w:rPr>
        <w:t>Q23F.  Who is your primary telehealth vendor?</w:t>
      </w:r>
    </w:p>
    <w:p w:rsidR="00666C3F" w:rsidRDefault="00124AB7">
      <w:pPr>
        <w:pStyle w:val="ListParagraph"/>
        <w:numPr>
          <w:ilvl w:val="0"/>
          <w:numId w:val="79"/>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Teladoc</w:t>
      </w:r>
    </w:p>
    <w:p w:rsidR="00666C3F" w:rsidRDefault="00124AB7">
      <w:pPr>
        <w:pStyle w:val="ListParagraph"/>
        <w:numPr>
          <w:ilvl w:val="0"/>
          <w:numId w:val="79"/>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American Well</w:t>
      </w:r>
    </w:p>
    <w:p w:rsidR="00666C3F" w:rsidRDefault="00124AB7">
      <w:pPr>
        <w:pStyle w:val="ListParagraph"/>
        <w:numPr>
          <w:ilvl w:val="0"/>
          <w:numId w:val="79"/>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MDLive</w:t>
      </w:r>
    </w:p>
    <w:p w:rsidR="00666C3F" w:rsidRDefault="00124AB7">
      <w:pPr>
        <w:pStyle w:val="ListParagraph"/>
        <w:numPr>
          <w:ilvl w:val="0"/>
          <w:numId w:val="79"/>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Doctor on Demand</w:t>
      </w:r>
    </w:p>
    <w:p w:rsidR="00666C3F" w:rsidRDefault="00124AB7">
      <w:pPr>
        <w:pStyle w:val="ListParagraph"/>
        <w:numPr>
          <w:ilvl w:val="0"/>
          <w:numId w:val="79"/>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I offer telehealth through my Primary Health Insurance Vendor</w:t>
      </w:r>
    </w:p>
    <w:p w:rsidR="00666C3F" w:rsidRDefault="00124AB7">
      <w:pPr>
        <w:pStyle w:val="ListParagraph"/>
        <w:numPr>
          <w:ilvl w:val="0"/>
          <w:numId w:val="80"/>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Other (Please Specify)</w:t>
      </w:r>
    </w:p>
    <w:p w:rsidR="00666C3F" w:rsidRDefault="00124AB7">
      <w:pPr>
        <w:pStyle w:val="ListParagraph"/>
        <w:numPr>
          <w:ilvl w:val="0"/>
          <w:numId w:val="81"/>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Don't have a primary telehealth vendor</w:t>
      </w:r>
    </w:p>
    <w:p w:rsidR="00666C3F" w:rsidRDefault="00124AB7">
      <w:pPr>
        <w:pStyle w:val="ListParagraph"/>
        <w:numPr>
          <w:ilvl w:val="0"/>
          <w:numId w:val="81"/>
        </w:numPr>
        <w:spacing w:after="0" w:line="240" w:lineRule="auto"/>
        <w:ind w:left="1890"/>
        <w:contextualSpacing w:val="0"/>
        <w:rPr>
          <w:rFonts w:ascii="Frutiger 45 Light" w:hAnsi="Frutiger 45 Light"/>
          <w:highlight w:val="yellow"/>
          <w:lang w:val="en-GB"/>
        </w:rPr>
      </w:pPr>
      <w:r>
        <w:rPr>
          <w:rFonts w:ascii="Frutiger 45 Light" w:hAnsi="Frutiger 45 Light"/>
          <w:highlight w:val="yellow"/>
          <w:lang w:val="en-GB"/>
        </w:rPr>
        <w:t xml:space="preserve">I don’t know/ can’t answer </w:t>
      </w:r>
    </w:p>
    <w:p w:rsidR="00666C3F" w:rsidRDefault="00666C3F">
      <w:pPr>
        <w:rPr>
          <w:rFonts w:ascii="Frutiger 45 Light" w:hAnsi="Frutiger 45 Light"/>
          <w:highlight w:val="yellow"/>
        </w:rPr>
      </w:pPr>
    </w:p>
    <w:p w:rsidR="00666C3F" w:rsidRDefault="00124AB7">
      <w:pPr>
        <w:rPr>
          <w:rFonts w:ascii="Frutiger 45 Light" w:hAnsi="Frutiger 45 Light"/>
          <w:highlight w:val="yellow"/>
        </w:rPr>
      </w:pPr>
      <w:r>
        <w:rPr>
          <w:rFonts w:ascii="Frutiger 45 Light" w:hAnsi="Frutiger 45 Light"/>
          <w:highlight w:val="yellow"/>
        </w:rPr>
        <w:t>Q23G What telehealth services do you contract for?</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General Medical/Urgent Care</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Dermatology</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Mental Health</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Expert Medical Opinion</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Nutrition</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Paediatrics</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Virtual Primary Care</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Diabetes Health Management</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highlight w:val="yellow"/>
          <w:lang w:val="en-GB"/>
        </w:rPr>
        <w:t>Hypertension Health Management</w:t>
      </w:r>
    </w:p>
    <w:p w:rsidR="00666C3F" w:rsidRDefault="00124AB7">
      <w:pPr>
        <w:pStyle w:val="ListParagraph"/>
        <w:numPr>
          <w:ilvl w:val="1"/>
          <w:numId w:val="81"/>
        </w:numPr>
        <w:spacing w:after="0" w:line="240" w:lineRule="auto"/>
        <w:contextualSpacing w:val="0"/>
        <w:rPr>
          <w:rFonts w:ascii="Frutiger 45 Light" w:hAnsi="Frutiger 45 Light"/>
          <w:highlight w:val="yellow"/>
          <w:lang w:val="en-GB"/>
        </w:rPr>
      </w:pPr>
      <w:r>
        <w:rPr>
          <w:rFonts w:ascii="Frutiger 45 Light" w:hAnsi="Frutiger 45 Light" w:cs="Arial"/>
          <w:sz w:val="20"/>
          <w:szCs w:val="20"/>
          <w:highlight w:val="yellow"/>
        </w:rPr>
        <w:t>I don’t know/ can’t answer</w:t>
      </w:r>
    </w:p>
    <w:p w:rsidR="00666C3F" w:rsidRDefault="00666C3F">
      <w:pPr>
        <w:pStyle w:val="ListParagraph"/>
        <w:spacing w:after="0" w:line="240" w:lineRule="auto"/>
        <w:ind w:left="2880"/>
        <w:contextualSpacing w:val="0"/>
        <w:rPr>
          <w:rFonts w:ascii="Frutiger 45 Light" w:hAnsi="Frutiger 45 Light"/>
          <w:lang w:val="en-GB"/>
        </w:rPr>
      </w:pPr>
    </w:p>
    <w:tbl>
      <w:tblPr>
        <w:tblStyle w:val="TableGrid"/>
        <w:tblW w:w="0" w:type="auto"/>
        <w:tblLook w:val="04A0" w:firstRow="1" w:lastRow="0" w:firstColumn="1" w:lastColumn="0" w:noHBand="0" w:noVBand="1"/>
      </w:tblPr>
      <w:tblGrid>
        <w:gridCol w:w="9242"/>
      </w:tblGrid>
      <w:tr w:rsidR="00666C3F">
        <w:trPr>
          <w:trHeight w:val="510"/>
        </w:trPr>
        <w:tc>
          <w:tcPr>
            <w:tcW w:w="9242" w:type="dxa"/>
            <w:shd w:val="clear" w:color="auto" w:fill="92D050"/>
            <w:vAlign w:val="center"/>
          </w:tcPr>
          <w:p w:rsidR="00666C3F" w:rsidRDefault="00124AB7">
            <w:pPr>
              <w:jc w:val="center"/>
              <w:rPr>
                <w:rFonts w:ascii="Frutiger 45 Light" w:hAnsi="Frutiger 45 Light" w:cs="Arial"/>
                <w:b/>
                <w:color w:val="002060"/>
                <w:sz w:val="24"/>
                <w:szCs w:val="24"/>
              </w:rPr>
            </w:pPr>
            <w:r>
              <w:rPr>
                <w:rFonts w:ascii="Frutiger 45 Light" w:hAnsi="Frutiger 45 Light" w:cs="Arial"/>
                <w:b/>
                <w:color w:val="002060"/>
                <w:sz w:val="24"/>
                <w:szCs w:val="24"/>
              </w:rPr>
              <w:t>PBMs</w:t>
            </w:r>
          </w:p>
          <w:p w:rsidR="00666C3F" w:rsidRDefault="00124AB7">
            <w:pPr>
              <w:jc w:val="center"/>
              <w:rPr>
                <w:rFonts w:ascii="Frutiger 45 Light" w:hAnsi="Frutiger 45 Light" w:cs="Arial"/>
                <w:b/>
                <w:color w:val="002060"/>
                <w:szCs w:val="20"/>
              </w:rPr>
            </w:pPr>
            <w:r>
              <w:rPr>
                <w:rFonts w:ascii="Frutiger 45 Light" w:hAnsi="Frutiger 45 Light" w:cs="Arial"/>
                <w:sz w:val="20"/>
                <w:szCs w:val="20"/>
              </w:rPr>
              <w:t>Now we're going to ask a few questions about pharmacy benefit management.</w:t>
            </w:r>
          </w:p>
          <w:p w:rsidR="00666C3F" w:rsidRDefault="00666C3F">
            <w:pPr>
              <w:jc w:val="center"/>
              <w:rPr>
                <w:rFonts w:ascii="Frutiger 45 Light" w:hAnsi="Frutiger 45 Light" w:cstheme="minorHAnsi"/>
                <w:b/>
              </w:rPr>
            </w:pPr>
          </w:p>
        </w:tc>
      </w:tr>
    </w:tbl>
    <w:p w:rsidR="00666C3F" w:rsidRDefault="00666C3F">
      <w:pPr>
        <w:spacing w:after="0"/>
        <w:rPr>
          <w:rFonts w:ascii="Frutiger 45 Light" w:hAnsi="Frutiger 45 Light" w:cstheme="minorHAnsi"/>
        </w:rPr>
      </w:pP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Q24.  Is your current pharmacy benefit carved-in or carved-out? </w:t>
      </w:r>
    </w:p>
    <w:p w:rsidR="00666C3F" w:rsidRDefault="00666C3F">
      <w:pPr>
        <w:pStyle w:val="ListParagraph"/>
        <w:spacing w:after="0"/>
        <w:rPr>
          <w:rFonts w:ascii="Frutiger 45 Light" w:hAnsi="Frutiger 45 Light" w:cs="Arial"/>
          <w:sz w:val="20"/>
          <w:szCs w:val="20"/>
        </w:rPr>
      </w:pPr>
    </w:p>
    <w:p w:rsidR="00666C3F" w:rsidRDefault="00124AB7">
      <w:pPr>
        <w:pStyle w:val="ListParagraph"/>
        <w:spacing w:after="0"/>
        <w:rPr>
          <w:rFonts w:ascii="Frutiger 45 Light" w:hAnsi="Frutiger 45 Light" w:cs="Arial"/>
          <w:sz w:val="20"/>
          <w:szCs w:val="20"/>
        </w:rPr>
      </w:pPr>
      <w:r>
        <w:rPr>
          <w:rFonts w:ascii="Frutiger 45 Light" w:hAnsi="Frutiger 45 Light" w:cs="Arial"/>
          <w:sz w:val="20"/>
          <w:szCs w:val="20"/>
        </w:rPr>
        <w:t>**A pharmacy carve-out is when an employer chooses a PBM to administer and manage prescription drug benefits that is separate from the PBM contracted with the medical health plan administering their medical claims.</w:t>
      </w:r>
    </w:p>
    <w:p w:rsidR="00666C3F" w:rsidRDefault="00666C3F">
      <w:pPr>
        <w:pStyle w:val="ListParagraph"/>
        <w:spacing w:after="0"/>
        <w:ind w:left="1080"/>
        <w:rPr>
          <w:rFonts w:ascii="Frutiger 45 Light" w:hAnsi="Frutiger 45 Light" w:cs="Arial"/>
          <w:sz w:val="20"/>
          <w:szCs w:val="20"/>
        </w:rPr>
      </w:pPr>
    </w:p>
    <w:p w:rsidR="00666C3F" w:rsidRDefault="00124AB7">
      <w:pPr>
        <w:pStyle w:val="ListParagraph"/>
        <w:numPr>
          <w:ilvl w:val="0"/>
          <w:numId w:val="22"/>
        </w:numPr>
        <w:spacing w:after="0"/>
        <w:rPr>
          <w:rFonts w:ascii="Frutiger 45 Light" w:hAnsi="Frutiger 45 Light" w:cs="Arial"/>
          <w:sz w:val="20"/>
          <w:szCs w:val="20"/>
        </w:rPr>
      </w:pPr>
      <w:r>
        <w:rPr>
          <w:rFonts w:ascii="Frutiger 45 Light" w:hAnsi="Frutiger 45 Light" w:cs="Arial"/>
          <w:sz w:val="20"/>
          <w:szCs w:val="20"/>
        </w:rPr>
        <w:t>Carved-in</w:t>
      </w:r>
      <w:r>
        <w:rPr>
          <w:rFonts w:ascii="Frutiger 45 Light" w:hAnsi="Frutiger 45 Light" w:cs="Arial"/>
          <w:sz w:val="20"/>
          <w:szCs w:val="20"/>
        </w:rPr>
        <w:tab/>
      </w:r>
    </w:p>
    <w:p w:rsidR="00666C3F" w:rsidRDefault="00124AB7">
      <w:pPr>
        <w:pStyle w:val="ListParagraph"/>
        <w:numPr>
          <w:ilvl w:val="0"/>
          <w:numId w:val="22"/>
        </w:numPr>
        <w:spacing w:after="0"/>
        <w:rPr>
          <w:rFonts w:ascii="Frutiger 45 Light" w:hAnsi="Frutiger 45 Light" w:cs="Arial"/>
          <w:sz w:val="20"/>
          <w:szCs w:val="20"/>
        </w:rPr>
      </w:pPr>
      <w:r>
        <w:rPr>
          <w:rFonts w:ascii="Frutiger 45 Light" w:hAnsi="Frutiger 45 Light" w:cs="Arial"/>
          <w:sz w:val="20"/>
          <w:szCs w:val="20"/>
        </w:rPr>
        <w:t>Carved-out</w:t>
      </w:r>
      <w:r>
        <w:rPr>
          <w:rFonts w:ascii="Frutiger 45 Light" w:hAnsi="Frutiger 45 Light" w:cs="Arial"/>
          <w:sz w:val="20"/>
          <w:szCs w:val="20"/>
        </w:rPr>
        <w:tab/>
      </w:r>
    </w:p>
    <w:p w:rsidR="00666C3F" w:rsidRDefault="00124AB7">
      <w:pPr>
        <w:pStyle w:val="ListParagraph"/>
        <w:numPr>
          <w:ilvl w:val="0"/>
          <w:numId w:val="22"/>
        </w:numPr>
        <w:spacing w:after="0"/>
        <w:rPr>
          <w:rFonts w:ascii="Frutiger 45 Light" w:hAnsi="Frutiger 45 Light" w:cs="Arial"/>
          <w:sz w:val="20"/>
          <w:szCs w:val="20"/>
        </w:rPr>
      </w:pPr>
      <w:r>
        <w:rPr>
          <w:rFonts w:ascii="Frutiger 45 Light" w:hAnsi="Frutiger 45 Light" w:cs="Arial"/>
          <w:sz w:val="20"/>
          <w:szCs w:val="20"/>
        </w:rPr>
        <w:t>I don't know</w:t>
      </w:r>
      <w:r>
        <w:rPr>
          <w:rFonts w:ascii="Frutiger 45 Light" w:hAnsi="Frutiger 45 Light" w:cs="Arial"/>
          <w:sz w:val="20"/>
          <w:szCs w:val="20"/>
        </w:rPr>
        <w:tab/>
      </w:r>
    </w:p>
    <w:p w:rsidR="00666C3F" w:rsidRDefault="00666C3F">
      <w:pPr>
        <w:pStyle w:val="ListParagraph"/>
        <w:spacing w:after="0"/>
        <w:ind w:left="108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Q25.  What Pharmacy Benefit Manager(s) (PBM) do you currently use for </w:t>
      </w:r>
      <w:r>
        <w:rPr>
          <w:rFonts w:ascii="Frutiger 45 Light" w:hAnsi="Frutiger 45 Light" w:cs="Arial"/>
          <w:sz w:val="20"/>
          <w:szCs w:val="20"/>
          <w:highlight w:val="yellow"/>
        </w:rPr>
        <w:t>2020?</w:t>
      </w:r>
      <w:r>
        <w:rPr>
          <w:rFonts w:ascii="Frutiger 45 Light" w:hAnsi="Frutiger 45 Light" w:cs="Arial"/>
          <w:sz w:val="20"/>
          <w:szCs w:val="20"/>
        </w:rPr>
        <w:t xml:space="preserve"> </w:t>
      </w:r>
      <w:r>
        <w:rPr>
          <w:rFonts w:ascii="Frutiger 45 Light" w:hAnsi="Frutiger 45 Light" w:cs="Arial"/>
          <w:i/>
          <w:sz w:val="20"/>
          <w:szCs w:val="20"/>
        </w:rPr>
        <w:t>Select all that apply.</w:t>
      </w:r>
    </w:p>
    <w:p w:rsidR="00666C3F" w:rsidRDefault="00666C3F">
      <w:pPr>
        <w:pStyle w:val="ListParagraph"/>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 xml:space="preserve">          [RANDOMIZE from "a" to "k"]</w:t>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Cigna</w:t>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CVS Caremark</w:t>
      </w:r>
      <w:r>
        <w:rPr>
          <w:rFonts w:ascii="Frutiger 45 Light" w:hAnsi="Frutiger 45 Light" w:cs="Arial"/>
          <w:sz w:val="20"/>
          <w:szCs w:val="20"/>
        </w:rPr>
        <w:tab/>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Diplomat/LDI</w:t>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EnvisionRx/Rite Aid</w:t>
      </w:r>
      <w:r>
        <w:rPr>
          <w:rFonts w:ascii="Frutiger 45 Light" w:hAnsi="Frutiger 45 Light" w:cs="Arial"/>
          <w:sz w:val="20"/>
          <w:szCs w:val="20"/>
        </w:rPr>
        <w:tab/>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Express Scripts</w:t>
      </w:r>
      <w:r>
        <w:rPr>
          <w:rFonts w:ascii="Frutiger 45 Light" w:hAnsi="Frutiger 45 Light" w:cs="Arial"/>
          <w:sz w:val="20"/>
          <w:szCs w:val="20"/>
        </w:rPr>
        <w:tab/>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Humana</w:t>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IngenioRx</w:t>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Magellan</w:t>
      </w:r>
      <w:r>
        <w:rPr>
          <w:rFonts w:ascii="Frutiger 45 Light" w:hAnsi="Frutiger 45 Light" w:cs="Arial"/>
          <w:sz w:val="20"/>
          <w:szCs w:val="20"/>
        </w:rPr>
        <w:tab/>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MedImpact</w:t>
      </w:r>
      <w:r>
        <w:rPr>
          <w:rFonts w:ascii="Frutiger 45 Light" w:hAnsi="Frutiger 45 Light" w:cs="Arial"/>
          <w:sz w:val="20"/>
          <w:szCs w:val="20"/>
        </w:rPr>
        <w:tab/>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OptumRx (UnitedHealth) / Catamaran</w:t>
      </w:r>
      <w:r>
        <w:rPr>
          <w:rFonts w:ascii="Frutiger 45 Light" w:hAnsi="Frutiger 45 Light" w:cs="Arial"/>
          <w:sz w:val="20"/>
          <w:szCs w:val="20"/>
        </w:rPr>
        <w:tab/>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Prime Therapeutics</w:t>
      </w:r>
      <w:r>
        <w:rPr>
          <w:rFonts w:ascii="Frutiger 45 Light" w:hAnsi="Frutiger 45 Light" w:cs="Arial"/>
          <w:sz w:val="20"/>
          <w:szCs w:val="20"/>
        </w:rPr>
        <w:tab/>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Other PBM (please specify)</w:t>
      </w:r>
      <w:r>
        <w:rPr>
          <w:rFonts w:ascii="Frutiger 45 Light" w:hAnsi="Frutiger 45 Light" w:cs="Arial"/>
          <w:sz w:val="20"/>
          <w:szCs w:val="20"/>
        </w:rPr>
        <w:tab/>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I don’t have one (remove from survey)</w:t>
      </w:r>
    </w:p>
    <w:p w:rsidR="00666C3F" w:rsidRDefault="00124AB7">
      <w:pPr>
        <w:pStyle w:val="ListParagraph"/>
        <w:numPr>
          <w:ilvl w:val="0"/>
          <w:numId w:val="20"/>
        </w:numPr>
        <w:spacing w:after="0"/>
        <w:rPr>
          <w:rFonts w:ascii="Frutiger 45 Light" w:hAnsi="Frutiger 45 Light" w:cs="Arial"/>
          <w:sz w:val="20"/>
          <w:szCs w:val="20"/>
        </w:rPr>
      </w:pPr>
      <w:r>
        <w:rPr>
          <w:rFonts w:ascii="Frutiger 45 Light" w:hAnsi="Frutiger 45 Light" w:cs="Arial"/>
          <w:sz w:val="20"/>
          <w:szCs w:val="20"/>
        </w:rPr>
        <w:t>Don’t Know/ Can't Answer</w:t>
      </w:r>
      <w:r>
        <w:rPr>
          <w:rFonts w:ascii="Frutiger 45 Light" w:hAnsi="Frutiger 45 Light" w:cs="Arial"/>
          <w:color w:val="FF0000"/>
          <w:sz w:val="20"/>
          <w:szCs w:val="20"/>
        </w:rPr>
        <w:t xml:space="preserve"> (SINGLE PUNCH)</w:t>
      </w:r>
    </w:p>
    <w:p w:rsidR="00666C3F" w:rsidRDefault="00666C3F">
      <w:pPr>
        <w:spacing w:after="0"/>
        <w:rPr>
          <w:rFonts w:ascii="Frutiger 45 Light" w:hAnsi="Frutiger 45 Light" w:cs="Arial"/>
          <w:color w:val="FF0000"/>
          <w:sz w:val="20"/>
          <w:szCs w:val="20"/>
        </w:rPr>
      </w:pPr>
    </w:p>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Q26. </w:t>
      </w:r>
      <w:r>
        <w:rPr>
          <w:rFonts w:ascii="Frutiger 45 Light" w:hAnsi="Frutiger 45 Light" w:cs="Arial"/>
          <w:strike/>
          <w:sz w:val="20"/>
          <w:szCs w:val="20"/>
        </w:rPr>
        <w:t>Q34</w:t>
      </w:r>
      <w:r>
        <w:rPr>
          <w:rFonts w:ascii="Frutiger 45 Light" w:hAnsi="Frutiger 45 Light" w:cs="Arial"/>
          <w:sz w:val="20"/>
          <w:szCs w:val="20"/>
        </w:rPr>
        <w:t xml:space="preserve">.  Are you putting your PBM contract out for bid in </w:t>
      </w:r>
      <w:r>
        <w:rPr>
          <w:rFonts w:ascii="Frutiger 45 Light" w:hAnsi="Frutiger 45 Light" w:cs="Arial"/>
          <w:sz w:val="20"/>
          <w:szCs w:val="20"/>
          <w:highlight w:val="yellow"/>
        </w:rPr>
        <w:t>2021?</w:t>
      </w:r>
      <w:r>
        <w:rPr>
          <w:rFonts w:ascii="Frutiger 45 Light" w:hAnsi="Frutiger 45 Light" w:cs="Arial"/>
          <w:sz w:val="20"/>
          <w:szCs w:val="20"/>
        </w:rPr>
        <w:t xml:space="preserve"> </w:t>
      </w:r>
    </w:p>
    <w:p w:rsidR="00666C3F" w:rsidRDefault="00666C3F">
      <w:pPr>
        <w:pStyle w:val="ListParagraph"/>
        <w:spacing w:after="0"/>
        <w:ind w:left="1080"/>
        <w:rPr>
          <w:rFonts w:ascii="Frutiger 45 Light" w:hAnsi="Frutiger 45 Light" w:cs="Arial"/>
          <w:sz w:val="20"/>
          <w:szCs w:val="20"/>
        </w:rPr>
      </w:pPr>
    </w:p>
    <w:p w:rsidR="00666C3F" w:rsidRDefault="00124AB7">
      <w:pPr>
        <w:pStyle w:val="ListParagraph"/>
        <w:numPr>
          <w:ilvl w:val="0"/>
          <w:numId w:val="26"/>
        </w:numPr>
        <w:spacing w:after="0"/>
        <w:rPr>
          <w:rFonts w:ascii="Frutiger 45 Light" w:hAnsi="Frutiger 45 Light" w:cs="Arial"/>
          <w:sz w:val="20"/>
          <w:szCs w:val="20"/>
        </w:rPr>
      </w:pPr>
      <w:r>
        <w:rPr>
          <w:rFonts w:ascii="Frutiger 45 Light" w:hAnsi="Frutiger 45 Light" w:cs="Arial"/>
          <w:sz w:val="20"/>
          <w:szCs w:val="20"/>
        </w:rPr>
        <w:t>Yes</w:t>
      </w:r>
      <w:r>
        <w:rPr>
          <w:rFonts w:ascii="Frutiger 45 Light" w:hAnsi="Frutiger 45 Light" w:cs="Arial"/>
          <w:sz w:val="20"/>
          <w:szCs w:val="20"/>
        </w:rPr>
        <w:tab/>
      </w:r>
    </w:p>
    <w:p w:rsidR="00666C3F" w:rsidRDefault="00124AB7">
      <w:pPr>
        <w:pStyle w:val="ListParagraph"/>
        <w:numPr>
          <w:ilvl w:val="0"/>
          <w:numId w:val="26"/>
        </w:numPr>
        <w:spacing w:after="0"/>
        <w:rPr>
          <w:rFonts w:ascii="Frutiger 45 Light" w:hAnsi="Frutiger 45 Light" w:cs="Arial"/>
          <w:sz w:val="20"/>
          <w:szCs w:val="20"/>
        </w:rPr>
      </w:pPr>
      <w:r>
        <w:rPr>
          <w:rFonts w:ascii="Frutiger 45 Light" w:hAnsi="Frutiger 45 Light" w:cs="Arial"/>
          <w:sz w:val="20"/>
          <w:szCs w:val="20"/>
        </w:rPr>
        <w:t>No</w:t>
      </w:r>
      <w:r>
        <w:rPr>
          <w:rFonts w:ascii="Frutiger 45 Light" w:hAnsi="Frutiger 45 Light" w:cs="Arial"/>
          <w:sz w:val="20"/>
          <w:szCs w:val="20"/>
        </w:rPr>
        <w:tab/>
      </w:r>
    </w:p>
    <w:p w:rsidR="00666C3F" w:rsidRDefault="00124AB7">
      <w:pPr>
        <w:pStyle w:val="ListParagraph"/>
        <w:numPr>
          <w:ilvl w:val="0"/>
          <w:numId w:val="26"/>
        </w:numPr>
        <w:spacing w:after="0"/>
        <w:rPr>
          <w:rFonts w:ascii="Frutiger 45 Light" w:hAnsi="Frutiger 45 Light" w:cs="Arial"/>
          <w:sz w:val="20"/>
          <w:szCs w:val="20"/>
        </w:rPr>
      </w:pPr>
      <w:r>
        <w:rPr>
          <w:rFonts w:ascii="Frutiger 45 Light" w:hAnsi="Frutiger 45 Light" w:cs="Arial"/>
          <w:sz w:val="20"/>
          <w:szCs w:val="20"/>
        </w:rPr>
        <w:t xml:space="preserve">Contract not yet up for renewal in </w:t>
      </w:r>
      <w:r>
        <w:rPr>
          <w:rFonts w:ascii="Frutiger 45 Light" w:hAnsi="Frutiger 45 Light" w:cs="Arial"/>
          <w:sz w:val="20"/>
          <w:szCs w:val="20"/>
          <w:highlight w:val="yellow"/>
        </w:rPr>
        <w:t>2021</w:t>
      </w:r>
    </w:p>
    <w:p w:rsidR="00666C3F" w:rsidRDefault="00124AB7">
      <w:pPr>
        <w:pStyle w:val="ListParagraph"/>
        <w:numPr>
          <w:ilvl w:val="0"/>
          <w:numId w:val="26"/>
        </w:numPr>
        <w:spacing w:after="0"/>
        <w:rPr>
          <w:rFonts w:ascii="Frutiger 45 Light" w:hAnsi="Frutiger 45 Light" w:cs="Arial"/>
          <w:sz w:val="20"/>
          <w:szCs w:val="20"/>
        </w:rPr>
      </w:pPr>
      <w:r>
        <w:rPr>
          <w:rFonts w:ascii="Frutiger 45 Light" w:hAnsi="Frutiger 45 Light" w:cs="Arial"/>
          <w:sz w:val="20"/>
          <w:szCs w:val="20"/>
        </w:rPr>
        <w:t>We do not use a PBM ( remove from survey)</w:t>
      </w:r>
      <w:r>
        <w:rPr>
          <w:rFonts w:ascii="Frutiger 45 Light" w:hAnsi="Frutiger 45 Light" w:cs="Arial"/>
          <w:sz w:val="20"/>
          <w:szCs w:val="20"/>
        </w:rPr>
        <w:tab/>
      </w:r>
    </w:p>
    <w:p w:rsidR="00666C3F" w:rsidRDefault="00124AB7">
      <w:pPr>
        <w:pStyle w:val="ListParagraph"/>
        <w:numPr>
          <w:ilvl w:val="0"/>
          <w:numId w:val="26"/>
        </w:numPr>
        <w:spacing w:after="0"/>
        <w:rPr>
          <w:rFonts w:ascii="Frutiger 45 Light" w:hAnsi="Frutiger 45 Light" w:cs="Arial"/>
          <w:sz w:val="20"/>
          <w:szCs w:val="20"/>
        </w:rPr>
      </w:pPr>
      <w:r>
        <w:rPr>
          <w:rFonts w:ascii="Frutiger 45 Light" w:hAnsi="Frutiger 45 Light" w:cs="Arial"/>
          <w:sz w:val="20"/>
          <w:szCs w:val="20"/>
        </w:rPr>
        <w:t>Don’t Know / Can't Answer</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Q27 </w:t>
      </w:r>
      <w:r>
        <w:rPr>
          <w:rFonts w:ascii="Frutiger 45 Light" w:hAnsi="Frutiger 45 Light" w:cs="Arial"/>
          <w:strike/>
          <w:sz w:val="20"/>
          <w:szCs w:val="20"/>
        </w:rPr>
        <w:t xml:space="preserve"> Q35</w:t>
      </w:r>
      <w:r>
        <w:rPr>
          <w:rFonts w:ascii="Frutiger 45 Light" w:hAnsi="Frutiger 45 Light" w:cs="Arial"/>
          <w:sz w:val="20"/>
          <w:szCs w:val="20"/>
        </w:rPr>
        <w:t xml:space="preserve">.  Will your pharmacy benefit be carved in or carved out in </w:t>
      </w:r>
      <w:r>
        <w:rPr>
          <w:rFonts w:ascii="Frutiger 45 Light" w:hAnsi="Frutiger 45 Light" w:cs="Arial"/>
          <w:sz w:val="20"/>
          <w:szCs w:val="20"/>
          <w:highlight w:val="yellow"/>
        </w:rPr>
        <w:t>2021?</w:t>
      </w:r>
    </w:p>
    <w:p w:rsidR="00666C3F" w:rsidRDefault="00666C3F">
      <w:pPr>
        <w:pStyle w:val="ListParagraph"/>
        <w:spacing w:after="0"/>
        <w:ind w:left="360"/>
        <w:rPr>
          <w:rFonts w:ascii="Frutiger 45 Light" w:hAnsi="Frutiger 45 Light" w:cs="Arial"/>
          <w:sz w:val="20"/>
          <w:szCs w:val="20"/>
        </w:rPr>
      </w:pPr>
    </w:p>
    <w:p w:rsidR="00666C3F" w:rsidRDefault="00124AB7">
      <w:pPr>
        <w:pStyle w:val="ListParagraph"/>
        <w:spacing w:after="0"/>
        <w:ind w:left="900"/>
        <w:rPr>
          <w:rFonts w:ascii="Frutiger 45 Light" w:hAnsi="Frutiger 45 Light" w:cs="Arial"/>
          <w:sz w:val="20"/>
          <w:szCs w:val="20"/>
        </w:rPr>
      </w:pPr>
      <w:r>
        <w:rPr>
          <w:rFonts w:ascii="Frutiger 45 Light" w:hAnsi="Frutiger 45 Light" w:cs="Arial"/>
          <w:sz w:val="20"/>
          <w:szCs w:val="20"/>
        </w:rPr>
        <w:t>**A pharmacy “carve-out” is when an employer chooses a PBM to administer and manage prescription drug benefits that is separate from the PBM contracted with the medical health plan administering their medical claims.</w:t>
      </w:r>
    </w:p>
    <w:p w:rsidR="00666C3F" w:rsidRDefault="00666C3F">
      <w:pPr>
        <w:pStyle w:val="ListParagraph"/>
        <w:spacing w:after="0"/>
        <w:ind w:left="1080"/>
        <w:rPr>
          <w:rFonts w:ascii="Frutiger 45 Light" w:hAnsi="Frutiger 45 Light" w:cs="Arial"/>
          <w:sz w:val="20"/>
          <w:szCs w:val="20"/>
        </w:rPr>
      </w:pPr>
    </w:p>
    <w:p w:rsidR="00666C3F" w:rsidRDefault="00124AB7">
      <w:pPr>
        <w:pStyle w:val="ListParagraph"/>
        <w:numPr>
          <w:ilvl w:val="0"/>
          <w:numId w:val="27"/>
        </w:numPr>
        <w:spacing w:after="0"/>
        <w:rPr>
          <w:rFonts w:ascii="Frutiger 45 Light" w:hAnsi="Frutiger 45 Light" w:cs="Arial"/>
          <w:sz w:val="20"/>
          <w:szCs w:val="20"/>
        </w:rPr>
      </w:pPr>
      <w:r>
        <w:rPr>
          <w:rFonts w:ascii="Frutiger 45 Light" w:hAnsi="Frutiger 45 Light" w:cs="Arial"/>
          <w:sz w:val="20"/>
          <w:szCs w:val="20"/>
        </w:rPr>
        <w:t>Carved-in</w:t>
      </w:r>
      <w:r>
        <w:rPr>
          <w:rFonts w:ascii="Frutiger 45 Light" w:hAnsi="Frutiger 45 Light" w:cs="Arial"/>
          <w:sz w:val="20"/>
          <w:szCs w:val="20"/>
        </w:rPr>
        <w:tab/>
      </w:r>
    </w:p>
    <w:p w:rsidR="00666C3F" w:rsidRDefault="00124AB7">
      <w:pPr>
        <w:pStyle w:val="ListParagraph"/>
        <w:numPr>
          <w:ilvl w:val="0"/>
          <w:numId w:val="27"/>
        </w:numPr>
        <w:spacing w:after="0"/>
        <w:rPr>
          <w:rFonts w:ascii="Frutiger 45 Light" w:hAnsi="Frutiger 45 Light" w:cs="Arial"/>
          <w:sz w:val="20"/>
          <w:szCs w:val="20"/>
        </w:rPr>
      </w:pPr>
      <w:r>
        <w:rPr>
          <w:rFonts w:ascii="Frutiger 45 Light" w:hAnsi="Frutiger 45 Light" w:cs="Arial"/>
          <w:sz w:val="20"/>
          <w:szCs w:val="20"/>
        </w:rPr>
        <w:t>Carved-out</w:t>
      </w:r>
      <w:r>
        <w:rPr>
          <w:rFonts w:ascii="Frutiger 45 Light" w:hAnsi="Frutiger 45 Light" w:cs="Arial"/>
          <w:sz w:val="20"/>
          <w:szCs w:val="20"/>
        </w:rPr>
        <w:tab/>
      </w:r>
    </w:p>
    <w:p w:rsidR="00666C3F" w:rsidRDefault="00124AB7">
      <w:pPr>
        <w:pStyle w:val="ListParagraph"/>
        <w:numPr>
          <w:ilvl w:val="0"/>
          <w:numId w:val="27"/>
        </w:numPr>
        <w:spacing w:after="0"/>
        <w:rPr>
          <w:rFonts w:ascii="Frutiger 45 Light" w:hAnsi="Frutiger 45 Light" w:cs="Arial"/>
          <w:sz w:val="20"/>
          <w:szCs w:val="20"/>
        </w:rPr>
      </w:pPr>
      <w:r>
        <w:rPr>
          <w:rFonts w:ascii="Frutiger 45 Light" w:hAnsi="Frutiger 45 Light" w:cs="Arial"/>
          <w:sz w:val="20"/>
          <w:szCs w:val="20"/>
        </w:rPr>
        <w:t>I don't know</w:t>
      </w:r>
    </w:p>
    <w:p w:rsidR="00666C3F" w:rsidRDefault="00666C3F">
      <w:pPr>
        <w:pStyle w:val="ListParagraph"/>
        <w:spacing w:after="0"/>
        <w:ind w:left="1080"/>
        <w:rPr>
          <w:rFonts w:ascii="Frutiger 45 Light" w:hAnsi="Frutiger 45 Light" w:cs="Arial"/>
          <w:sz w:val="20"/>
          <w:szCs w:val="20"/>
        </w:rPr>
      </w:pPr>
    </w:p>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[IF Q27 is b (Carved-out)]</w:t>
      </w: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Q28. </w:t>
      </w:r>
      <w:r>
        <w:rPr>
          <w:rFonts w:ascii="Frutiger 45 Light" w:hAnsi="Frutiger 45 Light" w:cs="Arial"/>
          <w:sz w:val="20"/>
          <w:szCs w:val="20"/>
        </w:rPr>
        <w:t xml:space="preserve">What is the reason you are planning on carving out your pharmacy benefit in </w:t>
      </w:r>
      <w:r>
        <w:rPr>
          <w:rFonts w:ascii="Frutiger 45 Light" w:hAnsi="Frutiger 45 Light" w:cs="Arial"/>
          <w:sz w:val="20"/>
          <w:szCs w:val="20"/>
          <w:highlight w:val="yellow"/>
        </w:rPr>
        <w:t>2021</w:t>
      </w:r>
      <w:r>
        <w:rPr>
          <w:rFonts w:ascii="Frutiger 45 Light" w:hAnsi="Frutiger 45 Light" w:cs="Arial"/>
          <w:sz w:val="20"/>
          <w:szCs w:val="20"/>
        </w:rPr>
        <w:t xml:space="preserve"> (select all that apply)?</w:t>
      </w: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[RANDOMIZE]</w:t>
      </w:r>
    </w:p>
    <w:p w:rsidR="00666C3F" w:rsidRDefault="00666C3F">
      <w:pPr>
        <w:spacing w:after="0"/>
        <w:rPr>
          <w:rFonts w:ascii="Frutiger 45 Light" w:hAnsi="Frutiger 45 Light" w:cs="Arial"/>
          <w:color w:val="FF0000"/>
          <w:sz w:val="20"/>
          <w:szCs w:val="20"/>
        </w:rPr>
      </w:pPr>
    </w:p>
    <w:p w:rsidR="00666C3F" w:rsidRDefault="00124AB7">
      <w:pPr>
        <w:pStyle w:val="ListParagraph"/>
        <w:numPr>
          <w:ilvl w:val="0"/>
          <w:numId w:val="49"/>
        </w:numPr>
        <w:spacing w:after="0"/>
        <w:rPr>
          <w:rFonts w:ascii="Frutiger 45 Light" w:hAnsi="Frutiger 45 Light" w:cs="Arial"/>
          <w:sz w:val="20"/>
          <w:szCs w:val="20"/>
        </w:rPr>
      </w:pPr>
      <w:r>
        <w:rPr>
          <w:rFonts w:ascii="Frutiger 45 Light" w:hAnsi="Frutiger 45 Light" w:cs="Arial"/>
          <w:sz w:val="20"/>
          <w:szCs w:val="20"/>
        </w:rPr>
        <w:t>My medical carrier does not offer pharmacy benefit management itself.</w:t>
      </w:r>
    </w:p>
    <w:p w:rsidR="00666C3F" w:rsidRDefault="00124AB7">
      <w:pPr>
        <w:pStyle w:val="ListParagraph"/>
        <w:numPr>
          <w:ilvl w:val="0"/>
          <w:numId w:val="49"/>
        </w:numPr>
        <w:spacing w:after="0"/>
        <w:rPr>
          <w:rFonts w:ascii="Frutiger 45 Light" w:hAnsi="Frutiger 45 Light" w:cs="Arial"/>
          <w:sz w:val="20"/>
          <w:szCs w:val="20"/>
        </w:rPr>
      </w:pPr>
      <w:r>
        <w:rPr>
          <w:rFonts w:ascii="Frutiger 45 Light" w:hAnsi="Frutiger 45 Light" w:cs="Arial"/>
          <w:sz w:val="20"/>
          <w:szCs w:val="20"/>
        </w:rPr>
        <w:t>I have multiple medical carriers, so a carve-in does not make sense for my benefits offering.</w:t>
      </w:r>
    </w:p>
    <w:p w:rsidR="00666C3F" w:rsidRDefault="00124AB7">
      <w:pPr>
        <w:pStyle w:val="ListParagraph"/>
        <w:numPr>
          <w:ilvl w:val="0"/>
          <w:numId w:val="49"/>
        </w:numPr>
        <w:spacing w:after="0"/>
        <w:rPr>
          <w:rFonts w:ascii="Frutiger 45 Light" w:hAnsi="Frutiger 45 Light" w:cs="Arial"/>
          <w:sz w:val="20"/>
          <w:szCs w:val="20"/>
        </w:rPr>
      </w:pPr>
      <w:r>
        <w:rPr>
          <w:rFonts w:ascii="Frutiger 45 Light" w:hAnsi="Frutiger 45 Light" w:cs="Arial"/>
          <w:sz w:val="20"/>
          <w:szCs w:val="20"/>
        </w:rPr>
        <w:t>The net price my medical carrier is offering to carve in is not attractive enough.</w:t>
      </w:r>
    </w:p>
    <w:p w:rsidR="00666C3F" w:rsidRDefault="00124AB7">
      <w:pPr>
        <w:pStyle w:val="ListParagraph"/>
        <w:numPr>
          <w:ilvl w:val="0"/>
          <w:numId w:val="49"/>
        </w:numPr>
        <w:spacing w:after="0"/>
        <w:rPr>
          <w:rFonts w:ascii="Frutiger 45 Light" w:hAnsi="Frutiger 45 Light" w:cs="Arial"/>
          <w:sz w:val="20"/>
          <w:szCs w:val="20"/>
        </w:rPr>
      </w:pPr>
      <w:r>
        <w:rPr>
          <w:rFonts w:ascii="Frutiger 45 Light" w:hAnsi="Frutiger 45 Light" w:cs="Arial"/>
          <w:sz w:val="20"/>
          <w:szCs w:val="20"/>
        </w:rPr>
        <w:t>The price guarantees my medical carrier is offering to carve in is not attractive enough.</w:t>
      </w:r>
    </w:p>
    <w:p w:rsidR="00666C3F" w:rsidRDefault="00124AB7">
      <w:pPr>
        <w:pStyle w:val="ListParagraph"/>
        <w:numPr>
          <w:ilvl w:val="0"/>
          <w:numId w:val="49"/>
        </w:numPr>
        <w:spacing w:after="0"/>
        <w:rPr>
          <w:rFonts w:ascii="Frutiger 45 Light" w:hAnsi="Frutiger 45 Light" w:cs="Arial"/>
          <w:sz w:val="20"/>
          <w:szCs w:val="20"/>
        </w:rPr>
      </w:pPr>
      <w:r>
        <w:rPr>
          <w:rFonts w:ascii="Frutiger 45 Light" w:hAnsi="Frutiger 45 Light" w:cs="Arial"/>
          <w:sz w:val="20"/>
          <w:szCs w:val="20"/>
        </w:rPr>
        <w:t>I think the PBM vendor that I carve out to has better customer service than my medical carrier.</w:t>
      </w:r>
    </w:p>
    <w:p w:rsidR="00666C3F" w:rsidRDefault="00124AB7">
      <w:pPr>
        <w:pStyle w:val="ListParagraph"/>
        <w:numPr>
          <w:ilvl w:val="0"/>
          <w:numId w:val="49"/>
        </w:numPr>
        <w:spacing w:after="0"/>
        <w:rPr>
          <w:rFonts w:ascii="Frutiger 45 Light" w:hAnsi="Frutiger 45 Light" w:cs="Arial"/>
          <w:sz w:val="20"/>
          <w:szCs w:val="20"/>
        </w:rPr>
      </w:pPr>
      <w:r>
        <w:rPr>
          <w:rFonts w:ascii="Frutiger 45 Light" w:hAnsi="Frutiger 45 Light" w:cs="Arial"/>
          <w:sz w:val="20"/>
          <w:szCs w:val="20"/>
        </w:rPr>
        <w:t>I think the PBM vendor I carve out to does a better job at clinical management than my medical carrier.</w:t>
      </w:r>
    </w:p>
    <w:p w:rsidR="00666C3F" w:rsidRDefault="00124AB7">
      <w:pPr>
        <w:pStyle w:val="ListParagraph"/>
        <w:numPr>
          <w:ilvl w:val="0"/>
          <w:numId w:val="49"/>
        </w:numPr>
        <w:spacing w:after="0"/>
        <w:rPr>
          <w:rFonts w:ascii="Frutiger 45 Light" w:hAnsi="Frutiger 45 Light" w:cs="Arial"/>
          <w:sz w:val="20"/>
          <w:szCs w:val="20"/>
        </w:rPr>
      </w:pPr>
      <w:r>
        <w:rPr>
          <w:rFonts w:ascii="Frutiger 45 Light" w:hAnsi="Frutiger 45 Light" w:cs="Arial"/>
          <w:sz w:val="20"/>
          <w:szCs w:val="20"/>
        </w:rPr>
        <w:t>I was already carving out my pharmacy benefits, so carving in would be disruptive to our company and employees.</w:t>
      </w:r>
    </w:p>
    <w:p w:rsidR="00666C3F" w:rsidRDefault="00124AB7">
      <w:pPr>
        <w:pStyle w:val="ListParagraph"/>
        <w:numPr>
          <w:ilvl w:val="0"/>
          <w:numId w:val="49"/>
        </w:numPr>
        <w:spacing w:after="0"/>
        <w:rPr>
          <w:rFonts w:ascii="Frutiger 45 Light" w:hAnsi="Frutiger 45 Light" w:cs="Arial"/>
          <w:sz w:val="20"/>
          <w:szCs w:val="20"/>
          <w:highlight w:val="yellow"/>
        </w:rPr>
      </w:pPr>
      <w:r>
        <w:rPr>
          <w:rFonts w:ascii="Frutiger 45 Light" w:hAnsi="Frutiger 45 Light" w:cs="Arial"/>
          <w:sz w:val="20"/>
          <w:szCs w:val="20"/>
          <w:highlight w:val="yellow"/>
        </w:rPr>
        <w:t xml:space="preserve">COVID-19 caused us to re-evaluate our pharmacy benefits and are now looking for alternative options </w:t>
      </w:r>
    </w:p>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sz w:val="20"/>
          <w:szCs w:val="20"/>
        </w:rPr>
      </w:pPr>
      <w:r>
        <w:rPr>
          <w:rFonts w:ascii="Frutiger 45 Light" w:hAnsi="Frutiger 45 Light" w:cs="Arial"/>
          <w:strike/>
          <w:sz w:val="20"/>
          <w:szCs w:val="20"/>
        </w:rPr>
        <w:t>Q28</w:t>
      </w:r>
      <w:r>
        <w:rPr>
          <w:rFonts w:ascii="Frutiger 45 Light" w:hAnsi="Frutiger 45 Light" w:cs="Arial"/>
          <w:sz w:val="20"/>
          <w:szCs w:val="20"/>
        </w:rPr>
        <w:t xml:space="preserve"> Q29 </w:t>
      </w:r>
      <w:r>
        <w:rPr>
          <w:rFonts w:ascii="Frutiger 45 Light" w:hAnsi="Frutiger 45 Light" w:cs="Arial"/>
          <w:strike/>
          <w:sz w:val="20"/>
          <w:szCs w:val="20"/>
        </w:rPr>
        <w:t>Q36</w:t>
      </w:r>
      <w:r>
        <w:rPr>
          <w:rFonts w:ascii="Frutiger 45 Light" w:hAnsi="Frutiger 45 Light" w:cs="Arial"/>
          <w:sz w:val="20"/>
          <w:szCs w:val="20"/>
        </w:rPr>
        <w:t xml:space="preserve">.  What PBM will you be, or are considering, using in </w:t>
      </w:r>
      <w:r>
        <w:rPr>
          <w:rFonts w:ascii="Frutiger 45 Light" w:hAnsi="Frutiger 45 Light" w:cs="Arial"/>
          <w:sz w:val="20"/>
          <w:szCs w:val="20"/>
          <w:highlight w:val="yellow"/>
        </w:rPr>
        <w:t>2021</w:t>
      </w:r>
      <w:r>
        <w:rPr>
          <w:rFonts w:ascii="Frutiger 45 Light" w:hAnsi="Frutiger 45 Light" w:cs="Arial"/>
          <w:sz w:val="20"/>
          <w:szCs w:val="20"/>
        </w:rPr>
        <w:t>?</w:t>
      </w:r>
    </w:p>
    <w:p w:rsidR="00666C3F" w:rsidRDefault="00124AB7">
      <w:pPr>
        <w:spacing w:after="0"/>
        <w:rPr>
          <w:rFonts w:ascii="Frutiger 45 Light" w:hAnsi="Frutiger 45 Light" w:cs="Arial"/>
          <w:sz w:val="20"/>
          <w:szCs w:val="20"/>
        </w:rPr>
      </w:pPr>
      <w:r>
        <w:rPr>
          <w:rFonts w:ascii="Frutiger 45 Light" w:hAnsi="Frutiger 45 Light" w:cs="Arial"/>
          <w:color w:val="FF0000"/>
          <w:sz w:val="20"/>
          <w:szCs w:val="20"/>
        </w:rPr>
        <w:t xml:space="preserve">          [RANDOMIZE from "a" to "k"]</w:t>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Cigna</w:t>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CVS Caremark</w:t>
      </w:r>
      <w:r>
        <w:rPr>
          <w:rFonts w:ascii="Frutiger 45 Light" w:hAnsi="Frutiger 45 Light" w:cs="Arial"/>
          <w:sz w:val="20"/>
          <w:szCs w:val="20"/>
        </w:rPr>
        <w:tab/>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Diplomat/LDI</w:t>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EnvisionRx/Rite Aid</w:t>
      </w:r>
      <w:r>
        <w:rPr>
          <w:rFonts w:ascii="Frutiger 45 Light" w:hAnsi="Frutiger 45 Light" w:cs="Arial"/>
          <w:sz w:val="20"/>
          <w:szCs w:val="20"/>
        </w:rPr>
        <w:tab/>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Express Scripts</w:t>
      </w:r>
      <w:r>
        <w:rPr>
          <w:rFonts w:ascii="Frutiger 45 Light" w:hAnsi="Frutiger 45 Light" w:cs="Arial"/>
          <w:sz w:val="20"/>
          <w:szCs w:val="20"/>
        </w:rPr>
        <w:tab/>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Humana</w:t>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IngenioRx</w:t>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Magellan</w:t>
      </w:r>
      <w:r>
        <w:rPr>
          <w:rFonts w:ascii="Frutiger 45 Light" w:hAnsi="Frutiger 45 Light" w:cs="Arial"/>
          <w:sz w:val="20"/>
          <w:szCs w:val="20"/>
        </w:rPr>
        <w:tab/>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MedImpact</w:t>
      </w:r>
      <w:r>
        <w:rPr>
          <w:rFonts w:ascii="Frutiger 45 Light" w:hAnsi="Frutiger 45 Light" w:cs="Arial"/>
          <w:sz w:val="20"/>
          <w:szCs w:val="20"/>
        </w:rPr>
        <w:tab/>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OptumRx (UnitedHealth) / Catamaran</w:t>
      </w:r>
      <w:r>
        <w:rPr>
          <w:rFonts w:ascii="Frutiger 45 Light" w:hAnsi="Frutiger 45 Light" w:cs="Arial"/>
          <w:sz w:val="20"/>
          <w:szCs w:val="20"/>
        </w:rPr>
        <w:tab/>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Prime Therapeutics</w:t>
      </w:r>
      <w:r>
        <w:rPr>
          <w:rFonts w:ascii="Frutiger 45 Light" w:hAnsi="Frutiger 45 Light" w:cs="Arial"/>
          <w:sz w:val="20"/>
          <w:szCs w:val="20"/>
        </w:rPr>
        <w:tab/>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Other PBM (please specify)</w:t>
      </w:r>
      <w:r>
        <w:rPr>
          <w:rFonts w:ascii="Frutiger 45 Light" w:hAnsi="Frutiger 45 Light" w:cs="Arial"/>
          <w:sz w:val="20"/>
          <w:szCs w:val="20"/>
        </w:rPr>
        <w:tab/>
      </w:r>
    </w:p>
    <w:p w:rsidR="00666C3F" w:rsidRDefault="00124AB7">
      <w:pPr>
        <w:pStyle w:val="ListParagraph"/>
        <w:numPr>
          <w:ilvl w:val="0"/>
          <w:numId w:val="39"/>
        </w:numPr>
        <w:spacing w:after="0"/>
        <w:rPr>
          <w:rFonts w:ascii="Frutiger 45 Light" w:hAnsi="Frutiger 45 Light" w:cs="Arial"/>
          <w:sz w:val="20"/>
          <w:szCs w:val="20"/>
        </w:rPr>
      </w:pPr>
      <w:r>
        <w:rPr>
          <w:rFonts w:ascii="Frutiger 45 Light" w:hAnsi="Frutiger 45 Light" w:cs="Arial"/>
          <w:sz w:val="20"/>
          <w:szCs w:val="20"/>
        </w:rPr>
        <w:t xml:space="preserve">I don't know </w:t>
      </w:r>
      <w:r>
        <w:rPr>
          <w:rFonts w:ascii="Frutiger 45 Light" w:hAnsi="Frutiger 45 Light" w:cs="Arial"/>
          <w:color w:val="FF0000"/>
          <w:sz w:val="20"/>
          <w:szCs w:val="20"/>
        </w:rPr>
        <w:t xml:space="preserve"> (SINGLE PUNCH)</w:t>
      </w:r>
    </w:p>
    <w:p w:rsidR="00666C3F" w:rsidRDefault="00666C3F">
      <w:pPr>
        <w:spacing w:after="0"/>
        <w:rPr>
          <w:rFonts w:ascii="Frutiger 45 Light" w:hAnsi="Frutiger 45 Light" w:cs="Arial"/>
          <w:color w:val="FF0000"/>
          <w:sz w:val="20"/>
          <w:szCs w:val="20"/>
        </w:rPr>
      </w:pP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rPr>
        <w:t xml:space="preserve">Q30. </w:t>
      </w:r>
      <w:r>
        <w:rPr>
          <w:rFonts w:ascii="Frutiger 45 Light" w:hAnsi="Frutiger 45 Light" w:cs="Arial"/>
          <w:strike/>
          <w:sz w:val="20"/>
          <w:szCs w:val="20"/>
        </w:rPr>
        <w:t>Q37</w:t>
      </w:r>
      <w:r>
        <w:rPr>
          <w:rFonts w:ascii="Frutiger 45 Light" w:hAnsi="Frutiger 45 Light" w:cs="Arial"/>
          <w:sz w:val="20"/>
          <w:szCs w:val="20"/>
        </w:rPr>
        <w:t xml:space="preserve">.  What are the three most important selection criteria when choosing a PBM for the </w:t>
      </w:r>
      <w:r>
        <w:rPr>
          <w:rFonts w:ascii="Frutiger 45 Light" w:hAnsi="Frutiger 45 Light" w:cs="Arial"/>
          <w:sz w:val="20"/>
          <w:szCs w:val="20"/>
          <w:highlight w:val="yellow"/>
        </w:rPr>
        <w:t>2021</w:t>
      </w:r>
      <w:r>
        <w:rPr>
          <w:rFonts w:ascii="Frutiger 45 Light" w:hAnsi="Frutiger 45 Light" w:cs="Arial"/>
          <w:sz w:val="20"/>
          <w:szCs w:val="20"/>
        </w:rPr>
        <w:t xml:space="preserve"> plan year? Select up to 3</w:t>
      </w:r>
    </w:p>
    <w:p w:rsidR="00666C3F" w:rsidRDefault="00124AB7">
      <w:pPr>
        <w:spacing w:after="0"/>
        <w:ind w:left="720"/>
        <w:rPr>
          <w:rFonts w:ascii="Frutiger 45 Light" w:hAnsi="Frutiger 45 Light" w:cs="Arial"/>
          <w:color w:val="FF0000"/>
          <w:sz w:val="20"/>
          <w:szCs w:val="20"/>
        </w:rPr>
      </w:pPr>
      <w:r>
        <w:rPr>
          <w:rFonts w:ascii="Frutiger 45 Light" w:hAnsi="Frutiger 45 Light" w:cs="Arial"/>
          <w:color w:val="FF0000"/>
          <w:sz w:val="20"/>
          <w:szCs w:val="20"/>
        </w:rPr>
        <w:t>[RANDOMIZE]</w:t>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Overall cost management</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Rebates</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Transparency</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Website and consumer tools/information</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Flexibility in formulary design</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Customer service</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Network arrangement/Narrow Network</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Integration with health benefits management</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Specialty pharmacy management capabilities</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Claims management</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lastRenderedPageBreak/>
        <w:t>Ancillary Services</w:t>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Continuity of business relationship</w:t>
      </w:r>
      <w:r>
        <w:rPr>
          <w:rFonts w:ascii="Frutiger 45 Light" w:hAnsi="Frutiger 45 Light" w:cs="Arial"/>
          <w:sz w:val="20"/>
          <w:szCs w:val="20"/>
        </w:rPr>
        <w:tab/>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 xml:space="preserve">Other, (Please Specify) </w:t>
      </w:r>
      <w:r>
        <w:rPr>
          <w:rFonts w:ascii="Frutiger 45 Light" w:hAnsi="Frutiger 45 Light" w:cs="Arial"/>
          <w:color w:val="FF0000"/>
          <w:sz w:val="20"/>
          <w:szCs w:val="20"/>
        </w:rPr>
        <w:t>[anchor to bottom]</w:t>
      </w:r>
    </w:p>
    <w:p w:rsidR="00666C3F" w:rsidRDefault="00124AB7">
      <w:pPr>
        <w:pStyle w:val="ListParagraph"/>
        <w:numPr>
          <w:ilvl w:val="0"/>
          <w:numId w:val="21"/>
        </w:numPr>
        <w:spacing w:after="0"/>
        <w:rPr>
          <w:rFonts w:ascii="Frutiger 45 Light" w:hAnsi="Frutiger 45 Light" w:cs="Arial"/>
          <w:sz w:val="20"/>
          <w:szCs w:val="20"/>
        </w:rPr>
      </w:pPr>
      <w:r>
        <w:rPr>
          <w:rFonts w:ascii="Frutiger 45 Light" w:hAnsi="Frutiger 45 Light" w:cs="Arial"/>
          <w:sz w:val="20"/>
          <w:szCs w:val="20"/>
        </w:rPr>
        <w:t xml:space="preserve">Don’t Know / Can't Answer </w:t>
      </w:r>
      <w:r>
        <w:rPr>
          <w:rFonts w:ascii="Frutiger 45 Light" w:hAnsi="Frutiger 45 Light" w:cs="Arial"/>
          <w:color w:val="FF0000"/>
          <w:sz w:val="20"/>
          <w:szCs w:val="20"/>
        </w:rPr>
        <w:t>[anchor to bottom]</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Q31. </w:t>
      </w:r>
      <w:r>
        <w:rPr>
          <w:rFonts w:ascii="Frutiger 45 Light" w:hAnsi="Frutiger 45 Light" w:cs="Arial"/>
          <w:sz w:val="20"/>
          <w:szCs w:val="20"/>
        </w:rPr>
        <w:t>Please rank your current PBM vendor on the following categories from 1-10 (1 being the highest) for 2020.</w:t>
      </w:r>
    </w:p>
    <w:p w:rsidR="00666C3F" w:rsidRDefault="00666C3F">
      <w:pPr>
        <w:spacing w:after="0"/>
        <w:rPr>
          <w:rFonts w:ascii="Frutiger 45 Light" w:hAnsi="Frutiger 45 Light" w:cs="Arial"/>
          <w:sz w:val="20"/>
          <w:szCs w:val="20"/>
        </w:rPr>
      </w:pP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a.</w:t>
      </w:r>
      <w:r>
        <w:rPr>
          <w:rFonts w:ascii="Frutiger 45 Light" w:hAnsi="Frutiger 45 Light" w:cs="Arial"/>
          <w:sz w:val="20"/>
          <w:szCs w:val="20"/>
        </w:rPr>
        <w:tab/>
        <w:t>Patient Service</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b.</w:t>
      </w:r>
      <w:r>
        <w:rPr>
          <w:rFonts w:ascii="Frutiger 45 Light" w:hAnsi="Frutiger 45 Light" w:cs="Arial"/>
          <w:sz w:val="20"/>
          <w:szCs w:val="20"/>
        </w:rPr>
        <w:tab/>
        <w:t>Account Management</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c.</w:t>
      </w:r>
      <w:r>
        <w:rPr>
          <w:rFonts w:ascii="Frutiger 45 Light" w:hAnsi="Frutiger 45 Light" w:cs="Arial"/>
          <w:sz w:val="20"/>
          <w:szCs w:val="20"/>
        </w:rPr>
        <w:tab/>
        <w:t>Net Price</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d.</w:t>
      </w:r>
      <w:r>
        <w:rPr>
          <w:rFonts w:ascii="Frutiger 45 Light" w:hAnsi="Frutiger 45 Light" w:cs="Arial"/>
          <w:sz w:val="20"/>
          <w:szCs w:val="20"/>
        </w:rPr>
        <w:tab/>
        <w:t>Product and Service Innovation</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e.</w:t>
      </w:r>
      <w:r>
        <w:rPr>
          <w:rFonts w:ascii="Frutiger 45 Light" w:hAnsi="Frutiger 45 Light" w:cs="Arial"/>
          <w:sz w:val="20"/>
          <w:szCs w:val="20"/>
        </w:rPr>
        <w:tab/>
        <w:t>Communication</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f.</w:t>
      </w:r>
      <w:r>
        <w:rPr>
          <w:rFonts w:ascii="Frutiger 45 Light" w:hAnsi="Frutiger 45 Light" w:cs="Arial"/>
          <w:sz w:val="20"/>
          <w:szCs w:val="20"/>
        </w:rPr>
        <w:tab/>
        <w:t>Transparency</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g.</w:t>
      </w:r>
      <w:r>
        <w:rPr>
          <w:rFonts w:ascii="Frutiger 45 Light" w:hAnsi="Frutiger 45 Light" w:cs="Arial"/>
          <w:sz w:val="20"/>
          <w:szCs w:val="20"/>
        </w:rPr>
        <w:tab/>
        <w:t>Utilization and benefit management consulting</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h.</w:t>
      </w:r>
      <w:r>
        <w:rPr>
          <w:rFonts w:ascii="Frutiger 45 Light" w:hAnsi="Frutiger 45 Light" w:cs="Arial"/>
          <w:sz w:val="20"/>
          <w:szCs w:val="20"/>
        </w:rPr>
        <w:tab/>
        <w:t>Network management</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i.</w:t>
      </w:r>
      <w:r>
        <w:rPr>
          <w:rFonts w:ascii="Frutiger 45 Light" w:hAnsi="Frutiger 45 Light" w:cs="Arial"/>
          <w:sz w:val="20"/>
          <w:szCs w:val="20"/>
        </w:rPr>
        <w:tab/>
        <w:t>Clinical services</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j.</w:t>
      </w:r>
      <w:r>
        <w:rPr>
          <w:rFonts w:ascii="Frutiger 45 Light" w:hAnsi="Frutiger 45 Light" w:cs="Arial"/>
          <w:sz w:val="20"/>
          <w:szCs w:val="20"/>
        </w:rPr>
        <w:tab/>
        <w:t>Claims and data administration</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Q32.</w:t>
      </w:r>
      <w:r>
        <w:rPr>
          <w:rFonts w:ascii="Frutiger 45 Light" w:hAnsi="Frutiger 45 Light" w:cs="Arial"/>
          <w:sz w:val="20"/>
          <w:szCs w:val="20"/>
        </w:rPr>
        <w:t xml:space="preserve"> Please indicate  how your PBM vendor did in the following categories compared in </w:t>
      </w:r>
      <w:r>
        <w:rPr>
          <w:rFonts w:ascii="Frutiger 45 Light" w:hAnsi="Frutiger 45 Light" w:cs="Arial"/>
          <w:sz w:val="20"/>
          <w:szCs w:val="20"/>
          <w:highlight w:val="yellow"/>
        </w:rPr>
        <w:t>2020</w:t>
      </w:r>
      <w:r>
        <w:rPr>
          <w:rFonts w:ascii="Frutiger 45 Light" w:hAnsi="Frutiger 45 Light" w:cs="Arial"/>
          <w:sz w:val="20"/>
          <w:szCs w:val="20"/>
        </w:rPr>
        <w:t xml:space="preserve"> vs. </w:t>
      </w:r>
      <w:r>
        <w:rPr>
          <w:rFonts w:ascii="Frutiger 45 Light" w:hAnsi="Frutiger 45 Light" w:cs="Arial"/>
          <w:sz w:val="20"/>
          <w:szCs w:val="20"/>
          <w:highlight w:val="yellow"/>
        </w:rPr>
        <w:t>2019</w:t>
      </w:r>
      <w:r>
        <w:rPr>
          <w:rFonts w:ascii="Frutiger 45 Light" w:hAnsi="Frutiger 45 Light" w:cs="Arial"/>
          <w:sz w:val="20"/>
          <w:szCs w:val="20"/>
        </w:rPr>
        <w:t>.</w:t>
      </w:r>
    </w:p>
    <w:p w:rsidR="00666C3F" w:rsidRDefault="00124AB7">
      <w:pPr>
        <w:spacing w:after="0"/>
        <w:rPr>
          <w:rFonts w:ascii="Frutiger 45 Light" w:hAnsi="Frutiger 45 Light" w:cs="Arial"/>
          <w:sz w:val="20"/>
          <w:szCs w:val="20"/>
        </w:rPr>
      </w:pPr>
      <w:r>
        <w:rPr>
          <w:rFonts w:ascii="Frutiger 45 Light" w:hAnsi="Frutiger 45 Light" w:cs="Arial"/>
          <w:sz w:val="20"/>
          <w:szCs w:val="20"/>
        </w:rPr>
        <w:t>(Improved, Worsened, No change)</w:t>
      </w:r>
    </w:p>
    <w:p w:rsidR="00666C3F" w:rsidRDefault="00666C3F">
      <w:pPr>
        <w:spacing w:after="0"/>
        <w:rPr>
          <w:rFonts w:ascii="Frutiger 45 Light" w:hAnsi="Frutiger 45 Light" w:cs="Arial"/>
          <w:sz w:val="20"/>
          <w:szCs w:val="20"/>
        </w:rPr>
      </w:pP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a.</w:t>
      </w:r>
      <w:r>
        <w:rPr>
          <w:rFonts w:ascii="Frutiger 45 Light" w:hAnsi="Frutiger 45 Light" w:cs="Arial"/>
          <w:sz w:val="20"/>
          <w:szCs w:val="20"/>
        </w:rPr>
        <w:tab/>
        <w:t>Patient Service</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b.</w:t>
      </w:r>
      <w:r>
        <w:rPr>
          <w:rFonts w:ascii="Frutiger 45 Light" w:hAnsi="Frutiger 45 Light" w:cs="Arial"/>
          <w:sz w:val="20"/>
          <w:szCs w:val="20"/>
        </w:rPr>
        <w:tab/>
        <w:t>Account Management</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c.</w:t>
      </w:r>
      <w:r>
        <w:rPr>
          <w:rFonts w:ascii="Frutiger 45 Light" w:hAnsi="Frutiger 45 Light" w:cs="Arial"/>
          <w:sz w:val="20"/>
          <w:szCs w:val="20"/>
        </w:rPr>
        <w:tab/>
        <w:t>Net Price</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d.</w:t>
      </w:r>
      <w:r>
        <w:rPr>
          <w:rFonts w:ascii="Frutiger 45 Light" w:hAnsi="Frutiger 45 Light" w:cs="Arial"/>
          <w:sz w:val="20"/>
          <w:szCs w:val="20"/>
        </w:rPr>
        <w:tab/>
        <w:t>Product and Service Innovation</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e.</w:t>
      </w:r>
      <w:r>
        <w:rPr>
          <w:rFonts w:ascii="Frutiger 45 Light" w:hAnsi="Frutiger 45 Light" w:cs="Arial"/>
          <w:sz w:val="20"/>
          <w:szCs w:val="20"/>
        </w:rPr>
        <w:tab/>
        <w:t>Communication</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f.</w:t>
      </w:r>
      <w:r>
        <w:rPr>
          <w:rFonts w:ascii="Frutiger 45 Light" w:hAnsi="Frutiger 45 Light" w:cs="Arial"/>
          <w:sz w:val="20"/>
          <w:szCs w:val="20"/>
        </w:rPr>
        <w:tab/>
        <w:t>Transparency</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g.</w:t>
      </w:r>
      <w:r>
        <w:rPr>
          <w:rFonts w:ascii="Frutiger 45 Light" w:hAnsi="Frutiger 45 Light" w:cs="Arial"/>
          <w:sz w:val="20"/>
          <w:szCs w:val="20"/>
        </w:rPr>
        <w:tab/>
        <w:t>Utilization and benefit management consulting</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h.</w:t>
      </w:r>
      <w:r>
        <w:rPr>
          <w:rFonts w:ascii="Frutiger 45 Light" w:hAnsi="Frutiger 45 Light" w:cs="Arial"/>
          <w:sz w:val="20"/>
          <w:szCs w:val="20"/>
        </w:rPr>
        <w:tab/>
        <w:t>Network management</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i.</w:t>
      </w:r>
      <w:r>
        <w:rPr>
          <w:rFonts w:ascii="Frutiger 45 Light" w:hAnsi="Frutiger 45 Light" w:cs="Arial"/>
          <w:sz w:val="20"/>
          <w:szCs w:val="20"/>
        </w:rPr>
        <w:tab/>
        <w:t>Clinical services</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j.</w:t>
      </w:r>
      <w:r>
        <w:rPr>
          <w:rFonts w:ascii="Frutiger 45 Light" w:hAnsi="Frutiger 45 Light" w:cs="Arial"/>
          <w:sz w:val="20"/>
          <w:szCs w:val="20"/>
        </w:rPr>
        <w:tab/>
        <w:t>Claims and data administration</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Q33. </w:t>
      </w:r>
      <w:r>
        <w:rPr>
          <w:rFonts w:ascii="Frutiger 45 Light" w:hAnsi="Frutiger 45 Light" w:cs="Arial"/>
          <w:sz w:val="20"/>
          <w:szCs w:val="20"/>
        </w:rPr>
        <w:t>Does your PBM contract have a trend guarantee included?</w:t>
      </w:r>
    </w:p>
    <w:p w:rsidR="00666C3F" w:rsidRDefault="00666C3F">
      <w:pPr>
        <w:spacing w:after="0"/>
        <w:rPr>
          <w:rFonts w:ascii="Frutiger 45 Light" w:hAnsi="Frutiger 45 Light" w:cs="Arial"/>
          <w:sz w:val="20"/>
          <w:szCs w:val="20"/>
        </w:rPr>
      </w:pP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a.</w:t>
      </w:r>
      <w:r>
        <w:rPr>
          <w:rFonts w:ascii="Frutiger 45 Light" w:hAnsi="Frutiger 45 Light" w:cs="Arial"/>
          <w:sz w:val="20"/>
          <w:szCs w:val="20"/>
        </w:rPr>
        <w:tab/>
        <w:t>Yes</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b.</w:t>
      </w:r>
      <w:r>
        <w:rPr>
          <w:rFonts w:ascii="Frutiger 45 Light" w:hAnsi="Frutiger 45 Light" w:cs="Arial"/>
          <w:sz w:val="20"/>
          <w:szCs w:val="20"/>
        </w:rPr>
        <w:tab/>
        <w:t>No</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c.</w:t>
      </w:r>
      <w:r>
        <w:rPr>
          <w:rFonts w:ascii="Frutiger 45 Light" w:hAnsi="Frutiger 45 Light" w:cs="Arial"/>
          <w:sz w:val="20"/>
          <w:szCs w:val="20"/>
        </w:rPr>
        <w:tab/>
        <w:t>Not sure</w:t>
      </w:r>
    </w:p>
    <w:p w:rsidR="00666C3F" w:rsidRDefault="00666C3F">
      <w:pPr>
        <w:spacing w:after="0"/>
        <w:ind w:left="720"/>
        <w:rPr>
          <w:rFonts w:ascii="Frutiger 45 Light" w:hAnsi="Frutiger 45 Light" w:cs="Arial"/>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[IF Q33 is a (Yes)</w:t>
      </w: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Q34. </w:t>
      </w:r>
      <w:r>
        <w:rPr>
          <w:rFonts w:ascii="Frutiger 45 Light" w:hAnsi="Frutiger 45 Light" w:cs="Arial"/>
          <w:sz w:val="20"/>
          <w:szCs w:val="20"/>
        </w:rPr>
        <w:t>What is the trend guarantee?</w:t>
      </w:r>
    </w:p>
    <w:p w:rsidR="00666C3F" w:rsidRDefault="00666C3F">
      <w:pPr>
        <w:spacing w:after="0"/>
        <w:rPr>
          <w:rFonts w:ascii="Frutiger 45 Light" w:hAnsi="Frutiger 45 Light" w:cs="Arial"/>
          <w:sz w:val="20"/>
          <w:szCs w:val="20"/>
        </w:rPr>
      </w:pPr>
    </w:p>
    <w:p w:rsidR="00666C3F" w:rsidRDefault="00124AB7">
      <w:pPr>
        <w:pStyle w:val="ListParagraph"/>
        <w:numPr>
          <w:ilvl w:val="0"/>
          <w:numId w:val="50"/>
        </w:numPr>
        <w:spacing w:after="0"/>
        <w:rPr>
          <w:rFonts w:ascii="Frutiger 45 Light" w:hAnsi="Frutiger 45 Light" w:cs="Arial"/>
          <w:sz w:val="20"/>
          <w:szCs w:val="20"/>
        </w:rPr>
      </w:pPr>
      <w:r>
        <w:rPr>
          <w:rFonts w:ascii="Frutiger 45 Light" w:hAnsi="Frutiger 45 Light" w:cs="Arial"/>
          <w:sz w:val="20"/>
          <w:szCs w:val="20"/>
        </w:rPr>
        <w:t>Up 5% or more</w:t>
      </w:r>
    </w:p>
    <w:p w:rsidR="00666C3F" w:rsidRDefault="00124AB7">
      <w:pPr>
        <w:pStyle w:val="ListParagraph"/>
        <w:numPr>
          <w:ilvl w:val="0"/>
          <w:numId w:val="50"/>
        </w:numPr>
        <w:spacing w:after="0"/>
        <w:rPr>
          <w:rFonts w:ascii="Frutiger 45 Light" w:hAnsi="Frutiger 45 Light" w:cs="Arial"/>
          <w:sz w:val="20"/>
          <w:szCs w:val="20"/>
        </w:rPr>
      </w:pPr>
      <w:r>
        <w:rPr>
          <w:rFonts w:ascii="Frutiger 45 Light" w:hAnsi="Frutiger 45 Light" w:cs="Arial"/>
          <w:sz w:val="20"/>
          <w:szCs w:val="20"/>
        </w:rPr>
        <w:t>Up 3%-4%</w:t>
      </w:r>
    </w:p>
    <w:p w:rsidR="00666C3F" w:rsidRDefault="00124AB7">
      <w:pPr>
        <w:pStyle w:val="ListParagraph"/>
        <w:numPr>
          <w:ilvl w:val="0"/>
          <w:numId w:val="50"/>
        </w:numPr>
        <w:spacing w:after="0"/>
        <w:rPr>
          <w:rFonts w:ascii="Frutiger 45 Light" w:hAnsi="Frutiger 45 Light" w:cs="Arial"/>
          <w:sz w:val="20"/>
          <w:szCs w:val="20"/>
        </w:rPr>
      </w:pPr>
      <w:r>
        <w:rPr>
          <w:rFonts w:ascii="Frutiger 45 Light" w:hAnsi="Frutiger 45 Light" w:cs="Arial"/>
          <w:sz w:val="20"/>
          <w:szCs w:val="20"/>
        </w:rPr>
        <w:t>Up 1%-2%</w:t>
      </w:r>
    </w:p>
    <w:p w:rsidR="00666C3F" w:rsidRDefault="00124AB7">
      <w:pPr>
        <w:pStyle w:val="ListParagraph"/>
        <w:numPr>
          <w:ilvl w:val="0"/>
          <w:numId w:val="50"/>
        </w:numPr>
        <w:spacing w:after="0"/>
        <w:rPr>
          <w:rFonts w:ascii="Frutiger 45 Light" w:hAnsi="Frutiger 45 Light" w:cs="Arial"/>
          <w:sz w:val="20"/>
          <w:szCs w:val="20"/>
        </w:rPr>
      </w:pPr>
      <w:r>
        <w:rPr>
          <w:rFonts w:ascii="Frutiger 45 Light" w:hAnsi="Frutiger 45 Light" w:cs="Arial"/>
          <w:sz w:val="20"/>
          <w:szCs w:val="20"/>
        </w:rPr>
        <w:t>Flat</w:t>
      </w:r>
    </w:p>
    <w:p w:rsidR="00666C3F" w:rsidRDefault="00124AB7">
      <w:pPr>
        <w:pStyle w:val="ListParagraph"/>
        <w:numPr>
          <w:ilvl w:val="0"/>
          <w:numId w:val="50"/>
        </w:numPr>
        <w:spacing w:after="0"/>
        <w:rPr>
          <w:rFonts w:ascii="Frutiger 45 Light" w:hAnsi="Frutiger 45 Light" w:cs="Arial"/>
          <w:sz w:val="20"/>
          <w:szCs w:val="20"/>
        </w:rPr>
      </w:pPr>
      <w:r>
        <w:rPr>
          <w:rFonts w:ascii="Frutiger 45 Light" w:hAnsi="Frutiger 45 Light" w:cs="Arial"/>
          <w:sz w:val="20"/>
          <w:szCs w:val="20"/>
        </w:rPr>
        <w:t>Down 1%-2%</w:t>
      </w:r>
    </w:p>
    <w:p w:rsidR="00666C3F" w:rsidRDefault="00124AB7">
      <w:pPr>
        <w:pStyle w:val="ListParagraph"/>
        <w:numPr>
          <w:ilvl w:val="0"/>
          <w:numId w:val="50"/>
        </w:numPr>
        <w:spacing w:after="0"/>
        <w:rPr>
          <w:rFonts w:ascii="Frutiger 45 Light" w:hAnsi="Frutiger 45 Light" w:cs="Arial"/>
          <w:sz w:val="20"/>
          <w:szCs w:val="20"/>
        </w:rPr>
      </w:pPr>
      <w:r>
        <w:rPr>
          <w:rFonts w:ascii="Frutiger 45 Light" w:hAnsi="Frutiger 45 Light" w:cs="Arial"/>
          <w:sz w:val="20"/>
          <w:szCs w:val="20"/>
        </w:rPr>
        <w:t>Down 3%-4%</w:t>
      </w:r>
    </w:p>
    <w:p w:rsidR="00666C3F" w:rsidRDefault="00124AB7">
      <w:pPr>
        <w:pStyle w:val="ListParagraph"/>
        <w:numPr>
          <w:ilvl w:val="0"/>
          <w:numId w:val="50"/>
        </w:numPr>
        <w:spacing w:after="0"/>
        <w:rPr>
          <w:rFonts w:ascii="Frutiger 45 Light" w:hAnsi="Frutiger 45 Light" w:cs="Arial"/>
          <w:sz w:val="20"/>
          <w:szCs w:val="20"/>
        </w:rPr>
      </w:pPr>
      <w:r>
        <w:rPr>
          <w:rFonts w:ascii="Frutiger 45 Light" w:hAnsi="Frutiger 45 Light" w:cs="Arial"/>
          <w:sz w:val="20"/>
          <w:szCs w:val="20"/>
        </w:rPr>
        <w:lastRenderedPageBreak/>
        <w:t>Down 5% or more</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Q35. </w:t>
      </w:r>
      <w:r>
        <w:rPr>
          <w:rFonts w:ascii="Frutiger 45 Light" w:hAnsi="Frutiger 45 Light" w:cs="Arial"/>
          <w:sz w:val="20"/>
          <w:szCs w:val="20"/>
        </w:rPr>
        <w:t>Does your PBM contract have a rebate guarantee included?</w:t>
      </w:r>
    </w:p>
    <w:p w:rsidR="00666C3F" w:rsidRDefault="00666C3F">
      <w:pPr>
        <w:spacing w:after="0"/>
        <w:rPr>
          <w:rFonts w:ascii="Frutiger 45 Light" w:hAnsi="Frutiger 45 Light" w:cs="Arial"/>
          <w:sz w:val="20"/>
          <w:szCs w:val="20"/>
        </w:rPr>
      </w:pP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a.</w:t>
      </w:r>
      <w:r>
        <w:rPr>
          <w:rFonts w:ascii="Frutiger 45 Light" w:hAnsi="Frutiger 45 Light" w:cs="Arial"/>
          <w:sz w:val="20"/>
          <w:szCs w:val="20"/>
        </w:rPr>
        <w:tab/>
        <w:t>Yes</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b.</w:t>
      </w:r>
      <w:r>
        <w:rPr>
          <w:rFonts w:ascii="Frutiger 45 Light" w:hAnsi="Frutiger 45 Light" w:cs="Arial"/>
          <w:sz w:val="20"/>
          <w:szCs w:val="20"/>
        </w:rPr>
        <w:tab/>
        <w:t>No</w:t>
      </w:r>
    </w:p>
    <w:p w:rsidR="00666C3F" w:rsidRDefault="00124AB7">
      <w:pPr>
        <w:spacing w:after="0"/>
        <w:ind w:left="720"/>
        <w:rPr>
          <w:rFonts w:ascii="Frutiger 45 Light" w:hAnsi="Frutiger 45 Light" w:cs="Arial"/>
          <w:sz w:val="20"/>
          <w:szCs w:val="20"/>
        </w:rPr>
      </w:pPr>
      <w:r>
        <w:rPr>
          <w:rFonts w:ascii="Frutiger 45 Light" w:hAnsi="Frutiger 45 Light" w:cs="Arial"/>
          <w:sz w:val="20"/>
          <w:szCs w:val="20"/>
        </w:rPr>
        <w:t>c.</w:t>
      </w:r>
      <w:r>
        <w:rPr>
          <w:rFonts w:ascii="Frutiger 45 Light" w:hAnsi="Frutiger 45 Light" w:cs="Arial"/>
          <w:sz w:val="20"/>
          <w:szCs w:val="20"/>
        </w:rPr>
        <w:tab/>
        <w:t>Not sure</w:t>
      </w:r>
    </w:p>
    <w:p w:rsidR="00666C3F" w:rsidRDefault="00666C3F">
      <w:pPr>
        <w:spacing w:after="0"/>
        <w:ind w:left="720"/>
        <w:rPr>
          <w:rFonts w:ascii="Frutiger 45 Light" w:hAnsi="Frutiger 45 Light" w:cs="Arial"/>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[IF Q35 is a (Yes)]</w:t>
      </w: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Q36. </w:t>
      </w:r>
      <w:r>
        <w:rPr>
          <w:rFonts w:ascii="Frutiger 45 Light" w:hAnsi="Frutiger 45 Light" w:cs="Arial"/>
          <w:sz w:val="20"/>
          <w:szCs w:val="20"/>
        </w:rPr>
        <w:t>How does your rebate dollar guarantee compare to your prior PBM contract?</w:t>
      </w:r>
    </w:p>
    <w:p w:rsidR="00666C3F" w:rsidRDefault="00666C3F">
      <w:pPr>
        <w:spacing w:after="0"/>
        <w:rPr>
          <w:rFonts w:ascii="Frutiger 45 Light" w:hAnsi="Frutiger 45 Light" w:cs="Arial"/>
          <w:sz w:val="20"/>
          <w:szCs w:val="20"/>
        </w:rPr>
      </w:pPr>
    </w:p>
    <w:p w:rsidR="00666C3F" w:rsidRDefault="00124AB7">
      <w:pPr>
        <w:pStyle w:val="ListParagraph"/>
        <w:numPr>
          <w:ilvl w:val="0"/>
          <w:numId w:val="59"/>
        </w:numPr>
        <w:spacing w:after="0"/>
        <w:rPr>
          <w:rFonts w:ascii="Frutiger 45 Light" w:hAnsi="Frutiger 45 Light" w:cs="Arial"/>
          <w:sz w:val="20"/>
          <w:szCs w:val="20"/>
        </w:rPr>
      </w:pPr>
      <w:r>
        <w:rPr>
          <w:rFonts w:ascii="Frutiger 45 Light" w:hAnsi="Frutiger 45 Light" w:cs="Arial"/>
          <w:sz w:val="20"/>
          <w:szCs w:val="20"/>
        </w:rPr>
        <w:t>I'm guaranteed significantly higher rebate dollars than my last contract</w:t>
      </w:r>
    </w:p>
    <w:p w:rsidR="00666C3F" w:rsidRDefault="00124AB7">
      <w:pPr>
        <w:pStyle w:val="ListParagraph"/>
        <w:numPr>
          <w:ilvl w:val="0"/>
          <w:numId w:val="59"/>
        </w:numPr>
        <w:spacing w:after="0"/>
        <w:rPr>
          <w:rFonts w:ascii="Frutiger 45 Light" w:hAnsi="Frutiger 45 Light" w:cs="Arial"/>
          <w:sz w:val="20"/>
          <w:szCs w:val="20"/>
        </w:rPr>
      </w:pPr>
      <w:r>
        <w:rPr>
          <w:rFonts w:ascii="Frutiger 45 Light" w:hAnsi="Frutiger 45 Light" w:cs="Arial"/>
          <w:sz w:val="20"/>
          <w:szCs w:val="20"/>
        </w:rPr>
        <w:t>I'm guaranteed somewhat higher rebate dollars than my last contract</w:t>
      </w:r>
    </w:p>
    <w:p w:rsidR="00666C3F" w:rsidRDefault="00124AB7">
      <w:pPr>
        <w:pStyle w:val="ListParagraph"/>
        <w:numPr>
          <w:ilvl w:val="0"/>
          <w:numId w:val="59"/>
        </w:numPr>
        <w:spacing w:after="0"/>
        <w:rPr>
          <w:rFonts w:ascii="Frutiger 45 Light" w:hAnsi="Frutiger 45 Light" w:cs="Arial"/>
          <w:sz w:val="20"/>
          <w:szCs w:val="20"/>
        </w:rPr>
      </w:pPr>
      <w:r>
        <w:rPr>
          <w:rFonts w:ascii="Frutiger 45 Light" w:hAnsi="Frutiger 45 Light" w:cs="Arial"/>
          <w:sz w:val="20"/>
          <w:szCs w:val="20"/>
        </w:rPr>
        <w:t>I'm guaranteed the same amount of rebate dollars as my last contract</w:t>
      </w:r>
    </w:p>
    <w:p w:rsidR="00666C3F" w:rsidRDefault="00124AB7">
      <w:pPr>
        <w:pStyle w:val="ListParagraph"/>
        <w:numPr>
          <w:ilvl w:val="0"/>
          <w:numId w:val="59"/>
        </w:numPr>
        <w:spacing w:after="0"/>
        <w:rPr>
          <w:rFonts w:ascii="Frutiger 45 Light" w:hAnsi="Frutiger 45 Light" w:cs="Arial"/>
          <w:sz w:val="20"/>
          <w:szCs w:val="20"/>
        </w:rPr>
      </w:pPr>
      <w:r>
        <w:rPr>
          <w:rFonts w:ascii="Frutiger 45 Light" w:hAnsi="Frutiger 45 Light" w:cs="Arial"/>
          <w:sz w:val="20"/>
          <w:szCs w:val="20"/>
        </w:rPr>
        <w:t>I'm guaranteed a somewhat lower amount of rebate dollars than my last contract</w:t>
      </w:r>
    </w:p>
    <w:p w:rsidR="00666C3F" w:rsidRDefault="00124AB7">
      <w:pPr>
        <w:pStyle w:val="ListParagraph"/>
        <w:numPr>
          <w:ilvl w:val="0"/>
          <w:numId w:val="59"/>
        </w:numPr>
        <w:spacing w:after="0"/>
        <w:rPr>
          <w:rFonts w:ascii="Frutiger 45 Light" w:hAnsi="Frutiger 45 Light" w:cs="Arial"/>
          <w:sz w:val="20"/>
          <w:szCs w:val="20"/>
        </w:rPr>
      </w:pPr>
      <w:r>
        <w:rPr>
          <w:rFonts w:ascii="Frutiger 45 Light" w:hAnsi="Frutiger 45 Light" w:cs="Arial"/>
          <w:sz w:val="20"/>
          <w:szCs w:val="20"/>
        </w:rPr>
        <w:t>I'm guaranteed significantly lower amount of rebate dollars than my last contract</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color w:val="FF0000"/>
          <w:sz w:val="20"/>
          <w:szCs w:val="20"/>
        </w:rPr>
      </w:pPr>
    </w:p>
    <w:p w:rsidR="00666C3F" w:rsidRDefault="00124AB7">
      <w:pPr>
        <w:spacing w:after="0"/>
        <w:rPr>
          <w:rFonts w:ascii="Frutiger 45 Light" w:hAnsi="Frutiger 45 Light" w:cs="Arial"/>
          <w:color w:val="000000" w:themeColor="text1"/>
          <w:sz w:val="20"/>
          <w:szCs w:val="20"/>
        </w:rPr>
      </w:pPr>
      <w:r>
        <w:rPr>
          <w:rFonts w:ascii="Frutiger 45 Light" w:hAnsi="Frutiger 45 Light"/>
          <w:color w:val="000000"/>
          <w:sz w:val="20"/>
          <w:szCs w:val="20"/>
        </w:rPr>
        <w:t xml:space="preserve">Q37. Are you planning to implement any restrictions/cost management strategies on the use of specialty drugs under your benefit in </w:t>
      </w:r>
      <w:r>
        <w:rPr>
          <w:rFonts w:ascii="Frutiger 45 Light" w:hAnsi="Frutiger 45 Light"/>
          <w:color w:val="000000"/>
          <w:sz w:val="20"/>
          <w:szCs w:val="20"/>
          <w:highlight w:val="yellow"/>
        </w:rPr>
        <w:t>2021</w:t>
      </w:r>
      <w:r>
        <w:rPr>
          <w:rFonts w:ascii="Frutiger 45 Light" w:hAnsi="Frutiger 45 Light"/>
          <w:color w:val="000000"/>
          <w:sz w:val="20"/>
          <w:szCs w:val="20"/>
        </w:rPr>
        <w:t xml:space="preserve">? </w:t>
      </w:r>
    </w:p>
    <w:p w:rsidR="00666C3F" w:rsidRDefault="00124AB7">
      <w:pPr>
        <w:pStyle w:val="ListParagraph"/>
        <w:numPr>
          <w:ilvl w:val="1"/>
          <w:numId w:val="33"/>
        </w:numPr>
        <w:spacing w:after="0"/>
        <w:rPr>
          <w:rFonts w:ascii="Frutiger 45 Light" w:hAnsi="Frutiger 45 Light"/>
          <w:color w:val="000000"/>
          <w:sz w:val="20"/>
          <w:szCs w:val="20"/>
        </w:rPr>
      </w:pPr>
      <w:r>
        <w:rPr>
          <w:rFonts w:ascii="Frutiger 45 Light" w:hAnsi="Frutiger 45 Light"/>
          <w:color w:val="000000"/>
          <w:sz w:val="20"/>
          <w:szCs w:val="20"/>
        </w:rPr>
        <w:t>Yes</w:t>
      </w:r>
    </w:p>
    <w:p w:rsidR="00666C3F" w:rsidRDefault="00124AB7">
      <w:pPr>
        <w:pStyle w:val="ListParagraph"/>
        <w:numPr>
          <w:ilvl w:val="1"/>
          <w:numId w:val="33"/>
        </w:numPr>
        <w:spacing w:after="0"/>
        <w:rPr>
          <w:rFonts w:ascii="Frutiger 45 Light" w:hAnsi="Frutiger 45 Light"/>
          <w:color w:val="000000"/>
          <w:sz w:val="20"/>
          <w:szCs w:val="20"/>
        </w:rPr>
      </w:pPr>
      <w:r>
        <w:rPr>
          <w:rFonts w:ascii="Frutiger 45 Light" w:hAnsi="Frutiger 45 Light"/>
          <w:color w:val="000000"/>
          <w:sz w:val="20"/>
          <w:szCs w:val="20"/>
        </w:rPr>
        <w:t>No</w:t>
      </w:r>
    </w:p>
    <w:p w:rsidR="00666C3F" w:rsidRDefault="00124AB7">
      <w:pPr>
        <w:pStyle w:val="ListParagraph"/>
        <w:numPr>
          <w:ilvl w:val="1"/>
          <w:numId w:val="33"/>
        </w:numPr>
        <w:spacing w:after="0"/>
        <w:rPr>
          <w:rFonts w:ascii="Frutiger 45 Light" w:hAnsi="Frutiger 45 Light"/>
          <w:color w:val="000000"/>
          <w:sz w:val="20"/>
          <w:szCs w:val="20"/>
        </w:rPr>
      </w:pPr>
      <w:r>
        <w:rPr>
          <w:rFonts w:ascii="Frutiger 45 Light" w:hAnsi="Frutiger 45 Light"/>
          <w:color w:val="000000"/>
          <w:sz w:val="20"/>
          <w:szCs w:val="20"/>
        </w:rPr>
        <w:t>I don't know</w:t>
      </w:r>
    </w:p>
    <w:p w:rsidR="00666C3F" w:rsidRDefault="00666C3F">
      <w:pPr>
        <w:spacing w:after="0"/>
        <w:rPr>
          <w:rFonts w:ascii="Frutiger 45 Light" w:hAnsi="Frutiger 45 Light" w:cs="Arial"/>
          <w:color w:val="000000" w:themeColor="text1"/>
          <w:sz w:val="20"/>
          <w:szCs w:val="20"/>
        </w:rPr>
      </w:pPr>
    </w:p>
    <w:p w:rsidR="00666C3F" w:rsidRDefault="00124AB7">
      <w:pPr>
        <w:spacing w:after="0"/>
        <w:rPr>
          <w:rFonts w:ascii="Frutiger 45 Light" w:hAnsi="Frutiger 45 Light" w:cs="Arial"/>
          <w:color w:val="FF0000"/>
          <w:sz w:val="20"/>
          <w:szCs w:val="20"/>
        </w:rPr>
      </w:pPr>
      <w:r>
        <w:rPr>
          <w:rFonts w:ascii="Frutiger 45 Light" w:hAnsi="Frutiger 45 Light" w:cs="Arial"/>
          <w:color w:val="FF0000"/>
          <w:sz w:val="20"/>
          <w:szCs w:val="20"/>
        </w:rPr>
        <w:t>[If Q37</w:t>
      </w:r>
      <w:r>
        <w:rPr>
          <w:rFonts w:ascii="Frutiger 45 Light" w:hAnsi="Frutiger 45 Light" w:cs="Arial"/>
          <w:strike/>
          <w:color w:val="FF0000"/>
          <w:sz w:val="20"/>
          <w:szCs w:val="20"/>
        </w:rPr>
        <w:t>Q38</w:t>
      </w:r>
      <w:r>
        <w:rPr>
          <w:rFonts w:ascii="Frutiger 45 Light" w:hAnsi="Frutiger 45 Light" w:cs="Arial"/>
          <w:color w:val="FF0000"/>
          <w:sz w:val="20"/>
          <w:szCs w:val="20"/>
        </w:rPr>
        <w:t xml:space="preserve"> is a (implementing specialty drug restrictions)] [Select all that apply]</w:t>
      </w:r>
    </w:p>
    <w:p w:rsidR="00666C3F" w:rsidRDefault="00124AB7">
      <w:pPr>
        <w:spacing w:after="0"/>
        <w:ind w:left="720" w:hanging="720"/>
        <w:rPr>
          <w:rFonts w:ascii="Frutiger 45 Light" w:hAnsi="Frutiger 45 Light" w:cs="Arial"/>
          <w:color w:val="000000" w:themeColor="text1"/>
          <w:sz w:val="20"/>
          <w:szCs w:val="20"/>
        </w:rPr>
      </w:pPr>
      <w:r>
        <w:rPr>
          <w:rFonts w:ascii="Frutiger 45 Light" w:hAnsi="Frutiger 45 Light" w:cs="Arial"/>
          <w:color w:val="000000" w:themeColor="text1"/>
          <w:sz w:val="20"/>
          <w:szCs w:val="20"/>
        </w:rPr>
        <w:t>Q38.</w:t>
      </w:r>
      <w:r>
        <w:rPr>
          <w:rFonts w:ascii="Frutiger 45 Light" w:hAnsi="Frutiger 45 Light"/>
          <w:color w:val="000000"/>
          <w:sz w:val="20"/>
          <w:szCs w:val="20"/>
        </w:rPr>
        <w:t>What specialty drug restrictions do you plan to implement?</w:t>
      </w:r>
    </w:p>
    <w:p w:rsidR="00666C3F" w:rsidRDefault="00124AB7">
      <w:pPr>
        <w:pStyle w:val="ListParagraph"/>
        <w:numPr>
          <w:ilvl w:val="0"/>
          <w:numId w:val="34"/>
        </w:numPr>
        <w:spacing w:after="0"/>
        <w:rPr>
          <w:rFonts w:ascii="Frutiger 45 Light" w:hAnsi="Frutiger 45 Light"/>
          <w:color w:val="000000"/>
          <w:sz w:val="20"/>
          <w:szCs w:val="20"/>
        </w:rPr>
      </w:pPr>
      <w:r>
        <w:rPr>
          <w:rFonts w:ascii="Frutiger 45 Light" w:hAnsi="Frutiger 45 Light"/>
          <w:color w:val="000000"/>
          <w:sz w:val="20"/>
          <w:szCs w:val="20"/>
        </w:rPr>
        <w:t xml:space="preserve">Closed formulary </w:t>
      </w:r>
      <w:r>
        <w:rPr>
          <w:rFonts w:ascii="Frutiger 45 Light" w:hAnsi="Frutiger 45 Light"/>
          <w:sz w:val="20"/>
          <w:szCs w:val="20"/>
        </w:rPr>
        <w:t>(excluding certain specialty drugs from the plan)</w:t>
      </w:r>
    </w:p>
    <w:p w:rsidR="00666C3F" w:rsidRDefault="00124AB7">
      <w:pPr>
        <w:pStyle w:val="ListParagraph"/>
        <w:numPr>
          <w:ilvl w:val="0"/>
          <w:numId w:val="34"/>
        </w:numPr>
        <w:spacing w:after="0"/>
        <w:rPr>
          <w:rFonts w:ascii="Frutiger 45 Light" w:hAnsi="Frutiger 45 Light"/>
          <w:color w:val="000000"/>
          <w:sz w:val="20"/>
          <w:szCs w:val="20"/>
        </w:rPr>
      </w:pPr>
      <w:r>
        <w:rPr>
          <w:rFonts w:ascii="Frutiger 45 Light" w:hAnsi="Frutiger 45 Light"/>
          <w:color w:val="000000"/>
          <w:sz w:val="20"/>
          <w:szCs w:val="20"/>
        </w:rPr>
        <w:t>Formulary restrictions (e.g. prior authorizations, step therapy/fail-first, etc.)</w:t>
      </w:r>
    </w:p>
    <w:p w:rsidR="00666C3F" w:rsidRDefault="00124AB7">
      <w:pPr>
        <w:pStyle w:val="ListParagraph"/>
        <w:numPr>
          <w:ilvl w:val="0"/>
          <w:numId w:val="34"/>
        </w:numPr>
        <w:spacing w:after="0"/>
        <w:rPr>
          <w:rFonts w:ascii="Frutiger 45 Light" w:hAnsi="Frutiger 45 Light"/>
          <w:color w:val="000000"/>
          <w:sz w:val="20"/>
          <w:szCs w:val="20"/>
        </w:rPr>
      </w:pPr>
      <w:r>
        <w:rPr>
          <w:rFonts w:ascii="Frutiger 45 Light" w:hAnsi="Frutiger 45 Light"/>
          <w:color w:val="000000"/>
          <w:sz w:val="20"/>
          <w:szCs w:val="20"/>
        </w:rPr>
        <w:t>Requiring clinical outcomes</w:t>
      </w:r>
    </w:p>
    <w:p w:rsidR="00666C3F" w:rsidRDefault="00124AB7">
      <w:pPr>
        <w:pStyle w:val="ListParagraph"/>
        <w:numPr>
          <w:ilvl w:val="0"/>
          <w:numId w:val="34"/>
        </w:numPr>
        <w:spacing w:after="0"/>
        <w:rPr>
          <w:rFonts w:ascii="Frutiger 45 Light" w:hAnsi="Frutiger 45 Light"/>
          <w:color w:val="000000"/>
          <w:sz w:val="20"/>
          <w:szCs w:val="20"/>
        </w:rPr>
      </w:pPr>
      <w:r>
        <w:rPr>
          <w:rFonts w:ascii="Frutiger 45 Light" w:hAnsi="Frutiger 45 Light"/>
          <w:color w:val="000000"/>
          <w:sz w:val="20"/>
          <w:szCs w:val="20"/>
        </w:rPr>
        <w:t>Encouraging biogeneric/generic biologic use</w:t>
      </w:r>
    </w:p>
    <w:p w:rsidR="00666C3F" w:rsidRDefault="00124AB7">
      <w:pPr>
        <w:pStyle w:val="ListParagraph"/>
        <w:numPr>
          <w:ilvl w:val="0"/>
          <w:numId w:val="34"/>
        </w:numPr>
        <w:spacing w:after="0"/>
        <w:rPr>
          <w:rFonts w:ascii="Frutiger 45 Light" w:hAnsi="Frutiger 45 Light"/>
          <w:color w:val="000000"/>
          <w:sz w:val="20"/>
          <w:szCs w:val="20"/>
        </w:rPr>
      </w:pPr>
      <w:r>
        <w:rPr>
          <w:rFonts w:ascii="Frutiger 45 Light" w:hAnsi="Frutiger 45 Light"/>
          <w:color w:val="000000"/>
          <w:sz w:val="20"/>
          <w:szCs w:val="20"/>
        </w:rPr>
        <w:t>Limited specialty pharmacy networks/limited distribution</w:t>
      </w:r>
    </w:p>
    <w:p w:rsidR="00666C3F" w:rsidRDefault="00124AB7">
      <w:pPr>
        <w:pStyle w:val="ListParagraph"/>
        <w:numPr>
          <w:ilvl w:val="0"/>
          <w:numId w:val="34"/>
        </w:numPr>
        <w:spacing w:after="0"/>
        <w:rPr>
          <w:rFonts w:ascii="Frutiger 45 Light" w:hAnsi="Frutiger 45 Light"/>
          <w:color w:val="000000"/>
          <w:sz w:val="20"/>
          <w:szCs w:val="20"/>
        </w:rPr>
      </w:pPr>
      <w:r>
        <w:rPr>
          <w:rFonts w:ascii="Frutiger 45 Light" w:hAnsi="Frutiger 45 Light"/>
          <w:color w:val="000000"/>
          <w:sz w:val="20"/>
          <w:szCs w:val="20"/>
        </w:rPr>
        <w:t>Other (please specify):  ______________</w:t>
      </w:r>
    </w:p>
    <w:p w:rsidR="00666C3F" w:rsidRDefault="00124AB7">
      <w:pPr>
        <w:pStyle w:val="ListParagraph"/>
        <w:numPr>
          <w:ilvl w:val="0"/>
          <w:numId w:val="34"/>
        </w:numPr>
        <w:spacing w:after="0"/>
        <w:rPr>
          <w:rFonts w:ascii="Frutiger 45 Light" w:hAnsi="Frutiger 45 Light"/>
          <w:color w:val="000000"/>
          <w:sz w:val="20"/>
          <w:szCs w:val="20"/>
        </w:rPr>
      </w:pPr>
      <w:r>
        <w:rPr>
          <w:rFonts w:ascii="Frutiger 45 Light" w:hAnsi="Frutiger 45 Light"/>
          <w:color w:val="000000"/>
          <w:sz w:val="20"/>
          <w:szCs w:val="20"/>
        </w:rPr>
        <w:t>I don't know</w:t>
      </w:r>
    </w:p>
    <w:p w:rsidR="00666C3F" w:rsidRDefault="00666C3F">
      <w:pPr>
        <w:spacing w:after="0"/>
        <w:rPr>
          <w:rFonts w:ascii="Frutiger 45 Light" w:hAnsi="Frutiger 45 Light"/>
          <w:color w:val="000000"/>
          <w:sz w:val="20"/>
          <w:szCs w:val="20"/>
        </w:rPr>
      </w:pP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eastAsia="Arial" w:hAnsi="Frutiger 45 Light" w:cs="Arial"/>
          <w:sz w:val="20"/>
          <w:szCs w:val="20"/>
        </w:rPr>
      </w:pPr>
      <w:r>
        <w:rPr>
          <w:rFonts w:ascii="Frutiger 45 Light" w:eastAsia="Arial" w:hAnsi="Frutiger 45 Light" w:cs="Arial"/>
          <w:sz w:val="20"/>
          <w:szCs w:val="20"/>
        </w:rPr>
        <w:t xml:space="preserve">Q39 </w:t>
      </w:r>
      <w:r>
        <w:rPr>
          <w:rFonts w:ascii="Frutiger 45 Light" w:eastAsia="Arial" w:hAnsi="Frutiger 45 Light" w:cs="Arial"/>
          <w:strike/>
          <w:sz w:val="20"/>
          <w:szCs w:val="20"/>
        </w:rPr>
        <w:t xml:space="preserve"> Q41</w:t>
      </w:r>
      <w:r>
        <w:rPr>
          <w:rFonts w:ascii="Frutiger 45 Light" w:eastAsia="Arial" w:hAnsi="Frutiger 45 Light" w:cs="Arial"/>
          <w:sz w:val="20"/>
          <w:szCs w:val="20"/>
        </w:rPr>
        <w:t>.  How are your specialty pharmacy benefits currently administered?</w:t>
      </w:r>
    </w:p>
    <w:p w:rsidR="00666C3F" w:rsidRDefault="00124AB7">
      <w:pPr>
        <w:pStyle w:val="ListParagraph"/>
        <w:numPr>
          <w:ilvl w:val="0"/>
          <w:numId w:val="43"/>
        </w:numPr>
        <w:spacing w:after="0"/>
        <w:rPr>
          <w:rFonts w:ascii="Frutiger 45 Light" w:eastAsia="Arial" w:hAnsi="Frutiger 45 Light" w:cs="Arial"/>
          <w:sz w:val="20"/>
          <w:szCs w:val="20"/>
        </w:rPr>
      </w:pPr>
      <w:r>
        <w:rPr>
          <w:rFonts w:ascii="Frutiger 45 Light" w:eastAsia="Arial" w:hAnsi="Frutiger 45 Light" w:cs="Arial"/>
          <w:sz w:val="20"/>
          <w:szCs w:val="20"/>
        </w:rPr>
        <w:t>Through current PBM</w:t>
      </w:r>
    </w:p>
    <w:p w:rsidR="00666C3F" w:rsidRDefault="00124AB7">
      <w:pPr>
        <w:pStyle w:val="ListParagraph"/>
        <w:numPr>
          <w:ilvl w:val="0"/>
          <w:numId w:val="43"/>
        </w:numPr>
        <w:spacing w:after="0"/>
        <w:rPr>
          <w:rFonts w:ascii="Frutiger 45 Light" w:eastAsia="Arial" w:hAnsi="Frutiger 45 Light" w:cs="Arial"/>
          <w:sz w:val="20"/>
          <w:szCs w:val="20"/>
        </w:rPr>
      </w:pPr>
      <w:r>
        <w:rPr>
          <w:rFonts w:ascii="Frutiger 45 Light" w:eastAsia="Arial" w:hAnsi="Frutiger 45 Light" w:cs="Arial"/>
          <w:sz w:val="20"/>
          <w:szCs w:val="20"/>
        </w:rPr>
        <w:t>Through a specialty pharmacy vendor</w:t>
      </w:r>
    </w:p>
    <w:p w:rsidR="00666C3F" w:rsidRDefault="00124AB7">
      <w:pPr>
        <w:pStyle w:val="ListParagraph"/>
        <w:numPr>
          <w:ilvl w:val="0"/>
          <w:numId w:val="43"/>
        </w:numPr>
        <w:spacing w:after="0"/>
        <w:rPr>
          <w:rFonts w:ascii="Frutiger 45 Light" w:eastAsia="Arial" w:hAnsi="Frutiger 45 Light" w:cs="Arial"/>
          <w:sz w:val="20"/>
          <w:szCs w:val="20"/>
        </w:rPr>
      </w:pPr>
      <w:r>
        <w:rPr>
          <w:rFonts w:ascii="Frutiger 45 Light" w:eastAsia="Arial" w:hAnsi="Frutiger 45 Light" w:cs="Arial"/>
          <w:sz w:val="20"/>
          <w:szCs w:val="20"/>
        </w:rPr>
        <w:t>Through medical benefits (health plan)</w:t>
      </w:r>
    </w:p>
    <w:p w:rsidR="00666C3F" w:rsidRDefault="00124AB7">
      <w:pPr>
        <w:pStyle w:val="ListParagraph"/>
        <w:numPr>
          <w:ilvl w:val="0"/>
          <w:numId w:val="43"/>
        </w:numPr>
        <w:spacing w:after="0"/>
        <w:rPr>
          <w:rFonts w:ascii="Frutiger 45 Light" w:eastAsia="Arial" w:hAnsi="Frutiger 45 Light" w:cs="Arial"/>
          <w:sz w:val="20"/>
          <w:szCs w:val="20"/>
        </w:rPr>
      </w:pPr>
      <w:r>
        <w:rPr>
          <w:rFonts w:ascii="Frutiger 45 Light" w:eastAsia="Arial" w:hAnsi="Frutiger 45 Light" w:cs="Arial"/>
          <w:sz w:val="20"/>
          <w:szCs w:val="20"/>
        </w:rPr>
        <w:t>I don't know</w:t>
      </w:r>
    </w:p>
    <w:p w:rsidR="00666C3F" w:rsidRDefault="00666C3F">
      <w:pPr>
        <w:spacing w:after="0"/>
        <w:rPr>
          <w:rFonts w:ascii="Frutiger 45 Light" w:hAnsi="Frutiger 45 Light" w:cs="Arial"/>
          <w:color w:val="FF0000"/>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color w:val="FF0000"/>
          <w:sz w:val="20"/>
          <w:szCs w:val="20"/>
        </w:rPr>
      </w:pPr>
      <w:r>
        <w:rPr>
          <w:rFonts w:ascii="Frutiger 45 Light" w:eastAsia="Arial" w:hAnsi="Frutiger 45 Light" w:cs="Arial"/>
          <w:sz w:val="20"/>
          <w:szCs w:val="20"/>
        </w:rPr>
        <w:t xml:space="preserve">Q40 </w:t>
      </w:r>
      <w:r>
        <w:rPr>
          <w:rFonts w:ascii="Frutiger 45 Light" w:eastAsia="Arial" w:hAnsi="Frutiger 45 Light" w:cs="Arial"/>
          <w:strike/>
          <w:sz w:val="20"/>
          <w:szCs w:val="20"/>
        </w:rPr>
        <w:t>Q42</w:t>
      </w:r>
      <w:r>
        <w:rPr>
          <w:rFonts w:ascii="Frutiger 45 Light" w:eastAsia="Arial" w:hAnsi="Frutiger 45 Light" w:cs="Arial"/>
          <w:sz w:val="20"/>
          <w:szCs w:val="20"/>
        </w:rPr>
        <w:t xml:space="preserve">.  Who is </w:t>
      </w:r>
      <w:r>
        <w:rPr>
          <w:rFonts w:ascii="Frutiger 45 Light" w:eastAsia="Arial" w:hAnsi="Frutiger 45 Light" w:cs="Arial"/>
          <w:color w:val="000000" w:themeColor="text1"/>
          <w:sz w:val="20"/>
          <w:szCs w:val="20"/>
        </w:rPr>
        <w:t xml:space="preserve">your specialty pharmacy vendor? </w:t>
      </w:r>
      <w:r>
        <w:rPr>
          <w:rFonts w:ascii="Frutiger 45 Light" w:hAnsi="Frutiger 45 Light" w:cs="Arial"/>
          <w:color w:val="FF0000"/>
          <w:sz w:val="20"/>
          <w:szCs w:val="20"/>
        </w:rPr>
        <w:t>[Select all that apply]</w:t>
      </w:r>
    </w:p>
    <w:p w:rsidR="00666C3F" w:rsidRDefault="00666C3F">
      <w:pPr>
        <w:spacing w:after="0"/>
        <w:rPr>
          <w:rFonts w:ascii="Frutiger 45 Light" w:eastAsia="Arial" w:hAnsi="Frutiger 45 Light" w:cs="Arial"/>
          <w:color w:val="000000" w:themeColor="text1"/>
          <w:sz w:val="20"/>
          <w:szCs w:val="20"/>
        </w:rPr>
      </w:pP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hAnsi="Frutiger 45 Light"/>
          <w:color w:val="000000" w:themeColor="text1"/>
          <w:sz w:val="20"/>
          <w:szCs w:val="20"/>
        </w:rPr>
        <w:t>AllianceRX (Walgreens/Prime Therapeutics)</w:t>
      </w: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eastAsia="Arial" w:hAnsi="Frutiger 45 Light" w:cs="Arial"/>
          <w:color w:val="000000" w:themeColor="text1"/>
          <w:sz w:val="20"/>
          <w:szCs w:val="20"/>
        </w:rPr>
        <w:t>Accredo (ExpressScripts)</w:t>
      </w: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eastAsia="Arial" w:hAnsi="Frutiger 45 Light" w:cs="Arial"/>
          <w:color w:val="000000" w:themeColor="text1"/>
          <w:sz w:val="20"/>
          <w:szCs w:val="20"/>
        </w:rPr>
        <w:t xml:space="preserve">Avella </w:t>
      </w: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eastAsia="Arial" w:hAnsi="Frutiger 45 Light" w:cs="Arial"/>
          <w:color w:val="000000" w:themeColor="text1"/>
          <w:sz w:val="20"/>
          <w:szCs w:val="20"/>
        </w:rPr>
        <w:t xml:space="preserve">BioPlus </w:t>
      </w: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eastAsia="Arial" w:hAnsi="Frutiger 45 Light" w:cs="Arial"/>
          <w:color w:val="000000" w:themeColor="text1"/>
          <w:sz w:val="20"/>
          <w:szCs w:val="20"/>
        </w:rPr>
        <w:lastRenderedPageBreak/>
        <w:t>BriovaRx (OptumRx)</w:t>
      </w: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eastAsia="Arial" w:hAnsi="Frutiger 45 Light" w:cs="Arial"/>
          <w:color w:val="000000" w:themeColor="text1"/>
          <w:sz w:val="20"/>
          <w:szCs w:val="20"/>
        </w:rPr>
        <w:t>Cigna Specialty Pharmacy</w:t>
      </w: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eastAsia="Arial" w:hAnsi="Frutiger 45 Light" w:cs="Arial"/>
          <w:color w:val="000000" w:themeColor="text1"/>
          <w:sz w:val="20"/>
          <w:szCs w:val="20"/>
        </w:rPr>
        <w:t>CVS Caremark Specialty Pharmacy</w:t>
      </w: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eastAsia="Arial" w:hAnsi="Frutiger 45 Light" w:cs="Arial"/>
          <w:color w:val="000000" w:themeColor="text1"/>
          <w:sz w:val="20"/>
          <w:szCs w:val="20"/>
        </w:rPr>
        <w:t>Diplomat Pharmacy</w:t>
      </w:r>
    </w:p>
    <w:p w:rsidR="00666C3F" w:rsidRDefault="00124AB7">
      <w:pPr>
        <w:pStyle w:val="ListParagraph"/>
        <w:numPr>
          <w:ilvl w:val="0"/>
          <w:numId w:val="44"/>
        </w:numPr>
        <w:spacing w:after="0"/>
        <w:rPr>
          <w:rFonts w:ascii="Frutiger 45 Light" w:eastAsia="Arial" w:hAnsi="Frutiger 45 Light" w:cs="Arial"/>
          <w:color w:val="000000" w:themeColor="text1"/>
          <w:sz w:val="20"/>
          <w:szCs w:val="20"/>
        </w:rPr>
      </w:pPr>
      <w:r>
        <w:rPr>
          <w:rFonts w:ascii="Frutiger 45 Light" w:eastAsia="Arial" w:hAnsi="Frutiger 45 Light" w:cs="Arial"/>
          <w:color w:val="000000" w:themeColor="text1"/>
          <w:sz w:val="20"/>
          <w:szCs w:val="20"/>
        </w:rPr>
        <w:t>Genoa Health</w:t>
      </w:r>
    </w:p>
    <w:p w:rsidR="00666C3F" w:rsidRDefault="00124AB7">
      <w:pPr>
        <w:pStyle w:val="ListParagraph"/>
        <w:numPr>
          <w:ilvl w:val="0"/>
          <w:numId w:val="44"/>
        </w:numPr>
        <w:spacing w:after="0"/>
        <w:rPr>
          <w:rFonts w:ascii="Frutiger 45 Light" w:eastAsia="Arial" w:hAnsi="Frutiger 45 Light" w:cs="Arial"/>
          <w:sz w:val="20"/>
          <w:szCs w:val="20"/>
        </w:rPr>
      </w:pPr>
      <w:r>
        <w:rPr>
          <w:rFonts w:ascii="Frutiger 45 Light" w:eastAsia="Arial" w:hAnsi="Frutiger 45 Light" w:cs="Arial"/>
          <w:sz w:val="20"/>
          <w:szCs w:val="20"/>
        </w:rPr>
        <w:t>Other (please specify): ________</w:t>
      </w:r>
      <w:r>
        <w:rPr>
          <w:rFonts w:ascii="Frutiger 45 Light" w:eastAsia="Arial" w:hAnsi="Frutiger 45 Light" w:cs="Arial"/>
          <w:color w:val="FF0000"/>
          <w:sz w:val="20"/>
          <w:szCs w:val="20"/>
        </w:rPr>
        <w:t xml:space="preserve"> [TEXTBOX]</w:t>
      </w:r>
    </w:p>
    <w:p w:rsidR="00666C3F" w:rsidRDefault="00124AB7">
      <w:pPr>
        <w:pStyle w:val="ListParagraph"/>
        <w:numPr>
          <w:ilvl w:val="0"/>
          <w:numId w:val="44"/>
        </w:numPr>
        <w:spacing w:after="0"/>
        <w:rPr>
          <w:rFonts w:ascii="Frutiger 45 Light" w:eastAsia="Arial" w:hAnsi="Frutiger 45 Light" w:cs="Arial"/>
          <w:sz w:val="20"/>
          <w:szCs w:val="20"/>
        </w:rPr>
      </w:pPr>
      <w:r>
        <w:rPr>
          <w:rFonts w:ascii="Frutiger 45 Light" w:eastAsia="Arial" w:hAnsi="Frutiger 45 Light" w:cs="Arial"/>
          <w:sz w:val="20"/>
          <w:szCs w:val="20"/>
        </w:rPr>
        <w:t>I don’t know</w:t>
      </w:r>
    </w:p>
    <w:p w:rsidR="00666C3F" w:rsidRDefault="00124AB7">
      <w:pPr>
        <w:pStyle w:val="ListParagraph"/>
        <w:numPr>
          <w:ilvl w:val="0"/>
          <w:numId w:val="44"/>
        </w:numPr>
        <w:spacing w:after="0"/>
        <w:rPr>
          <w:rFonts w:ascii="Frutiger 45 Light" w:eastAsia="Arial" w:hAnsi="Frutiger 45 Light" w:cs="Arial"/>
          <w:sz w:val="20"/>
          <w:szCs w:val="20"/>
        </w:rPr>
      </w:pPr>
      <w:r>
        <w:rPr>
          <w:rFonts w:ascii="Frutiger 45 Light" w:eastAsia="Arial" w:hAnsi="Frutiger 45 Light" w:cs="Arial"/>
          <w:sz w:val="20"/>
          <w:szCs w:val="20"/>
        </w:rPr>
        <w:t>Not applicable</w:t>
      </w:r>
    </w:p>
    <w:p w:rsidR="00666C3F" w:rsidRDefault="00666C3F">
      <w:pPr>
        <w:spacing w:after="0"/>
        <w:rPr>
          <w:rFonts w:ascii="Frutiger 45 Light" w:hAnsi="Frutiger 45 Light" w:cs="Arial"/>
          <w:color w:val="FF0000"/>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Q41. </w:t>
      </w:r>
      <w:r>
        <w:rPr>
          <w:rFonts w:ascii="Frutiger 45 Light" w:hAnsi="Frutiger 45 Light" w:cs="Arial"/>
          <w:sz w:val="20"/>
          <w:szCs w:val="20"/>
        </w:rPr>
        <w:t xml:space="preserve">How important is Specialty drug management in your overall PBM vendor decision? </w:t>
      </w:r>
    </w:p>
    <w:p w:rsidR="00666C3F" w:rsidRDefault="00666C3F">
      <w:pPr>
        <w:spacing w:after="0"/>
        <w:rPr>
          <w:rFonts w:ascii="Frutiger 45 Light" w:hAnsi="Frutiger 45 Light" w:cs="Arial"/>
          <w:sz w:val="20"/>
          <w:szCs w:val="20"/>
        </w:rPr>
      </w:pPr>
    </w:p>
    <w:p w:rsidR="00666C3F" w:rsidRDefault="00124AB7">
      <w:pPr>
        <w:pStyle w:val="ListParagraph"/>
        <w:numPr>
          <w:ilvl w:val="0"/>
          <w:numId w:val="51"/>
        </w:numPr>
        <w:spacing w:after="0"/>
        <w:rPr>
          <w:rFonts w:ascii="Frutiger 45 Light" w:hAnsi="Frutiger 45 Light" w:cs="Arial"/>
          <w:sz w:val="20"/>
          <w:szCs w:val="20"/>
        </w:rPr>
      </w:pPr>
      <w:r>
        <w:rPr>
          <w:rFonts w:ascii="Frutiger 45 Light" w:hAnsi="Frutiger 45 Light" w:cs="Arial"/>
          <w:sz w:val="20"/>
          <w:szCs w:val="20"/>
        </w:rPr>
        <w:t>Very important criteria in our vendor decision</w:t>
      </w:r>
    </w:p>
    <w:p w:rsidR="00666C3F" w:rsidRDefault="00124AB7">
      <w:pPr>
        <w:pStyle w:val="ListParagraph"/>
        <w:numPr>
          <w:ilvl w:val="0"/>
          <w:numId w:val="51"/>
        </w:numPr>
        <w:spacing w:after="0"/>
        <w:rPr>
          <w:rFonts w:ascii="Frutiger 45 Light" w:hAnsi="Frutiger 45 Light" w:cs="Arial"/>
          <w:sz w:val="20"/>
          <w:szCs w:val="20"/>
        </w:rPr>
      </w:pPr>
      <w:r>
        <w:rPr>
          <w:rFonts w:ascii="Frutiger 45 Light" w:hAnsi="Frutiger 45 Light" w:cs="Arial"/>
          <w:sz w:val="20"/>
          <w:szCs w:val="20"/>
        </w:rPr>
        <w:t>Fairly important criteria in our vendor decision</w:t>
      </w:r>
    </w:p>
    <w:p w:rsidR="00666C3F" w:rsidRDefault="00124AB7">
      <w:pPr>
        <w:pStyle w:val="ListParagraph"/>
        <w:numPr>
          <w:ilvl w:val="0"/>
          <w:numId w:val="51"/>
        </w:numPr>
        <w:spacing w:after="0"/>
        <w:rPr>
          <w:rFonts w:ascii="Frutiger 45 Light" w:hAnsi="Frutiger 45 Light" w:cs="Arial"/>
          <w:sz w:val="20"/>
          <w:szCs w:val="20"/>
        </w:rPr>
      </w:pPr>
      <w:r>
        <w:rPr>
          <w:rFonts w:ascii="Frutiger 45 Light" w:hAnsi="Frutiger 45 Light" w:cs="Arial"/>
          <w:sz w:val="20"/>
          <w:szCs w:val="20"/>
        </w:rPr>
        <w:t>Important criteria in our vendor decision</w:t>
      </w:r>
    </w:p>
    <w:p w:rsidR="00666C3F" w:rsidRDefault="00124AB7">
      <w:pPr>
        <w:pStyle w:val="ListParagraph"/>
        <w:numPr>
          <w:ilvl w:val="0"/>
          <w:numId w:val="51"/>
        </w:numPr>
        <w:spacing w:after="0"/>
        <w:rPr>
          <w:rFonts w:ascii="Frutiger 45 Light" w:hAnsi="Frutiger 45 Light" w:cs="Arial"/>
          <w:sz w:val="20"/>
          <w:szCs w:val="20"/>
        </w:rPr>
      </w:pPr>
      <w:r>
        <w:rPr>
          <w:rFonts w:ascii="Frutiger 45 Light" w:hAnsi="Frutiger 45 Light" w:cs="Arial"/>
          <w:sz w:val="20"/>
          <w:szCs w:val="20"/>
        </w:rPr>
        <w:t>Slightly important criteria in our vendor decision</w:t>
      </w:r>
    </w:p>
    <w:p w:rsidR="00666C3F" w:rsidRDefault="00124AB7">
      <w:pPr>
        <w:pStyle w:val="ListParagraph"/>
        <w:numPr>
          <w:ilvl w:val="0"/>
          <w:numId w:val="51"/>
        </w:numPr>
        <w:spacing w:after="0"/>
        <w:rPr>
          <w:rFonts w:ascii="Frutiger 45 Light" w:hAnsi="Frutiger 45 Light" w:cs="Arial"/>
          <w:sz w:val="20"/>
          <w:szCs w:val="20"/>
        </w:rPr>
      </w:pPr>
      <w:r>
        <w:rPr>
          <w:rFonts w:ascii="Frutiger 45 Light" w:hAnsi="Frutiger 45 Light" w:cs="Arial"/>
          <w:sz w:val="20"/>
          <w:szCs w:val="20"/>
        </w:rPr>
        <w:t xml:space="preserve">Not at all important criteria in our vendor decision </w:t>
      </w:r>
    </w:p>
    <w:p w:rsidR="00666C3F" w:rsidRDefault="00666C3F">
      <w:pPr>
        <w:spacing w:after="0"/>
        <w:ind w:left="36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Q42. </w:t>
      </w:r>
      <w:r>
        <w:rPr>
          <w:rFonts w:ascii="Frutiger 45 Light" w:hAnsi="Frutiger 45 Light" w:cs="Arial"/>
          <w:sz w:val="20"/>
          <w:szCs w:val="20"/>
        </w:rPr>
        <w:t>How important is mail order pharmacy services in your overall PBM vendor decision?</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pStyle w:val="ListParagraph"/>
        <w:numPr>
          <w:ilvl w:val="0"/>
          <w:numId w:val="60"/>
        </w:numPr>
        <w:spacing w:after="0"/>
        <w:rPr>
          <w:rFonts w:ascii="Frutiger 45 Light" w:hAnsi="Frutiger 45 Light" w:cs="Arial"/>
          <w:sz w:val="20"/>
          <w:szCs w:val="20"/>
        </w:rPr>
      </w:pPr>
      <w:r>
        <w:rPr>
          <w:rFonts w:ascii="Frutiger 45 Light" w:hAnsi="Frutiger 45 Light" w:cs="Arial"/>
          <w:sz w:val="20"/>
          <w:szCs w:val="20"/>
        </w:rPr>
        <w:t>Very important criteria in our vendor decision</w:t>
      </w:r>
    </w:p>
    <w:p w:rsidR="00666C3F" w:rsidRDefault="00124AB7">
      <w:pPr>
        <w:pStyle w:val="ListParagraph"/>
        <w:numPr>
          <w:ilvl w:val="0"/>
          <w:numId w:val="60"/>
        </w:numPr>
        <w:spacing w:after="0"/>
        <w:rPr>
          <w:rFonts w:ascii="Frutiger 45 Light" w:hAnsi="Frutiger 45 Light" w:cs="Arial"/>
          <w:sz w:val="20"/>
          <w:szCs w:val="20"/>
        </w:rPr>
      </w:pPr>
      <w:r>
        <w:rPr>
          <w:rFonts w:ascii="Frutiger 45 Light" w:hAnsi="Frutiger 45 Light" w:cs="Arial"/>
          <w:sz w:val="20"/>
          <w:szCs w:val="20"/>
        </w:rPr>
        <w:t>Fairly important criteria in our vendor decision</w:t>
      </w:r>
    </w:p>
    <w:p w:rsidR="00666C3F" w:rsidRDefault="00124AB7">
      <w:pPr>
        <w:pStyle w:val="ListParagraph"/>
        <w:numPr>
          <w:ilvl w:val="0"/>
          <w:numId w:val="60"/>
        </w:numPr>
        <w:spacing w:after="0"/>
        <w:rPr>
          <w:rFonts w:ascii="Frutiger 45 Light" w:hAnsi="Frutiger 45 Light" w:cs="Arial"/>
          <w:sz w:val="20"/>
          <w:szCs w:val="20"/>
        </w:rPr>
      </w:pPr>
      <w:r>
        <w:rPr>
          <w:rFonts w:ascii="Frutiger 45 Light" w:hAnsi="Frutiger 45 Light" w:cs="Arial"/>
          <w:sz w:val="20"/>
          <w:szCs w:val="20"/>
        </w:rPr>
        <w:t>Important criteria in our vendor decision</w:t>
      </w:r>
    </w:p>
    <w:p w:rsidR="00666C3F" w:rsidRDefault="00124AB7">
      <w:pPr>
        <w:pStyle w:val="ListParagraph"/>
        <w:numPr>
          <w:ilvl w:val="0"/>
          <w:numId w:val="60"/>
        </w:numPr>
        <w:spacing w:after="0"/>
        <w:rPr>
          <w:rFonts w:ascii="Frutiger 45 Light" w:hAnsi="Frutiger 45 Light" w:cs="Arial"/>
          <w:sz w:val="20"/>
          <w:szCs w:val="20"/>
        </w:rPr>
      </w:pPr>
      <w:r>
        <w:rPr>
          <w:rFonts w:ascii="Frutiger 45 Light" w:hAnsi="Frutiger 45 Light" w:cs="Arial"/>
          <w:sz w:val="20"/>
          <w:szCs w:val="20"/>
        </w:rPr>
        <w:t>Slightly important criteria in our vendor decision</w:t>
      </w:r>
    </w:p>
    <w:p w:rsidR="00666C3F" w:rsidRDefault="00124AB7">
      <w:pPr>
        <w:pStyle w:val="ListParagraph"/>
        <w:numPr>
          <w:ilvl w:val="0"/>
          <w:numId w:val="60"/>
        </w:numPr>
        <w:spacing w:after="0"/>
        <w:rPr>
          <w:rFonts w:ascii="Frutiger 45 Light" w:hAnsi="Frutiger 45 Light" w:cs="Arial"/>
          <w:sz w:val="20"/>
          <w:szCs w:val="20"/>
        </w:rPr>
      </w:pPr>
      <w:r>
        <w:rPr>
          <w:rFonts w:ascii="Frutiger 45 Light" w:hAnsi="Frutiger 45 Light" w:cs="Arial"/>
          <w:sz w:val="20"/>
          <w:szCs w:val="20"/>
        </w:rPr>
        <w:t xml:space="preserve">Not at all important criteria in our vendor decision </w:t>
      </w: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Q43.  </w:t>
      </w:r>
      <w:r>
        <w:rPr>
          <w:rFonts w:ascii="Frutiger 45 Light" w:hAnsi="Frutiger 45 Light" w:cs="Arial"/>
          <w:sz w:val="20"/>
          <w:szCs w:val="20"/>
        </w:rPr>
        <w:t>Please rank below topics in terms of priority for your organization's pharmacy spend from 1-5 (1 being the highest)</w:t>
      </w:r>
    </w:p>
    <w:p w:rsidR="00666C3F" w:rsidRDefault="00666C3F">
      <w:pPr>
        <w:spacing w:after="0"/>
        <w:rPr>
          <w:rFonts w:ascii="Frutiger 45 Light" w:hAnsi="Frutiger 45 Light" w:cs="Arial"/>
          <w:sz w:val="20"/>
          <w:szCs w:val="20"/>
        </w:rPr>
      </w:pPr>
    </w:p>
    <w:p w:rsidR="00666C3F" w:rsidRDefault="00124AB7">
      <w:pPr>
        <w:pStyle w:val="ListParagraph"/>
        <w:numPr>
          <w:ilvl w:val="0"/>
          <w:numId w:val="52"/>
        </w:numPr>
        <w:spacing w:after="0"/>
        <w:rPr>
          <w:rFonts w:ascii="Frutiger 45 Light" w:hAnsi="Frutiger 45 Light" w:cs="Arial"/>
          <w:sz w:val="20"/>
          <w:szCs w:val="20"/>
        </w:rPr>
      </w:pPr>
      <w:r>
        <w:rPr>
          <w:rFonts w:ascii="Frutiger 45 Light" w:hAnsi="Frutiger 45 Light" w:cs="Arial"/>
          <w:sz w:val="20"/>
          <w:szCs w:val="20"/>
        </w:rPr>
        <w:t>Utilization Mgt Programs</w:t>
      </w:r>
    </w:p>
    <w:p w:rsidR="00666C3F" w:rsidRDefault="00124AB7">
      <w:pPr>
        <w:pStyle w:val="ListParagraph"/>
        <w:numPr>
          <w:ilvl w:val="0"/>
          <w:numId w:val="52"/>
        </w:numPr>
        <w:spacing w:after="0"/>
        <w:rPr>
          <w:rFonts w:ascii="Frutiger 45 Light" w:hAnsi="Frutiger 45 Light" w:cs="Arial"/>
          <w:sz w:val="20"/>
          <w:szCs w:val="20"/>
        </w:rPr>
      </w:pPr>
      <w:r>
        <w:rPr>
          <w:rFonts w:ascii="Frutiger 45 Light" w:hAnsi="Frutiger 45 Light" w:cs="Arial"/>
          <w:sz w:val="20"/>
          <w:szCs w:val="20"/>
        </w:rPr>
        <w:t>Formulary Controls</w:t>
      </w:r>
    </w:p>
    <w:p w:rsidR="00666C3F" w:rsidRDefault="00124AB7">
      <w:pPr>
        <w:pStyle w:val="ListParagraph"/>
        <w:numPr>
          <w:ilvl w:val="0"/>
          <w:numId w:val="52"/>
        </w:numPr>
        <w:spacing w:after="0"/>
        <w:rPr>
          <w:rFonts w:ascii="Frutiger 45 Light" w:hAnsi="Frutiger 45 Light" w:cs="Arial"/>
          <w:sz w:val="20"/>
          <w:szCs w:val="20"/>
        </w:rPr>
      </w:pPr>
      <w:r>
        <w:rPr>
          <w:rFonts w:ascii="Frutiger 45 Light" w:hAnsi="Frutiger 45 Light" w:cs="Arial"/>
          <w:sz w:val="20"/>
          <w:szCs w:val="20"/>
        </w:rPr>
        <w:t>Fraud Waste and Abuse programs</w:t>
      </w:r>
    </w:p>
    <w:p w:rsidR="00666C3F" w:rsidRDefault="00124AB7">
      <w:pPr>
        <w:pStyle w:val="ListParagraph"/>
        <w:numPr>
          <w:ilvl w:val="0"/>
          <w:numId w:val="52"/>
        </w:numPr>
        <w:spacing w:after="0"/>
        <w:rPr>
          <w:rFonts w:ascii="Frutiger 45 Light" w:hAnsi="Frutiger 45 Light" w:cs="Arial"/>
          <w:sz w:val="20"/>
          <w:szCs w:val="20"/>
        </w:rPr>
      </w:pPr>
      <w:r>
        <w:rPr>
          <w:rFonts w:ascii="Frutiger 45 Light" w:hAnsi="Frutiger 45 Light" w:cs="Arial"/>
          <w:sz w:val="20"/>
          <w:szCs w:val="20"/>
        </w:rPr>
        <w:t>Specialty Pharmacy</w:t>
      </w:r>
    </w:p>
    <w:p w:rsidR="00666C3F" w:rsidRDefault="00124AB7">
      <w:pPr>
        <w:pStyle w:val="ListParagraph"/>
        <w:numPr>
          <w:ilvl w:val="0"/>
          <w:numId w:val="52"/>
        </w:numPr>
        <w:spacing w:after="0"/>
        <w:rPr>
          <w:rFonts w:ascii="Frutiger 45 Light" w:hAnsi="Frutiger 45 Light" w:cs="Arial"/>
          <w:sz w:val="20"/>
          <w:szCs w:val="20"/>
        </w:rPr>
      </w:pPr>
      <w:r>
        <w:rPr>
          <w:rFonts w:ascii="Frutiger 45 Light" w:hAnsi="Frutiger 45 Light" w:cs="Arial"/>
          <w:sz w:val="20"/>
          <w:szCs w:val="20"/>
        </w:rPr>
        <w:t>Pharmacogenomics</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rPr>
          <w:rFonts w:ascii="Frutiger 45 Light" w:hAnsi="Frutiger 45 Light" w:cs="Arial"/>
          <w:sz w:val="20"/>
          <w:szCs w:val="20"/>
        </w:rPr>
      </w:pPr>
      <w:r>
        <w:rPr>
          <w:rFonts w:ascii="Frutiger 45 Light" w:hAnsi="Frutiger 45 Light" w:cs="Arial"/>
          <w:sz w:val="20"/>
          <w:szCs w:val="20"/>
          <w:highlight w:val="lightGray"/>
        </w:rPr>
        <w:t xml:space="preserve">Q44. </w:t>
      </w:r>
      <w:r>
        <w:rPr>
          <w:rFonts w:ascii="Frutiger 45 Light" w:hAnsi="Frutiger 45 Light" w:cs="Arial"/>
          <w:sz w:val="20"/>
          <w:szCs w:val="20"/>
        </w:rPr>
        <w:t>What kinds of savings are you being promised by adhering to the PBM low-cost formulary option?</w:t>
      </w:r>
    </w:p>
    <w:p w:rsidR="00666C3F" w:rsidRDefault="00124AB7">
      <w:pPr>
        <w:pStyle w:val="ListParagraph"/>
        <w:numPr>
          <w:ilvl w:val="0"/>
          <w:numId w:val="61"/>
        </w:numPr>
        <w:spacing w:after="0"/>
        <w:rPr>
          <w:rFonts w:ascii="Frutiger 45 Light" w:hAnsi="Frutiger 45 Light" w:cs="Arial"/>
          <w:sz w:val="20"/>
          <w:szCs w:val="20"/>
        </w:rPr>
      </w:pPr>
      <w:r>
        <w:rPr>
          <w:rFonts w:ascii="Frutiger 45 Light" w:hAnsi="Frutiger 45 Light" w:cs="Arial"/>
          <w:sz w:val="20"/>
          <w:szCs w:val="20"/>
        </w:rPr>
        <w:t>More than 20%</w:t>
      </w:r>
    </w:p>
    <w:p w:rsidR="00666C3F" w:rsidRDefault="00124AB7">
      <w:pPr>
        <w:pStyle w:val="ListParagraph"/>
        <w:numPr>
          <w:ilvl w:val="0"/>
          <w:numId w:val="61"/>
        </w:numPr>
        <w:spacing w:after="0"/>
        <w:rPr>
          <w:rFonts w:ascii="Frutiger 45 Light" w:hAnsi="Frutiger 45 Light" w:cs="Arial"/>
          <w:sz w:val="20"/>
          <w:szCs w:val="20"/>
        </w:rPr>
      </w:pPr>
      <w:r>
        <w:rPr>
          <w:rFonts w:ascii="Frutiger 45 Light" w:hAnsi="Frutiger 45 Light" w:cs="Arial"/>
          <w:sz w:val="20"/>
          <w:szCs w:val="20"/>
        </w:rPr>
        <w:t>16–20%</w:t>
      </w:r>
    </w:p>
    <w:p w:rsidR="00666C3F" w:rsidRDefault="00124AB7">
      <w:pPr>
        <w:pStyle w:val="ListParagraph"/>
        <w:numPr>
          <w:ilvl w:val="0"/>
          <w:numId w:val="61"/>
        </w:numPr>
        <w:spacing w:after="0"/>
        <w:rPr>
          <w:rFonts w:ascii="Frutiger 45 Light" w:hAnsi="Frutiger 45 Light" w:cs="Arial"/>
          <w:sz w:val="20"/>
          <w:szCs w:val="20"/>
        </w:rPr>
      </w:pPr>
      <w:r>
        <w:rPr>
          <w:rFonts w:ascii="Frutiger 45 Light" w:hAnsi="Frutiger 45 Light" w:cs="Arial"/>
          <w:sz w:val="20"/>
          <w:szCs w:val="20"/>
        </w:rPr>
        <w:t>11–15%</w:t>
      </w:r>
    </w:p>
    <w:p w:rsidR="00666C3F" w:rsidRDefault="00124AB7">
      <w:pPr>
        <w:pStyle w:val="ListParagraph"/>
        <w:numPr>
          <w:ilvl w:val="0"/>
          <w:numId w:val="61"/>
        </w:numPr>
        <w:spacing w:after="0"/>
        <w:rPr>
          <w:rFonts w:ascii="Frutiger 45 Light" w:hAnsi="Frutiger 45 Light" w:cs="Arial"/>
          <w:sz w:val="20"/>
          <w:szCs w:val="20"/>
        </w:rPr>
      </w:pPr>
      <w:r>
        <w:rPr>
          <w:rFonts w:ascii="Frutiger 45 Light" w:hAnsi="Frutiger 45 Light" w:cs="Arial"/>
          <w:sz w:val="20"/>
          <w:szCs w:val="20"/>
        </w:rPr>
        <w:t>7–10%</w:t>
      </w:r>
    </w:p>
    <w:p w:rsidR="00666C3F" w:rsidRDefault="00124AB7">
      <w:pPr>
        <w:pStyle w:val="ListParagraph"/>
        <w:numPr>
          <w:ilvl w:val="0"/>
          <w:numId w:val="61"/>
        </w:numPr>
        <w:spacing w:after="0"/>
        <w:rPr>
          <w:rFonts w:ascii="Frutiger 45 Light" w:hAnsi="Frutiger 45 Light" w:cs="Arial"/>
          <w:sz w:val="20"/>
          <w:szCs w:val="20"/>
        </w:rPr>
      </w:pPr>
      <w:r>
        <w:rPr>
          <w:rFonts w:ascii="Frutiger 45 Light" w:hAnsi="Frutiger 45 Light" w:cs="Arial"/>
          <w:sz w:val="20"/>
          <w:szCs w:val="20"/>
        </w:rPr>
        <w:t>4–6%</w:t>
      </w:r>
    </w:p>
    <w:p w:rsidR="00666C3F" w:rsidRDefault="00124AB7">
      <w:pPr>
        <w:pStyle w:val="ListParagraph"/>
        <w:numPr>
          <w:ilvl w:val="0"/>
          <w:numId w:val="61"/>
        </w:numPr>
        <w:spacing w:after="0"/>
        <w:rPr>
          <w:rFonts w:ascii="Frutiger 45 Light" w:hAnsi="Frutiger 45 Light" w:cs="Arial"/>
          <w:sz w:val="20"/>
          <w:szCs w:val="20"/>
        </w:rPr>
      </w:pPr>
      <w:r>
        <w:rPr>
          <w:rFonts w:ascii="Frutiger 45 Light" w:hAnsi="Frutiger 45 Light" w:cs="Arial"/>
          <w:strike/>
          <w:sz w:val="20"/>
          <w:szCs w:val="20"/>
        </w:rPr>
        <w:t>1-3%</w:t>
      </w:r>
      <w:r>
        <w:rPr>
          <w:rFonts w:ascii="Frutiger 45 Light" w:hAnsi="Frutiger 45 Light" w:cs="Arial"/>
          <w:sz w:val="20"/>
          <w:szCs w:val="20"/>
        </w:rPr>
        <w:t xml:space="preserve"> </w:t>
      </w:r>
      <w:ins w:id="8" w:author="Derwisz, Agnieszka" w:date="2019-10-22T11:11:00Z">
        <w:r>
          <w:rPr>
            <w:rFonts w:ascii="Frutiger 45 Light" w:hAnsi="Frutiger 45 Light" w:cs="Arial"/>
            <w:sz w:val="20"/>
            <w:szCs w:val="20"/>
          </w:rPr>
          <w:t>Less than 4%</w:t>
        </w:r>
      </w:ins>
    </w:p>
    <w:p w:rsidR="00666C3F" w:rsidRDefault="00666C3F">
      <w:pPr>
        <w:spacing w:after="0"/>
        <w:rPr>
          <w:rFonts w:ascii="Frutiger 45 Light" w:hAnsi="Frutiger 45 Light" w:cs="Arial"/>
          <w:color w:val="FF0000"/>
          <w:sz w:val="20"/>
          <w:szCs w:val="20"/>
        </w:rPr>
      </w:pPr>
    </w:p>
    <w:p w:rsidR="00666C3F" w:rsidRDefault="00666C3F">
      <w:pPr>
        <w:spacing w:after="0"/>
        <w:rPr>
          <w:rFonts w:ascii="Frutiger 45 Light" w:hAnsi="Frutiger 45 Light" w:cs="Arial"/>
          <w:sz w:val="20"/>
          <w:szCs w:val="20"/>
        </w:rPr>
      </w:pP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 xml:space="preserve">Q45. Q55.  Did your company use a plan with a preferred/narrow pharmacy network in 2020? </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Yes</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No</w:t>
      </w:r>
    </w:p>
    <w:p w:rsidR="00666C3F" w:rsidRPr="00124AB7" w:rsidRDefault="00666C3F">
      <w:pPr>
        <w:spacing w:after="0"/>
        <w:rPr>
          <w:rFonts w:ascii="Frutiger 45 Light" w:hAnsi="Frutiger 45 Light" w:cs="Arial"/>
          <w:strike/>
          <w:color w:val="FF0000"/>
          <w:sz w:val="20"/>
          <w:szCs w:val="20"/>
          <w:highlight w:val="yellow"/>
        </w:rPr>
      </w:pPr>
    </w:p>
    <w:p w:rsidR="00666C3F" w:rsidRPr="00124AB7" w:rsidRDefault="00666C3F">
      <w:pPr>
        <w:spacing w:after="0"/>
        <w:rPr>
          <w:rFonts w:ascii="Frutiger 45 Light" w:hAnsi="Frutiger 45 Light" w:cs="Arial"/>
          <w:strike/>
          <w:color w:val="FF0000"/>
          <w:sz w:val="20"/>
          <w:szCs w:val="20"/>
          <w:highlight w:val="yellow"/>
        </w:rPr>
      </w:pPr>
    </w:p>
    <w:p w:rsidR="00666C3F" w:rsidRPr="00124AB7" w:rsidRDefault="00666C3F">
      <w:pPr>
        <w:spacing w:after="0"/>
        <w:rPr>
          <w:rFonts w:ascii="Frutiger 45 Light" w:hAnsi="Frutiger 45 Light" w:cs="Arial"/>
          <w:strike/>
          <w:color w:val="FF0000"/>
          <w:sz w:val="20"/>
          <w:szCs w:val="20"/>
          <w:highlight w:val="yellow"/>
        </w:rPr>
      </w:pP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Q46. Q56. Will your company use a plan with a preferred/narrow pharmacy network in 2021?</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Yes</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No</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Do not know</w:t>
      </w:r>
    </w:p>
    <w:p w:rsidR="00666C3F" w:rsidRPr="00124AB7" w:rsidRDefault="00666C3F">
      <w:pPr>
        <w:spacing w:after="0"/>
        <w:rPr>
          <w:rFonts w:ascii="Frutiger 45 Light" w:eastAsia="Arial" w:hAnsi="Frutiger 45 Light" w:cs="Arial"/>
          <w:strike/>
          <w:color w:val="FF0000"/>
          <w:sz w:val="20"/>
          <w:szCs w:val="20"/>
          <w:highlight w:val="yellow"/>
        </w:rPr>
      </w:pPr>
    </w:p>
    <w:p w:rsidR="00666C3F" w:rsidRPr="00124AB7" w:rsidRDefault="00666C3F">
      <w:pPr>
        <w:spacing w:after="0"/>
        <w:rPr>
          <w:rFonts w:ascii="Frutiger 45 Light" w:eastAsia="Arial" w:hAnsi="Frutiger 45 Light" w:cs="Arial"/>
          <w:strike/>
          <w:color w:val="FF0000"/>
          <w:sz w:val="20"/>
          <w:szCs w:val="20"/>
          <w:highlight w:val="yellow"/>
        </w:rPr>
      </w:pPr>
    </w:p>
    <w:p w:rsidR="00666C3F" w:rsidRPr="00124AB7" w:rsidRDefault="00124AB7">
      <w:pPr>
        <w:spacing w:after="0"/>
        <w:rPr>
          <w:rFonts w:ascii="Frutiger 45 Light" w:eastAsia="Arial" w:hAnsi="Frutiger 45 Light" w:cs="Arial"/>
          <w:strike/>
          <w:color w:val="FF0000"/>
          <w:sz w:val="20"/>
          <w:szCs w:val="20"/>
          <w:highlight w:val="yellow"/>
        </w:rPr>
      </w:pPr>
      <w:r w:rsidRPr="00124AB7">
        <w:rPr>
          <w:rFonts w:ascii="Frutiger 45 Light" w:eastAsia="Arial" w:hAnsi="Frutiger 45 Light" w:cs="Arial"/>
          <w:strike/>
          <w:color w:val="FF0000"/>
          <w:sz w:val="20"/>
          <w:szCs w:val="20"/>
          <w:highlight w:val="yellow"/>
        </w:rPr>
        <w:t>[IF Q46 Q56 is Yes (using a preferred network in 2019]</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Q47. Q57.  What level of savings do you anticipate from using this pharmacy network?</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 xml:space="preserve">0% </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1-2%</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3-4%</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5-6%</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7% or more</w:t>
      </w:r>
    </w:p>
    <w:p w:rsidR="00666C3F" w:rsidRPr="00124AB7" w:rsidRDefault="00124AB7">
      <w:pPr>
        <w:spacing w:after="0"/>
        <w:rPr>
          <w:rFonts w:ascii="Frutiger 45 Light" w:eastAsia="Arial" w:hAnsi="Frutiger 45 Light" w:cs="Arial"/>
          <w:strike/>
          <w:sz w:val="20"/>
          <w:szCs w:val="20"/>
          <w:highlight w:val="yellow"/>
        </w:rPr>
      </w:pPr>
      <w:r w:rsidRPr="00124AB7">
        <w:rPr>
          <w:rFonts w:ascii="Frutiger 45 Light" w:eastAsia="Arial" w:hAnsi="Frutiger 45 Light" w:cs="Arial"/>
          <w:strike/>
          <w:sz w:val="20"/>
          <w:szCs w:val="20"/>
          <w:highlight w:val="yellow"/>
        </w:rPr>
        <w:t>Not explicitly discussed with PBM</w:t>
      </w:r>
    </w:p>
    <w:p w:rsidR="00666C3F" w:rsidRPr="00124AB7" w:rsidRDefault="00124AB7">
      <w:pPr>
        <w:spacing w:after="0"/>
        <w:rPr>
          <w:rFonts w:ascii="Frutiger 45 Light" w:eastAsia="Arial" w:hAnsi="Frutiger 45 Light" w:cs="Arial"/>
          <w:strike/>
          <w:sz w:val="20"/>
          <w:szCs w:val="20"/>
        </w:rPr>
      </w:pPr>
      <w:r w:rsidRPr="00124AB7">
        <w:rPr>
          <w:rFonts w:ascii="Frutiger 45 Light" w:eastAsia="Arial" w:hAnsi="Frutiger 45 Light" w:cs="Arial"/>
          <w:strike/>
          <w:sz w:val="20"/>
          <w:szCs w:val="20"/>
          <w:highlight w:val="yellow"/>
        </w:rPr>
        <w:t>I don't know</w:t>
      </w:r>
    </w:p>
    <w:p w:rsidR="00666C3F" w:rsidRDefault="00666C3F">
      <w:pPr>
        <w:spacing w:after="0"/>
        <w:rPr>
          <w:rFonts w:ascii="Frutiger 45 Light" w:hAnsi="Frutiger 45 Light" w:cs="Arial"/>
          <w:sz w:val="20"/>
          <w:szCs w:val="20"/>
        </w:rPr>
      </w:pPr>
    </w:p>
    <w:p w:rsidR="00666C3F" w:rsidRDefault="00124AB7">
      <w:pPr>
        <w:spacing w:after="0"/>
        <w:rPr>
          <w:rFonts w:ascii="Frutiger 45 Light" w:eastAsia="Arial" w:hAnsi="Frutiger 45 Light" w:cs="Arial"/>
          <w:sz w:val="20"/>
          <w:szCs w:val="20"/>
        </w:rPr>
      </w:pPr>
      <w:r>
        <w:rPr>
          <w:rFonts w:ascii="Frutiger 45 Light" w:eastAsia="Arial" w:hAnsi="Frutiger 45 Light" w:cs="Arial"/>
          <w:sz w:val="20"/>
          <w:szCs w:val="20"/>
        </w:rPr>
        <w:t xml:space="preserve">Q48. </w:t>
      </w:r>
      <w:r>
        <w:rPr>
          <w:rFonts w:ascii="Frutiger 45 Light" w:eastAsia="Arial" w:hAnsi="Frutiger 45 Light" w:cs="Arial"/>
          <w:strike/>
          <w:sz w:val="20"/>
          <w:szCs w:val="20"/>
        </w:rPr>
        <w:t>Q58</w:t>
      </w:r>
      <w:r>
        <w:rPr>
          <w:rFonts w:ascii="Frutiger 45 Light" w:eastAsia="Arial" w:hAnsi="Frutiger 45 Light" w:cs="Arial"/>
          <w:sz w:val="20"/>
          <w:szCs w:val="20"/>
        </w:rPr>
        <w:t>.  What is the branded rebate structure with your PBM?</w:t>
      </w:r>
    </w:p>
    <w:p w:rsidR="00666C3F" w:rsidRDefault="00124AB7">
      <w:pPr>
        <w:pStyle w:val="ListParagraph"/>
        <w:numPr>
          <w:ilvl w:val="0"/>
          <w:numId w:val="40"/>
        </w:numPr>
        <w:spacing w:after="0"/>
        <w:rPr>
          <w:rFonts w:ascii="Frutiger 45 Light" w:eastAsia="Arial" w:hAnsi="Frutiger 45 Light" w:cs="Arial"/>
          <w:sz w:val="20"/>
          <w:szCs w:val="20"/>
        </w:rPr>
      </w:pPr>
      <w:r>
        <w:rPr>
          <w:rFonts w:ascii="Frutiger 45 Light" w:eastAsia="Arial" w:hAnsi="Frutiger 45 Light" w:cs="Arial"/>
          <w:sz w:val="20"/>
          <w:szCs w:val="20"/>
        </w:rPr>
        <w:t>100% pass-through</w:t>
      </w:r>
    </w:p>
    <w:p w:rsidR="00666C3F" w:rsidRDefault="00124AB7">
      <w:pPr>
        <w:pStyle w:val="ListParagraph"/>
        <w:numPr>
          <w:ilvl w:val="0"/>
          <w:numId w:val="40"/>
        </w:numPr>
        <w:spacing w:after="0"/>
        <w:rPr>
          <w:rFonts w:ascii="Frutiger 45 Light" w:eastAsia="Arial" w:hAnsi="Frutiger 45 Light" w:cs="Arial"/>
          <w:sz w:val="20"/>
          <w:szCs w:val="20"/>
        </w:rPr>
      </w:pPr>
      <w:r>
        <w:rPr>
          <w:rFonts w:ascii="Frutiger 45 Light" w:eastAsia="Arial" w:hAnsi="Frutiger 45 Light" w:cs="Arial"/>
          <w:sz w:val="20"/>
          <w:szCs w:val="20"/>
        </w:rPr>
        <w:t>Flat guaranteed amount per script</w:t>
      </w:r>
    </w:p>
    <w:p w:rsidR="00666C3F" w:rsidRDefault="00124AB7">
      <w:pPr>
        <w:pStyle w:val="ListParagraph"/>
        <w:numPr>
          <w:ilvl w:val="0"/>
          <w:numId w:val="40"/>
        </w:numPr>
        <w:spacing w:after="0"/>
        <w:rPr>
          <w:rFonts w:ascii="Frutiger 45 Light" w:eastAsia="Arial" w:hAnsi="Frutiger 45 Light" w:cs="Arial"/>
          <w:sz w:val="20"/>
          <w:szCs w:val="20"/>
        </w:rPr>
      </w:pPr>
      <w:r>
        <w:rPr>
          <w:rFonts w:ascii="Frutiger 45 Light" w:eastAsia="Arial" w:hAnsi="Frutiger 45 Light" w:cs="Arial"/>
          <w:sz w:val="20"/>
          <w:szCs w:val="20"/>
        </w:rPr>
        <w:t>% share of rebates (with guaranteed minimum)</w:t>
      </w:r>
    </w:p>
    <w:p w:rsidR="00666C3F" w:rsidRDefault="00124AB7">
      <w:pPr>
        <w:pStyle w:val="ListParagraph"/>
        <w:numPr>
          <w:ilvl w:val="0"/>
          <w:numId w:val="40"/>
        </w:numPr>
        <w:spacing w:after="0"/>
        <w:rPr>
          <w:rFonts w:ascii="Frutiger 45 Light" w:eastAsia="Arial" w:hAnsi="Frutiger 45 Light" w:cs="Arial"/>
          <w:sz w:val="20"/>
          <w:szCs w:val="20"/>
        </w:rPr>
      </w:pPr>
      <w:r>
        <w:rPr>
          <w:rFonts w:ascii="Frutiger 45 Light" w:eastAsia="Arial" w:hAnsi="Frutiger 45 Light" w:cs="Arial"/>
          <w:sz w:val="20"/>
          <w:szCs w:val="20"/>
        </w:rPr>
        <w:t>% share of rebates (without guaranteed minimum)</w:t>
      </w:r>
    </w:p>
    <w:p w:rsidR="00666C3F" w:rsidRDefault="00124AB7">
      <w:pPr>
        <w:pStyle w:val="ListParagraph"/>
        <w:numPr>
          <w:ilvl w:val="0"/>
          <w:numId w:val="40"/>
        </w:numPr>
        <w:spacing w:after="0"/>
        <w:rPr>
          <w:rFonts w:ascii="Frutiger 45 Light" w:eastAsia="Arial" w:hAnsi="Frutiger 45 Light" w:cs="Arial"/>
          <w:sz w:val="20"/>
          <w:szCs w:val="20"/>
        </w:rPr>
      </w:pPr>
      <w:r>
        <w:rPr>
          <w:rFonts w:ascii="Frutiger 45 Light" w:eastAsia="Arial" w:hAnsi="Frutiger 45 Light" w:cs="Arial"/>
          <w:sz w:val="20"/>
          <w:szCs w:val="20"/>
        </w:rPr>
        <w:t>I don't know</w:t>
      </w:r>
    </w:p>
    <w:p w:rsidR="00666C3F" w:rsidRDefault="00666C3F">
      <w:pPr>
        <w:spacing w:after="0"/>
        <w:rPr>
          <w:rFonts w:ascii="Frutiger 45 Light" w:eastAsia="Arial" w:hAnsi="Frutiger 45 Light" w:cs="Arial"/>
          <w:sz w:val="20"/>
          <w:szCs w:val="20"/>
        </w:rPr>
      </w:pPr>
    </w:p>
    <w:p w:rsidR="00666C3F" w:rsidRDefault="00124AB7">
      <w:pPr>
        <w:spacing w:after="0"/>
        <w:rPr>
          <w:rFonts w:ascii="Frutiger 45 Light" w:eastAsia="Arial" w:hAnsi="Frutiger 45 Light" w:cs="Arial"/>
          <w:color w:val="FF0000"/>
          <w:sz w:val="20"/>
          <w:szCs w:val="20"/>
        </w:rPr>
      </w:pPr>
      <w:r>
        <w:rPr>
          <w:rFonts w:ascii="Frutiger 45 Light" w:eastAsia="Arial" w:hAnsi="Frutiger 45 Light" w:cs="Arial"/>
          <w:color w:val="FF0000"/>
          <w:sz w:val="20"/>
          <w:szCs w:val="20"/>
        </w:rPr>
        <w:t xml:space="preserve">[If Q27 </w:t>
      </w:r>
      <w:r>
        <w:rPr>
          <w:rFonts w:ascii="Frutiger 45 Light" w:eastAsia="Arial" w:hAnsi="Frutiger 45 Light" w:cs="Arial"/>
          <w:strike/>
          <w:color w:val="FF0000"/>
          <w:sz w:val="20"/>
          <w:szCs w:val="20"/>
        </w:rPr>
        <w:t>Q35</w:t>
      </w:r>
      <w:r>
        <w:rPr>
          <w:rFonts w:ascii="Frutiger 45 Light" w:eastAsia="Arial" w:hAnsi="Frutiger 45 Light" w:cs="Arial"/>
          <w:color w:val="FF0000"/>
          <w:sz w:val="20"/>
          <w:szCs w:val="20"/>
        </w:rPr>
        <w:t xml:space="preserve"> is b, Carved-Out)]</w:t>
      </w:r>
    </w:p>
    <w:p w:rsidR="00666C3F" w:rsidRDefault="00124AB7">
      <w:pPr>
        <w:spacing w:after="0"/>
        <w:rPr>
          <w:rFonts w:ascii="Frutiger 45 Light" w:eastAsia="Arial" w:hAnsi="Frutiger 45 Light" w:cs="Arial"/>
          <w:sz w:val="20"/>
          <w:szCs w:val="20"/>
        </w:rPr>
      </w:pPr>
      <w:r>
        <w:rPr>
          <w:rFonts w:ascii="Frutiger 45 Light" w:eastAsia="Arial" w:hAnsi="Frutiger 45 Light" w:cs="Arial"/>
          <w:sz w:val="20"/>
          <w:szCs w:val="20"/>
          <w:highlight w:val="lightGray"/>
        </w:rPr>
        <w:t xml:space="preserve">Q49. </w:t>
      </w:r>
      <w:r>
        <w:rPr>
          <w:rFonts w:ascii="Frutiger 45 Light" w:eastAsia="Arial" w:hAnsi="Frutiger 45 Light" w:cs="Arial"/>
          <w:sz w:val="20"/>
          <w:szCs w:val="20"/>
        </w:rPr>
        <w:t>Does your PBM carrier charge a "carve out penalty/fee" if you select another vendor to manage your pharmacy benefits.</w:t>
      </w:r>
    </w:p>
    <w:p w:rsidR="00666C3F" w:rsidRDefault="00666C3F">
      <w:pPr>
        <w:spacing w:after="0"/>
        <w:rPr>
          <w:rFonts w:ascii="Frutiger 45 Light" w:eastAsia="Arial" w:hAnsi="Frutiger 45 Light" w:cs="Arial"/>
          <w:sz w:val="20"/>
          <w:szCs w:val="20"/>
        </w:rPr>
      </w:pPr>
    </w:p>
    <w:p w:rsidR="00666C3F" w:rsidRDefault="00124AB7">
      <w:pPr>
        <w:pStyle w:val="ListParagraph"/>
        <w:numPr>
          <w:ilvl w:val="0"/>
          <w:numId w:val="53"/>
        </w:numPr>
        <w:spacing w:after="0"/>
        <w:rPr>
          <w:rFonts w:ascii="Frutiger 45 Light" w:eastAsia="Arial" w:hAnsi="Frutiger 45 Light" w:cs="Arial"/>
          <w:sz w:val="20"/>
          <w:szCs w:val="20"/>
        </w:rPr>
      </w:pPr>
      <w:r>
        <w:rPr>
          <w:rFonts w:ascii="Frutiger 45 Light" w:eastAsia="Arial" w:hAnsi="Frutiger 45 Light" w:cs="Arial"/>
          <w:sz w:val="20"/>
          <w:szCs w:val="20"/>
        </w:rPr>
        <w:t>Yes</w:t>
      </w:r>
    </w:p>
    <w:p w:rsidR="00666C3F" w:rsidRDefault="00124AB7">
      <w:pPr>
        <w:pStyle w:val="ListParagraph"/>
        <w:numPr>
          <w:ilvl w:val="0"/>
          <w:numId w:val="53"/>
        </w:numPr>
        <w:spacing w:after="0"/>
        <w:rPr>
          <w:rFonts w:ascii="Frutiger 45 Light" w:eastAsia="Arial" w:hAnsi="Frutiger 45 Light" w:cs="Arial"/>
          <w:sz w:val="20"/>
          <w:szCs w:val="20"/>
        </w:rPr>
      </w:pPr>
      <w:r>
        <w:rPr>
          <w:rFonts w:ascii="Frutiger 45 Light" w:eastAsia="Arial" w:hAnsi="Frutiger 45 Light" w:cs="Arial"/>
          <w:sz w:val="20"/>
          <w:szCs w:val="20"/>
        </w:rPr>
        <w:t>No</w:t>
      </w:r>
    </w:p>
    <w:p w:rsidR="00666C3F" w:rsidRDefault="00124AB7">
      <w:pPr>
        <w:pStyle w:val="ListParagraph"/>
        <w:numPr>
          <w:ilvl w:val="0"/>
          <w:numId w:val="53"/>
        </w:numPr>
        <w:spacing w:after="0"/>
        <w:rPr>
          <w:rFonts w:ascii="Frutiger 45 Light" w:eastAsia="Arial" w:hAnsi="Frutiger 45 Light" w:cs="Arial"/>
          <w:sz w:val="20"/>
          <w:szCs w:val="20"/>
        </w:rPr>
      </w:pPr>
      <w:r>
        <w:rPr>
          <w:rFonts w:ascii="Frutiger 45 Light" w:eastAsia="Arial" w:hAnsi="Frutiger 45 Light" w:cs="Arial"/>
          <w:sz w:val="20"/>
          <w:szCs w:val="20"/>
        </w:rPr>
        <w:t>Not sure</w:t>
      </w:r>
    </w:p>
    <w:p w:rsidR="00666C3F" w:rsidRDefault="00666C3F">
      <w:pPr>
        <w:spacing w:after="0"/>
        <w:rPr>
          <w:rFonts w:ascii="Frutiger 45 Light" w:eastAsia="Arial" w:hAnsi="Frutiger 45 Light" w:cs="Arial"/>
          <w:sz w:val="20"/>
          <w:szCs w:val="20"/>
        </w:rPr>
      </w:pPr>
    </w:p>
    <w:p w:rsidR="00666C3F" w:rsidRDefault="00666C3F">
      <w:pPr>
        <w:spacing w:after="0"/>
        <w:rPr>
          <w:rFonts w:ascii="Frutiger 45 Light" w:eastAsia="Arial" w:hAnsi="Frutiger 45 Light" w:cs="Arial"/>
          <w:sz w:val="20"/>
          <w:szCs w:val="20"/>
        </w:rPr>
      </w:pPr>
    </w:p>
    <w:p w:rsidR="00666C3F" w:rsidRDefault="00124AB7">
      <w:pPr>
        <w:spacing w:after="0"/>
        <w:rPr>
          <w:rFonts w:ascii="Frutiger 45 Light" w:eastAsia="Arial" w:hAnsi="Frutiger 45 Light" w:cs="Arial"/>
          <w:color w:val="FF0000"/>
          <w:sz w:val="20"/>
          <w:szCs w:val="20"/>
        </w:rPr>
      </w:pPr>
      <w:r>
        <w:rPr>
          <w:rFonts w:ascii="Frutiger 45 Light" w:eastAsia="Arial" w:hAnsi="Frutiger 45 Light" w:cs="Arial"/>
          <w:color w:val="FF0000"/>
          <w:sz w:val="20"/>
          <w:szCs w:val="20"/>
        </w:rPr>
        <w:t>[If Q49 is (a, yes]</w:t>
      </w:r>
    </w:p>
    <w:p w:rsidR="00666C3F" w:rsidRDefault="00124AB7">
      <w:pPr>
        <w:spacing w:after="0"/>
        <w:rPr>
          <w:rFonts w:ascii="Frutiger 45 Light" w:eastAsia="Arial" w:hAnsi="Frutiger 45 Light" w:cs="Arial"/>
          <w:sz w:val="20"/>
          <w:szCs w:val="20"/>
        </w:rPr>
      </w:pPr>
      <w:r>
        <w:rPr>
          <w:rFonts w:ascii="Frutiger 45 Light" w:eastAsia="Arial" w:hAnsi="Frutiger 45 Light" w:cs="Arial"/>
          <w:sz w:val="20"/>
          <w:szCs w:val="20"/>
          <w:highlight w:val="lightGray"/>
        </w:rPr>
        <w:t xml:space="preserve">Q50. </w:t>
      </w:r>
    </w:p>
    <w:p w:rsidR="00666C3F" w:rsidRDefault="00124AB7">
      <w:pPr>
        <w:spacing w:after="0"/>
        <w:rPr>
          <w:rFonts w:ascii="Frutiger 45 Light" w:eastAsia="Arial" w:hAnsi="Frutiger 45 Light" w:cs="Arial"/>
          <w:sz w:val="20"/>
          <w:szCs w:val="20"/>
        </w:rPr>
      </w:pPr>
      <w:r>
        <w:rPr>
          <w:rFonts w:ascii="Frutiger 45 Light" w:eastAsia="Arial" w:hAnsi="Frutiger 45 Light" w:cs="Arial"/>
          <w:sz w:val="20"/>
          <w:szCs w:val="20"/>
        </w:rPr>
        <w:t>Does this fee cause you reconsider carving in your pharmacy benefits?</w:t>
      </w:r>
    </w:p>
    <w:p w:rsidR="00666C3F" w:rsidRDefault="00124AB7">
      <w:pPr>
        <w:pStyle w:val="ListParagraph"/>
        <w:numPr>
          <w:ilvl w:val="0"/>
          <w:numId w:val="62"/>
        </w:numPr>
        <w:spacing w:after="0"/>
        <w:rPr>
          <w:rFonts w:ascii="Frutiger 45 Light" w:eastAsia="Arial" w:hAnsi="Frutiger 45 Light" w:cs="Arial"/>
          <w:sz w:val="20"/>
          <w:szCs w:val="20"/>
        </w:rPr>
      </w:pPr>
      <w:r>
        <w:rPr>
          <w:rFonts w:ascii="Frutiger 45 Light" w:eastAsia="Arial" w:hAnsi="Frutiger 45 Light" w:cs="Arial"/>
          <w:sz w:val="20"/>
          <w:szCs w:val="20"/>
        </w:rPr>
        <w:t>Definitely yes</w:t>
      </w:r>
    </w:p>
    <w:p w:rsidR="00666C3F" w:rsidRDefault="00124AB7">
      <w:pPr>
        <w:pStyle w:val="ListParagraph"/>
        <w:numPr>
          <w:ilvl w:val="0"/>
          <w:numId w:val="62"/>
        </w:numPr>
        <w:spacing w:after="0"/>
        <w:rPr>
          <w:rFonts w:ascii="Frutiger 45 Light" w:eastAsia="Arial" w:hAnsi="Frutiger 45 Light" w:cs="Arial"/>
          <w:sz w:val="20"/>
          <w:szCs w:val="20"/>
        </w:rPr>
      </w:pPr>
      <w:r>
        <w:rPr>
          <w:rFonts w:ascii="Frutiger 45 Light" w:eastAsia="Arial" w:hAnsi="Frutiger 45 Light" w:cs="Arial"/>
          <w:sz w:val="20"/>
          <w:szCs w:val="20"/>
        </w:rPr>
        <w:t>somewhat yes</w:t>
      </w:r>
    </w:p>
    <w:p w:rsidR="00666C3F" w:rsidRDefault="00124AB7">
      <w:pPr>
        <w:pStyle w:val="ListParagraph"/>
        <w:numPr>
          <w:ilvl w:val="0"/>
          <w:numId w:val="62"/>
        </w:numPr>
        <w:spacing w:after="0"/>
        <w:rPr>
          <w:rFonts w:ascii="Frutiger 45 Light" w:eastAsia="Arial" w:hAnsi="Frutiger 45 Light" w:cs="Arial"/>
          <w:sz w:val="20"/>
          <w:szCs w:val="20"/>
        </w:rPr>
      </w:pPr>
      <w:r>
        <w:rPr>
          <w:rFonts w:ascii="Frutiger 45 Light" w:eastAsia="Arial" w:hAnsi="Frutiger 45 Light" w:cs="Arial"/>
          <w:sz w:val="20"/>
          <w:szCs w:val="20"/>
        </w:rPr>
        <w:t>Neither yes nor no</w:t>
      </w:r>
    </w:p>
    <w:p w:rsidR="00666C3F" w:rsidRDefault="00124AB7">
      <w:pPr>
        <w:pStyle w:val="ListParagraph"/>
        <w:numPr>
          <w:ilvl w:val="0"/>
          <w:numId w:val="62"/>
        </w:numPr>
        <w:spacing w:after="0"/>
        <w:rPr>
          <w:ins w:id="9" w:author="Derwisz, Agnieszka" w:date="2019-10-22T11:11:00Z"/>
          <w:rFonts w:ascii="Frutiger 45 Light" w:eastAsia="Arial" w:hAnsi="Frutiger 45 Light" w:cs="Arial"/>
          <w:sz w:val="20"/>
          <w:szCs w:val="20"/>
        </w:rPr>
      </w:pPr>
      <w:r>
        <w:rPr>
          <w:rFonts w:ascii="Frutiger 45 Light" w:eastAsia="Arial" w:hAnsi="Frutiger 45 Light" w:cs="Arial"/>
          <w:strike/>
          <w:sz w:val="20"/>
          <w:szCs w:val="20"/>
        </w:rPr>
        <w:t>No</w:t>
      </w:r>
      <w:ins w:id="10" w:author="Derwisz, Agnieszka" w:date="2019-10-22T11:11:00Z">
        <w:r>
          <w:rPr>
            <w:rFonts w:ascii="Frutiger 45 Light" w:eastAsia="Arial" w:hAnsi="Frutiger 45 Light" w:cs="Arial"/>
            <w:sz w:val="20"/>
            <w:szCs w:val="20"/>
          </w:rPr>
          <w:t xml:space="preserve"> Somewhat no</w:t>
        </w:r>
      </w:ins>
    </w:p>
    <w:p w:rsidR="00666C3F" w:rsidRDefault="00124AB7">
      <w:pPr>
        <w:pStyle w:val="ListParagraph"/>
        <w:numPr>
          <w:ilvl w:val="0"/>
          <w:numId w:val="62"/>
        </w:numPr>
        <w:spacing w:after="0"/>
        <w:rPr>
          <w:rFonts w:ascii="Frutiger 45 Light" w:eastAsia="Arial" w:hAnsi="Frutiger 45 Light" w:cs="Arial"/>
          <w:sz w:val="20"/>
          <w:szCs w:val="20"/>
        </w:rPr>
      </w:pPr>
      <w:ins w:id="11" w:author="Derwisz, Agnieszka" w:date="2019-10-22T11:11:00Z">
        <w:r>
          <w:rPr>
            <w:rFonts w:ascii="Frutiger 45 Light" w:eastAsia="Arial" w:hAnsi="Frutiger 45 Light" w:cs="Arial"/>
            <w:sz w:val="20"/>
            <w:szCs w:val="20"/>
          </w:rPr>
          <w:t>Definitely no</w:t>
        </w:r>
      </w:ins>
    </w:p>
    <w:p w:rsidR="00666C3F" w:rsidRDefault="00666C3F">
      <w:pPr>
        <w:spacing w:after="0"/>
        <w:rPr>
          <w:rFonts w:ascii="Frutiger 45 Light" w:eastAsia="Arial" w:hAnsi="Frutiger 45 Light" w:cs="Arial"/>
          <w:sz w:val="20"/>
          <w:szCs w:val="20"/>
        </w:rPr>
      </w:pPr>
    </w:p>
    <w:p w:rsidR="00666C3F" w:rsidRDefault="00666C3F">
      <w:pPr>
        <w:spacing w:after="0"/>
        <w:rPr>
          <w:rFonts w:ascii="Frutiger 45 Light" w:hAnsi="Frutiger 45 Light" w:cs="Arial"/>
          <w:sz w:val="20"/>
          <w:szCs w:val="20"/>
        </w:rPr>
      </w:pPr>
    </w:p>
    <w:p w:rsidR="00666C3F" w:rsidRDefault="00124AB7">
      <w:pPr>
        <w:spacing w:after="0"/>
        <w:ind w:left="450" w:hanging="450"/>
        <w:rPr>
          <w:rFonts w:ascii="Frutiger 45 Light" w:eastAsia="Arial" w:hAnsi="Frutiger 45 Light" w:cs="Arial"/>
          <w:sz w:val="20"/>
          <w:szCs w:val="20"/>
        </w:rPr>
      </w:pPr>
      <w:r>
        <w:rPr>
          <w:rFonts w:ascii="Frutiger 45 Light" w:eastAsia="Arial" w:hAnsi="Frutiger 45 Light" w:cs="Arial"/>
          <w:sz w:val="20"/>
          <w:szCs w:val="20"/>
        </w:rPr>
        <w:t xml:space="preserve">Q51 </w:t>
      </w:r>
      <w:r>
        <w:rPr>
          <w:rFonts w:ascii="Frutiger 45 Light" w:eastAsia="Arial" w:hAnsi="Frutiger 45 Light" w:cs="Arial"/>
          <w:strike/>
          <w:sz w:val="20"/>
          <w:szCs w:val="20"/>
        </w:rPr>
        <w:t xml:space="preserve"> Q60</w:t>
      </w:r>
      <w:r>
        <w:rPr>
          <w:rFonts w:ascii="Frutiger 45 Light" w:eastAsia="Arial" w:hAnsi="Frutiger 45 Light" w:cs="Arial"/>
          <w:sz w:val="20"/>
          <w:szCs w:val="20"/>
        </w:rPr>
        <w:t>.  Does public perception around drug rebates and current government proposals impact how you plan to negotiate your rebate structure for next year?</w:t>
      </w:r>
    </w:p>
    <w:p w:rsidR="00666C3F" w:rsidRDefault="00124AB7">
      <w:pPr>
        <w:pStyle w:val="ListParagraph"/>
        <w:numPr>
          <w:ilvl w:val="0"/>
          <w:numId w:val="41"/>
        </w:numPr>
        <w:spacing w:after="0"/>
        <w:rPr>
          <w:rFonts w:ascii="Frutiger 45 Light" w:eastAsia="Arial" w:hAnsi="Frutiger 45 Light" w:cs="Arial"/>
          <w:sz w:val="20"/>
          <w:szCs w:val="20"/>
        </w:rPr>
      </w:pPr>
      <w:r>
        <w:rPr>
          <w:rFonts w:ascii="Frutiger 45 Light" w:eastAsia="Arial" w:hAnsi="Frutiger 45 Light" w:cs="Arial"/>
          <w:sz w:val="20"/>
          <w:szCs w:val="20"/>
        </w:rPr>
        <w:t>Yes – It has a meaningful impact</w:t>
      </w:r>
    </w:p>
    <w:p w:rsidR="00666C3F" w:rsidRDefault="00124AB7">
      <w:pPr>
        <w:pStyle w:val="ListParagraph"/>
        <w:numPr>
          <w:ilvl w:val="0"/>
          <w:numId w:val="41"/>
        </w:numPr>
        <w:spacing w:after="0"/>
        <w:rPr>
          <w:rFonts w:ascii="Frutiger 45 Light" w:eastAsia="Arial" w:hAnsi="Frutiger 45 Light" w:cs="Arial"/>
          <w:sz w:val="20"/>
          <w:szCs w:val="20"/>
        </w:rPr>
      </w:pPr>
      <w:r>
        <w:rPr>
          <w:rFonts w:ascii="Frutiger 45 Light" w:eastAsia="Arial" w:hAnsi="Frutiger 45 Light" w:cs="Arial"/>
          <w:sz w:val="20"/>
          <w:szCs w:val="20"/>
        </w:rPr>
        <w:t>Yes – But it is only one component of the negotiation</w:t>
      </w:r>
    </w:p>
    <w:p w:rsidR="00666C3F" w:rsidRDefault="00124AB7">
      <w:pPr>
        <w:pStyle w:val="ListParagraph"/>
        <w:numPr>
          <w:ilvl w:val="0"/>
          <w:numId w:val="41"/>
        </w:numPr>
        <w:spacing w:after="0"/>
        <w:rPr>
          <w:rFonts w:ascii="Frutiger 45 Light" w:eastAsia="Arial" w:hAnsi="Frutiger 45 Light" w:cs="Arial"/>
          <w:sz w:val="20"/>
          <w:szCs w:val="20"/>
        </w:rPr>
      </w:pPr>
      <w:r>
        <w:rPr>
          <w:rFonts w:ascii="Frutiger 45 Light" w:eastAsia="Arial" w:hAnsi="Frutiger 45 Light" w:cs="Arial"/>
          <w:sz w:val="20"/>
          <w:szCs w:val="20"/>
        </w:rPr>
        <w:t>No</w:t>
      </w:r>
    </w:p>
    <w:p w:rsidR="00666C3F" w:rsidRDefault="00124AB7">
      <w:pPr>
        <w:pStyle w:val="ListParagraph"/>
        <w:numPr>
          <w:ilvl w:val="0"/>
          <w:numId w:val="41"/>
        </w:numPr>
        <w:spacing w:after="0"/>
        <w:rPr>
          <w:del w:id="12" w:author="French, John" w:date="2020-09-15T14:32:00Z"/>
          <w:rFonts w:ascii="Frutiger 45 Light" w:eastAsia="Arial" w:hAnsi="Frutiger 45 Light" w:cs="Arial"/>
          <w:sz w:val="20"/>
          <w:szCs w:val="20"/>
        </w:rPr>
      </w:pPr>
      <w:r>
        <w:rPr>
          <w:rFonts w:ascii="Frutiger 45 Light" w:eastAsia="Arial" w:hAnsi="Frutiger 45 Light" w:cs="Arial"/>
          <w:sz w:val="20"/>
          <w:szCs w:val="20"/>
        </w:rPr>
        <w:lastRenderedPageBreak/>
        <w:t>I'm not familiar with the specific rebate structures</w:t>
      </w:r>
    </w:p>
    <w:p w:rsidR="00666C3F" w:rsidRDefault="00666C3F">
      <w:pPr>
        <w:spacing w:after="0"/>
        <w:rPr>
          <w:rFonts w:ascii="Frutiger 45 Light" w:hAnsi="Frutiger 45 Light" w:cs="Arial"/>
          <w:sz w:val="20"/>
          <w:szCs w:val="20"/>
        </w:rPr>
      </w:pPr>
    </w:p>
    <w:p w:rsidR="00666C3F" w:rsidRDefault="00666C3F">
      <w:pPr>
        <w:spacing w:after="0"/>
        <w:rPr>
          <w:rFonts w:ascii="Frutiger 45 Light" w:hAnsi="Frutiger 45 Light" w:cs="Arial"/>
          <w:sz w:val="20"/>
          <w:szCs w:val="20"/>
        </w:rPr>
      </w:pPr>
    </w:p>
    <w:p w:rsidR="00666C3F" w:rsidRPr="00265BEF" w:rsidRDefault="00124AB7">
      <w:pPr>
        <w:spacing w:after="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 xml:space="preserve">Q52 Q61.  What's the audit process for rebates and have you engaged in an audit with your PBM? </w:t>
      </w:r>
    </w:p>
    <w:p w:rsidR="00666C3F" w:rsidRPr="00265BEF" w:rsidRDefault="00124AB7">
      <w:pPr>
        <w:pStyle w:val="ListParagraph"/>
        <w:numPr>
          <w:ilvl w:val="0"/>
          <w:numId w:val="42"/>
        </w:numPr>
        <w:spacing w:after="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We have the ability to audit and we did in 2020</w:t>
      </w:r>
    </w:p>
    <w:p w:rsidR="00666C3F" w:rsidRPr="00265BEF" w:rsidRDefault="00124AB7">
      <w:pPr>
        <w:pStyle w:val="ListParagraph"/>
        <w:numPr>
          <w:ilvl w:val="0"/>
          <w:numId w:val="42"/>
        </w:numPr>
        <w:spacing w:after="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We have the ability to audit and we plan to in 2021</w:t>
      </w:r>
    </w:p>
    <w:p w:rsidR="00666C3F" w:rsidRPr="00265BEF" w:rsidRDefault="00124AB7">
      <w:pPr>
        <w:pStyle w:val="ListParagraph"/>
        <w:numPr>
          <w:ilvl w:val="0"/>
          <w:numId w:val="42"/>
        </w:numPr>
        <w:spacing w:after="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 xml:space="preserve">We have the ability to audit but have no current plans to </w:t>
      </w:r>
    </w:p>
    <w:p w:rsidR="00666C3F" w:rsidRPr="00265BEF" w:rsidRDefault="00124AB7">
      <w:pPr>
        <w:pStyle w:val="ListParagraph"/>
        <w:numPr>
          <w:ilvl w:val="0"/>
          <w:numId w:val="42"/>
        </w:numPr>
        <w:spacing w:after="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We do not have the ability to audit</w:t>
      </w:r>
    </w:p>
    <w:p w:rsidR="00666C3F" w:rsidRPr="00265BEF" w:rsidRDefault="00124AB7">
      <w:pPr>
        <w:pStyle w:val="ListParagraph"/>
        <w:numPr>
          <w:ilvl w:val="0"/>
          <w:numId w:val="42"/>
        </w:numPr>
        <w:spacing w:after="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I don't know</w:t>
      </w:r>
    </w:p>
    <w:p w:rsidR="00666C3F" w:rsidRPr="00265BEF" w:rsidRDefault="00666C3F">
      <w:pPr>
        <w:spacing w:after="0"/>
        <w:rPr>
          <w:rFonts w:ascii="Frutiger 45 Light" w:eastAsia="Arial" w:hAnsi="Frutiger 45 Light" w:cs="Arial"/>
          <w:strike/>
          <w:sz w:val="20"/>
          <w:szCs w:val="20"/>
          <w:highlight w:val="yellow"/>
        </w:rPr>
      </w:pPr>
    </w:p>
    <w:p w:rsidR="00666C3F" w:rsidRPr="00265BEF" w:rsidRDefault="00124AB7">
      <w:pPr>
        <w:spacing w:after="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Q53. Have you ever audited your PBM and received money back through settlement or litigation (not to be confused with a PBMs annual reconciliation)?</w:t>
      </w:r>
    </w:p>
    <w:p w:rsidR="00666C3F" w:rsidRPr="00265BEF" w:rsidRDefault="00124AB7">
      <w:pPr>
        <w:spacing w:after="0"/>
        <w:ind w:left="72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a. Yes</w:t>
      </w:r>
    </w:p>
    <w:p w:rsidR="00666C3F" w:rsidRPr="00265BEF" w:rsidRDefault="00124AB7">
      <w:pPr>
        <w:spacing w:after="0"/>
        <w:ind w:left="72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b. No.</w:t>
      </w:r>
    </w:p>
    <w:p w:rsidR="00666C3F" w:rsidRPr="00265BEF" w:rsidRDefault="00124AB7">
      <w:pPr>
        <w:spacing w:after="0"/>
        <w:ind w:left="72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c. Not sure</w:t>
      </w:r>
    </w:p>
    <w:p w:rsidR="00666C3F" w:rsidRPr="00265BEF" w:rsidRDefault="00666C3F">
      <w:pPr>
        <w:spacing w:after="0"/>
        <w:rPr>
          <w:rFonts w:ascii="Frutiger 45 Light" w:eastAsia="Arial" w:hAnsi="Frutiger 45 Light" w:cs="Arial"/>
          <w:strike/>
          <w:sz w:val="20"/>
          <w:szCs w:val="20"/>
          <w:highlight w:val="yellow"/>
        </w:rPr>
      </w:pPr>
    </w:p>
    <w:p w:rsidR="00666C3F" w:rsidRPr="00265BEF" w:rsidRDefault="00666C3F">
      <w:pPr>
        <w:spacing w:after="0"/>
        <w:rPr>
          <w:rFonts w:ascii="Frutiger 45 Light" w:eastAsia="Arial" w:hAnsi="Frutiger 45 Light" w:cs="Arial"/>
          <w:strike/>
          <w:sz w:val="20"/>
          <w:szCs w:val="20"/>
          <w:highlight w:val="yellow"/>
        </w:rPr>
      </w:pPr>
    </w:p>
    <w:p w:rsidR="00666C3F" w:rsidRPr="00265BEF" w:rsidRDefault="00124AB7">
      <w:pPr>
        <w:spacing w:after="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Q54. Would you consider a custom formulary to reduce overall costs or plan that allows precision medicine to improve outcomes?</w:t>
      </w:r>
    </w:p>
    <w:p w:rsidR="00666C3F" w:rsidRPr="00265BEF" w:rsidRDefault="00124AB7">
      <w:pPr>
        <w:spacing w:after="0"/>
        <w:ind w:left="72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a. Yes</w:t>
      </w:r>
    </w:p>
    <w:p w:rsidR="00666C3F" w:rsidRPr="00265BEF" w:rsidRDefault="00124AB7">
      <w:pPr>
        <w:spacing w:after="0"/>
        <w:ind w:left="720"/>
        <w:rPr>
          <w:rFonts w:ascii="Frutiger 45 Light" w:eastAsia="Arial" w:hAnsi="Frutiger 45 Light" w:cs="Arial"/>
          <w:strike/>
          <w:sz w:val="20"/>
          <w:szCs w:val="20"/>
          <w:highlight w:val="yellow"/>
        </w:rPr>
      </w:pPr>
      <w:r w:rsidRPr="00265BEF">
        <w:rPr>
          <w:rFonts w:ascii="Frutiger 45 Light" w:eastAsia="Arial" w:hAnsi="Frutiger 45 Light" w:cs="Arial"/>
          <w:strike/>
          <w:sz w:val="20"/>
          <w:szCs w:val="20"/>
          <w:highlight w:val="yellow"/>
        </w:rPr>
        <w:t>b. No</w:t>
      </w:r>
    </w:p>
    <w:p w:rsidR="00666C3F" w:rsidRPr="00265BEF" w:rsidRDefault="00124AB7">
      <w:pPr>
        <w:spacing w:after="0"/>
        <w:ind w:left="720"/>
        <w:rPr>
          <w:rFonts w:ascii="Frutiger 45 Light" w:eastAsia="Arial" w:hAnsi="Frutiger 45 Light" w:cs="Arial"/>
          <w:strike/>
          <w:sz w:val="20"/>
          <w:szCs w:val="20"/>
        </w:rPr>
      </w:pPr>
      <w:r w:rsidRPr="00265BEF">
        <w:rPr>
          <w:rFonts w:ascii="Frutiger 45 Light" w:eastAsia="Arial" w:hAnsi="Frutiger 45 Light" w:cs="Arial"/>
          <w:strike/>
          <w:sz w:val="20"/>
          <w:szCs w:val="20"/>
          <w:highlight w:val="yellow"/>
        </w:rPr>
        <w:t>c. Not sure</w:t>
      </w:r>
    </w:p>
    <w:p w:rsidR="00666C3F" w:rsidRDefault="00124AB7">
      <w:pPr>
        <w:spacing w:after="0"/>
        <w:rPr>
          <w:rFonts w:ascii="Frutiger 45 Light" w:eastAsia="Arial" w:hAnsi="Frutiger 45 Light" w:cs="Arial"/>
          <w:sz w:val="20"/>
          <w:szCs w:val="20"/>
        </w:rPr>
      </w:pPr>
      <w:r>
        <w:rPr>
          <w:rFonts w:ascii="Frutiger 45 Light" w:eastAsia="Arial" w:hAnsi="Frutiger 45 Light" w:cs="Arial"/>
          <w:sz w:val="20"/>
          <w:szCs w:val="20"/>
        </w:rPr>
        <w:t xml:space="preserve"> </w:t>
      </w:r>
    </w:p>
    <w:p w:rsidR="00666C3F" w:rsidRDefault="00666C3F">
      <w:pPr>
        <w:spacing w:after="0"/>
        <w:rPr>
          <w:rFonts w:ascii="Frutiger 45 Light" w:eastAsia="Arial" w:hAnsi="Frutiger 45 Light" w:cs="Arial"/>
          <w:sz w:val="20"/>
          <w:szCs w:val="20"/>
        </w:rPr>
      </w:pPr>
    </w:p>
    <w:p w:rsidR="00666C3F" w:rsidRDefault="00666C3F">
      <w:pPr>
        <w:spacing w:after="0"/>
        <w:rPr>
          <w:rFonts w:ascii="Frutiger 45 Light" w:eastAsia="Arial" w:hAnsi="Frutiger 45 Light" w:cs="Arial"/>
          <w:sz w:val="20"/>
          <w:szCs w:val="20"/>
        </w:rPr>
      </w:pPr>
    </w:p>
    <w:p w:rsidR="00666C3F" w:rsidRDefault="00124AB7">
      <w:pPr>
        <w:spacing w:after="0"/>
        <w:rPr>
          <w:rFonts w:ascii="Frutiger 45 Light" w:eastAsia="Arial" w:hAnsi="Frutiger 45 Light" w:cs="Arial"/>
          <w:sz w:val="20"/>
          <w:szCs w:val="20"/>
        </w:rPr>
      </w:pPr>
      <w:r>
        <w:rPr>
          <w:rFonts w:ascii="Frutiger 45 Light" w:eastAsia="Arial" w:hAnsi="Frutiger 45 Light" w:cs="Arial"/>
          <w:sz w:val="20"/>
          <w:szCs w:val="20"/>
          <w:highlight w:val="lightGray"/>
        </w:rPr>
        <w:t xml:space="preserve">Q55. </w:t>
      </w:r>
      <w:r>
        <w:rPr>
          <w:rFonts w:ascii="Frutiger 45 Light" w:eastAsia="Arial" w:hAnsi="Frutiger 45 Light" w:cs="Arial"/>
          <w:sz w:val="20"/>
          <w:szCs w:val="20"/>
        </w:rPr>
        <w:t>Over the next few years, what is you biggest concern for your pharmacy benefit plan:</w:t>
      </w:r>
    </w:p>
    <w:p w:rsidR="00666C3F" w:rsidRDefault="00124AB7">
      <w:pPr>
        <w:pStyle w:val="ListParagraph"/>
        <w:numPr>
          <w:ilvl w:val="0"/>
          <w:numId w:val="54"/>
        </w:numPr>
        <w:spacing w:after="0"/>
        <w:rPr>
          <w:rFonts w:ascii="Frutiger 45 Light" w:eastAsia="Arial" w:hAnsi="Frutiger 45 Light" w:cs="Arial"/>
          <w:sz w:val="20"/>
          <w:szCs w:val="20"/>
        </w:rPr>
      </w:pPr>
      <w:r>
        <w:rPr>
          <w:rFonts w:ascii="Frutiger 45 Light" w:eastAsia="Arial" w:hAnsi="Frutiger 45 Light" w:cs="Arial"/>
          <w:sz w:val="20"/>
          <w:szCs w:val="20"/>
        </w:rPr>
        <w:t>combating rising prices</w:t>
      </w:r>
    </w:p>
    <w:p w:rsidR="00666C3F" w:rsidRDefault="00124AB7">
      <w:pPr>
        <w:pStyle w:val="ListParagraph"/>
        <w:numPr>
          <w:ilvl w:val="0"/>
          <w:numId w:val="54"/>
        </w:numPr>
        <w:spacing w:after="0"/>
        <w:rPr>
          <w:rFonts w:ascii="Frutiger 45 Light" w:eastAsia="Arial" w:hAnsi="Frutiger 45 Light" w:cs="Arial"/>
          <w:sz w:val="20"/>
          <w:szCs w:val="20"/>
        </w:rPr>
      </w:pPr>
      <w:r>
        <w:rPr>
          <w:rFonts w:ascii="Frutiger 45 Light" w:eastAsia="Arial" w:hAnsi="Frutiger 45 Light" w:cs="Arial"/>
          <w:sz w:val="20"/>
          <w:szCs w:val="20"/>
        </w:rPr>
        <w:t>providing coverage for high-cost medication entering market</w:t>
      </w:r>
    </w:p>
    <w:p w:rsidR="00666C3F" w:rsidRDefault="00124AB7">
      <w:pPr>
        <w:pStyle w:val="ListParagraph"/>
        <w:numPr>
          <w:ilvl w:val="0"/>
          <w:numId w:val="54"/>
        </w:numPr>
        <w:spacing w:after="0"/>
        <w:rPr>
          <w:rFonts w:ascii="Frutiger 45 Light" w:eastAsia="Arial" w:hAnsi="Frutiger 45 Light" w:cs="Arial"/>
          <w:sz w:val="20"/>
          <w:szCs w:val="20"/>
        </w:rPr>
      </w:pPr>
      <w:r>
        <w:rPr>
          <w:rFonts w:ascii="Frutiger 45 Light" w:eastAsia="Arial" w:hAnsi="Frutiger 45 Light" w:cs="Arial"/>
          <w:sz w:val="20"/>
          <w:szCs w:val="20"/>
        </w:rPr>
        <w:t>patient experience and outcomes</w:t>
      </w:r>
    </w:p>
    <w:p w:rsidR="00666C3F" w:rsidRDefault="00124AB7">
      <w:pPr>
        <w:pStyle w:val="ListParagraph"/>
        <w:numPr>
          <w:ilvl w:val="0"/>
          <w:numId w:val="54"/>
        </w:numPr>
        <w:spacing w:after="0"/>
        <w:rPr>
          <w:rFonts w:ascii="Frutiger 45 Light" w:eastAsia="Arial" w:hAnsi="Frutiger 45 Light" w:cs="Arial"/>
          <w:sz w:val="20"/>
          <w:szCs w:val="20"/>
        </w:rPr>
      </w:pPr>
      <w:r>
        <w:rPr>
          <w:rFonts w:ascii="Frutiger 45 Light" w:eastAsia="Arial" w:hAnsi="Frutiger 45 Light" w:cs="Arial"/>
          <w:sz w:val="20"/>
          <w:szCs w:val="20"/>
        </w:rPr>
        <w:t>continued lack of transparency</w:t>
      </w:r>
    </w:p>
    <w:p w:rsidR="00666C3F" w:rsidRDefault="00124AB7">
      <w:pPr>
        <w:pStyle w:val="ListParagraph"/>
        <w:numPr>
          <w:ilvl w:val="0"/>
          <w:numId w:val="54"/>
        </w:numPr>
        <w:spacing w:after="0"/>
        <w:rPr>
          <w:rFonts w:ascii="Frutiger 45 Light" w:eastAsia="Arial" w:hAnsi="Frutiger 45 Light" w:cs="Arial"/>
          <w:sz w:val="20"/>
          <w:szCs w:val="20"/>
        </w:rPr>
      </w:pPr>
      <w:r>
        <w:rPr>
          <w:rFonts w:ascii="Frutiger 45 Light" w:eastAsia="Arial" w:hAnsi="Frutiger 45 Light" w:cs="Arial"/>
          <w:sz w:val="20"/>
          <w:szCs w:val="20"/>
        </w:rPr>
        <w:t>Other ( open field)</w:t>
      </w:r>
    </w:p>
    <w:p w:rsidR="00666C3F" w:rsidRDefault="00666C3F">
      <w:pPr>
        <w:spacing w:after="0"/>
        <w:rPr>
          <w:rFonts w:ascii="Frutiger 45 Light" w:eastAsia="Arial" w:hAnsi="Frutiger 45 Light" w:cs="Arial"/>
          <w:sz w:val="20"/>
          <w:szCs w:val="20"/>
        </w:rPr>
      </w:pPr>
    </w:p>
    <w:p w:rsidR="00666C3F" w:rsidRDefault="00124AB7">
      <w:pPr>
        <w:spacing w:after="0"/>
        <w:rPr>
          <w:rFonts w:ascii="Frutiger 45 Light" w:eastAsia="Arial" w:hAnsi="Frutiger 45 Light" w:cs="Arial"/>
          <w:sz w:val="20"/>
          <w:szCs w:val="20"/>
        </w:rPr>
      </w:pPr>
      <w:r>
        <w:rPr>
          <w:rFonts w:ascii="Frutiger 45 Light" w:eastAsia="Arial" w:hAnsi="Frutiger 45 Light" w:cs="Arial"/>
          <w:sz w:val="20"/>
          <w:szCs w:val="20"/>
          <w:highlight w:val="lightGray"/>
        </w:rPr>
        <w:t xml:space="preserve">Q56. </w:t>
      </w:r>
      <w:r>
        <w:rPr>
          <w:rFonts w:ascii="Frutiger 45 Light" w:eastAsia="Arial" w:hAnsi="Frutiger 45 Light" w:cs="Arial"/>
          <w:sz w:val="20"/>
          <w:szCs w:val="20"/>
        </w:rPr>
        <w:t>Would you consider purchasing pharmacy specific stop-loss for high-cost medications (e.g., gene therapy)?</w:t>
      </w:r>
    </w:p>
    <w:p w:rsidR="00666C3F" w:rsidRDefault="00124AB7">
      <w:pPr>
        <w:pStyle w:val="ListParagraph"/>
        <w:numPr>
          <w:ilvl w:val="0"/>
          <w:numId w:val="55"/>
        </w:numPr>
        <w:spacing w:after="0"/>
        <w:rPr>
          <w:rFonts w:ascii="Frutiger 45 Light" w:eastAsia="Arial" w:hAnsi="Frutiger 45 Light" w:cs="Arial"/>
          <w:sz w:val="20"/>
          <w:szCs w:val="20"/>
        </w:rPr>
      </w:pPr>
      <w:r>
        <w:rPr>
          <w:rFonts w:ascii="Frutiger 45 Light" w:eastAsia="Arial" w:hAnsi="Frutiger 45 Light" w:cs="Arial"/>
          <w:sz w:val="20"/>
          <w:szCs w:val="20"/>
        </w:rPr>
        <w:t>Yes</w:t>
      </w:r>
    </w:p>
    <w:p w:rsidR="00666C3F" w:rsidRDefault="00124AB7">
      <w:pPr>
        <w:pStyle w:val="ListParagraph"/>
        <w:numPr>
          <w:ilvl w:val="0"/>
          <w:numId w:val="55"/>
        </w:numPr>
        <w:spacing w:after="0"/>
        <w:rPr>
          <w:rFonts w:ascii="Frutiger 45 Light" w:eastAsia="Arial" w:hAnsi="Frutiger 45 Light" w:cs="Arial"/>
          <w:sz w:val="20"/>
          <w:szCs w:val="20"/>
        </w:rPr>
      </w:pPr>
      <w:r>
        <w:rPr>
          <w:rFonts w:ascii="Frutiger 45 Light" w:eastAsia="Arial" w:hAnsi="Frutiger 45 Light" w:cs="Arial"/>
          <w:sz w:val="20"/>
          <w:szCs w:val="20"/>
        </w:rPr>
        <w:t>No</w:t>
      </w:r>
    </w:p>
    <w:p w:rsidR="00666C3F" w:rsidRDefault="00124AB7">
      <w:pPr>
        <w:pStyle w:val="ListParagraph"/>
        <w:numPr>
          <w:ilvl w:val="0"/>
          <w:numId w:val="55"/>
        </w:numPr>
        <w:spacing w:after="0"/>
        <w:rPr>
          <w:rFonts w:ascii="Frutiger 45 Light" w:eastAsia="Arial" w:hAnsi="Frutiger 45 Light" w:cs="Arial"/>
          <w:sz w:val="20"/>
          <w:szCs w:val="20"/>
        </w:rPr>
      </w:pPr>
      <w:r>
        <w:rPr>
          <w:rFonts w:ascii="Frutiger 45 Light" w:eastAsia="Arial" w:hAnsi="Frutiger 45 Light" w:cs="Arial"/>
          <w:sz w:val="20"/>
          <w:szCs w:val="20"/>
        </w:rPr>
        <w:t xml:space="preserve">Not sure </w:t>
      </w:r>
    </w:p>
    <w:p w:rsidR="00666C3F" w:rsidRDefault="00666C3F">
      <w:pPr>
        <w:spacing w:after="0"/>
        <w:rPr>
          <w:rFonts w:ascii="Frutiger 45 Light" w:eastAsia="Arial" w:hAnsi="Frutiger 45 Light" w:cs="Arial"/>
          <w:sz w:val="20"/>
          <w:szCs w:val="20"/>
        </w:rPr>
      </w:pP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[If Q1= b (Anthem)]</w:t>
      </w: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Q5</w:t>
      </w:r>
      <w:ins w:id="13" w:author="Derwisz, Agnieszka" w:date="2019-10-23T10:10:00Z">
        <w:r>
          <w:rPr>
            <w:rFonts w:ascii="Frutiger 45 Light" w:eastAsia="Arial" w:hAnsi="Frutiger 45 Light" w:cs="Arial"/>
            <w:strike/>
            <w:sz w:val="20"/>
            <w:szCs w:val="20"/>
            <w:highlight w:val="yellow"/>
          </w:rPr>
          <w:t>7</w:t>
        </w:r>
      </w:ins>
      <w:r>
        <w:rPr>
          <w:rFonts w:ascii="Frutiger 45 Light" w:eastAsia="Arial" w:hAnsi="Frutiger 45 Light" w:cs="Arial"/>
          <w:strike/>
          <w:sz w:val="20"/>
          <w:szCs w:val="20"/>
          <w:highlight w:val="yellow"/>
        </w:rPr>
        <w:t>9. Now that Anthem offers a comprehensive pharmacy benefit solutions through its PBM IngenioRx, how interested are you in potentially carving in your pharmacy spend and integrating with your current medical benefits solutions?</w:t>
      </w:r>
    </w:p>
    <w:p w:rsidR="00666C3F" w:rsidRDefault="00124AB7">
      <w:pPr>
        <w:pStyle w:val="ListParagraph"/>
        <w:numPr>
          <w:ilvl w:val="1"/>
          <w:numId w:val="56"/>
        </w:num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are carving in our plan in as a result</w:t>
      </w:r>
    </w:p>
    <w:p w:rsidR="00666C3F" w:rsidRDefault="00124AB7">
      <w:pPr>
        <w:pStyle w:val="ListParagraph"/>
        <w:numPr>
          <w:ilvl w:val="1"/>
          <w:numId w:val="56"/>
        </w:num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are considering carving in our plan, but have not as of yet</w:t>
      </w:r>
    </w:p>
    <w:p w:rsidR="00666C3F" w:rsidRDefault="00124AB7">
      <w:pPr>
        <w:pStyle w:val="ListParagraph"/>
        <w:numPr>
          <w:ilvl w:val="1"/>
          <w:numId w:val="56"/>
        </w:num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are not considering carving in our plan</w:t>
      </w:r>
    </w:p>
    <w:p w:rsidR="00666C3F" w:rsidRDefault="00124AB7">
      <w:pPr>
        <w:pStyle w:val="ListParagraph"/>
        <w:numPr>
          <w:ilvl w:val="1"/>
          <w:numId w:val="56"/>
        </w:num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Not sure</w:t>
      </w:r>
    </w:p>
    <w:p w:rsidR="00666C3F" w:rsidRDefault="00666C3F">
      <w:pPr>
        <w:spacing w:after="0"/>
        <w:rPr>
          <w:rFonts w:ascii="Frutiger 45 Light" w:eastAsia="Arial" w:hAnsi="Frutiger 45 Light" w:cs="Arial"/>
          <w:strike/>
          <w:sz w:val="20"/>
          <w:szCs w:val="20"/>
          <w:highlight w:val="yellow"/>
        </w:rPr>
      </w:pP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[If Q5</w:t>
      </w:r>
      <w:ins w:id="14" w:author="Derwisz, Agnieszka" w:date="2019-10-23T10:10:00Z">
        <w:r>
          <w:rPr>
            <w:rFonts w:ascii="Frutiger 45 Light" w:eastAsia="Arial" w:hAnsi="Frutiger 45 Light" w:cs="Arial"/>
            <w:strike/>
            <w:sz w:val="20"/>
            <w:szCs w:val="20"/>
            <w:highlight w:val="yellow"/>
          </w:rPr>
          <w:t>7</w:t>
        </w:r>
      </w:ins>
      <w:r>
        <w:rPr>
          <w:rFonts w:ascii="Frutiger 45 Light" w:eastAsia="Arial" w:hAnsi="Frutiger 45 Light" w:cs="Arial"/>
          <w:strike/>
          <w:sz w:val="20"/>
          <w:szCs w:val="20"/>
          <w:highlight w:val="yellow"/>
        </w:rPr>
        <w:t xml:space="preserve">9 </w:t>
      </w:r>
      <w:r>
        <w:rPr>
          <w:rFonts w:ascii="Frutiger 45 Light" w:eastAsia="Arial" w:hAnsi="Frutiger 45 Light" w:cs="Arial"/>
          <w:b/>
          <w:strike/>
          <w:sz w:val="20"/>
          <w:szCs w:val="20"/>
          <w:highlight w:val="yellow"/>
        </w:rPr>
        <w:t>does not equal</w:t>
      </w:r>
      <w:r>
        <w:rPr>
          <w:rFonts w:ascii="Frutiger 45 Light" w:eastAsia="Arial" w:hAnsi="Frutiger 45 Light" w:cs="Arial"/>
          <w:strike/>
          <w:sz w:val="20"/>
          <w:szCs w:val="20"/>
          <w:highlight w:val="yellow"/>
        </w:rPr>
        <w:t xml:space="preserve"> a]</w:t>
      </w: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Q</w:t>
      </w:r>
      <w:ins w:id="15" w:author="Derwisz, Agnieszka" w:date="2019-10-23T10:10:00Z">
        <w:r>
          <w:rPr>
            <w:rFonts w:ascii="Frutiger 45 Light" w:eastAsia="Arial" w:hAnsi="Frutiger 45 Light" w:cs="Arial"/>
            <w:strike/>
            <w:sz w:val="20"/>
            <w:szCs w:val="20"/>
            <w:highlight w:val="yellow"/>
          </w:rPr>
          <w:t>59</w:t>
        </w:r>
      </w:ins>
      <w:r>
        <w:rPr>
          <w:rFonts w:ascii="Frutiger 45 Light" w:eastAsia="Arial" w:hAnsi="Frutiger 45 Light" w:cs="Arial"/>
          <w:strike/>
          <w:sz w:val="20"/>
          <w:szCs w:val="20"/>
          <w:highlight w:val="yellow"/>
        </w:rPr>
        <w:t>61. How interested would you be in carving in your plan if Anthem guaranteed overall pharmacy trend?</w:t>
      </w:r>
    </w:p>
    <w:p w:rsidR="00666C3F" w:rsidRDefault="00124AB7">
      <w:pPr>
        <w:spacing w:after="0"/>
        <w:ind w:left="72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a.</w:t>
      </w:r>
      <w:r>
        <w:rPr>
          <w:rFonts w:ascii="Frutiger 45 Light" w:eastAsia="Arial" w:hAnsi="Frutiger 45 Light" w:cs="Arial"/>
          <w:strike/>
          <w:sz w:val="20"/>
          <w:szCs w:val="20"/>
          <w:highlight w:val="yellow"/>
        </w:rPr>
        <w:tab/>
        <w:t>We would strongly consider it</w:t>
      </w:r>
    </w:p>
    <w:p w:rsidR="00666C3F" w:rsidRDefault="00124AB7">
      <w:pPr>
        <w:spacing w:after="0"/>
        <w:ind w:left="72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lastRenderedPageBreak/>
        <w:t>b.</w:t>
      </w:r>
      <w:r>
        <w:rPr>
          <w:rFonts w:ascii="Frutiger 45 Light" w:eastAsia="Arial" w:hAnsi="Frutiger 45 Light" w:cs="Arial"/>
          <w:strike/>
          <w:sz w:val="20"/>
          <w:szCs w:val="20"/>
          <w:highlight w:val="yellow"/>
        </w:rPr>
        <w:tab/>
        <w:t>We would consider it</w:t>
      </w:r>
    </w:p>
    <w:p w:rsidR="00666C3F" w:rsidRDefault="00124AB7">
      <w:pPr>
        <w:spacing w:after="0"/>
        <w:ind w:left="72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c.</w:t>
      </w:r>
      <w:r>
        <w:rPr>
          <w:rFonts w:ascii="Frutiger 45 Light" w:eastAsia="Arial" w:hAnsi="Frutiger 45 Light" w:cs="Arial"/>
          <w:strike/>
          <w:sz w:val="20"/>
          <w:szCs w:val="20"/>
          <w:highlight w:val="yellow"/>
        </w:rPr>
        <w:tab/>
        <w:t>We would not consider carving in our PBM plan</w:t>
      </w:r>
    </w:p>
    <w:p w:rsidR="00666C3F" w:rsidRDefault="00666C3F">
      <w:pPr>
        <w:spacing w:after="0"/>
        <w:rPr>
          <w:rFonts w:ascii="Frutiger 45 Light" w:eastAsia="Arial" w:hAnsi="Frutiger 45 Light" w:cs="Arial"/>
          <w:strike/>
          <w:sz w:val="20"/>
          <w:szCs w:val="20"/>
          <w:highlight w:val="yellow"/>
        </w:rPr>
      </w:pP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[If Q5</w:t>
      </w:r>
      <w:ins w:id="16" w:author="Derwisz, Agnieszka" w:date="2019-10-23T10:11:00Z">
        <w:r>
          <w:rPr>
            <w:rFonts w:ascii="Frutiger 45 Light" w:eastAsia="Arial" w:hAnsi="Frutiger 45 Light" w:cs="Arial"/>
            <w:strike/>
            <w:sz w:val="20"/>
            <w:szCs w:val="20"/>
            <w:highlight w:val="yellow"/>
          </w:rPr>
          <w:t>7</w:t>
        </w:r>
      </w:ins>
      <w:r>
        <w:rPr>
          <w:rFonts w:ascii="Frutiger 45 Light" w:eastAsia="Arial" w:hAnsi="Frutiger 45 Light" w:cs="Arial"/>
          <w:strike/>
          <w:sz w:val="20"/>
          <w:szCs w:val="20"/>
          <w:highlight w:val="yellow"/>
        </w:rPr>
        <w:t xml:space="preserve">9 </w:t>
      </w:r>
      <w:r>
        <w:rPr>
          <w:rFonts w:ascii="Frutiger 45 Light" w:eastAsia="Arial" w:hAnsi="Frutiger 45 Light" w:cs="Arial"/>
          <w:b/>
          <w:strike/>
          <w:sz w:val="20"/>
          <w:szCs w:val="20"/>
          <w:highlight w:val="yellow"/>
        </w:rPr>
        <w:t>does not equal</w:t>
      </w:r>
      <w:r>
        <w:rPr>
          <w:rFonts w:ascii="Frutiger 45 Light" w:eastAsia="Arial" w:hAnsi="Frutiger 45 Light" w:cs="Arial"/>
          <w:strike/>
          <w:sz w:val="20"/>
          <w:szCs w:val="20"/>
          <w:highlight w:val="yellow"/>
        </w:rPr>
        <w:t xml:space="preserve"> a]</w:t>
      </w: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Q6</w:t>
      </w:r>
      <w:ins w:id="17" w:author="Derwisz, Agnieszka" w:date="2019-10-23T10:11:00Z">
        <w:r>
          <w:rPr>
            <w:rFonts w:ascii="Frutiger 45 Light" w:eastAsia="Arial" w:hAnsi="Frutiger 45 Light" w:cs="Arial"/>
            <w:strike/>
            <w:sz w:val="20"/>
            <w:szCs w:val="20"/>
            <w:highlight w:val="yellow"/>
          </w:rPr>
          <w:t>0</w:t>
        </w:r>
      </w:ins>
      <w:r>
        <w:rPr>
          <w:rFonts w:ascii="Frutiger 45 Light" w:eastAsia="Arial" w:hAnsi="Frutiger 45 Light" w:cs="Arial"/>
          <w:strike/>
          <w:sz w:val="20"/>
          <w:szCs w:val="20"/>
          <w:highlight w:val="yellow"/>
        </w:rPr>
        <w:t>2. How interested would you be in carving in your plan if Anthem charged a "carve out penalty/fee".</w:t>
      </w:r>
    </w:p>
    <w:p w:rsidR="00666C3F" w:rsidRDefault="00124AB7">
      <w:pPr>
        <w:spacing w:after="0"/>
        <w:ind w:left="72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a.</w:t>
      </w:r>
      <w:r>
        <w:rPr>
          <w:rFonts w:ascii="Frutiger 45 Light" w:eastAsia="Arial" w:hAnsi="Frutiger 45 Light" w:cs="Arial"/>
          <w:strike/>
          <w:sz w:val="20"/>
          <w:szCs w:val="20"/>
          <w:highlight w:val="yellow"/>
        </w:rPr>
        <w:tab/>
        <w:t>We would strongly consider it</w:t>
      </w:r>
    </w:p>
    <w:p w:rsidR="00666C3F" w:rsidRDefault="00124AB7">
      <w:pPr>
        <w:spacing w:after="0"/>
        <w:ind w:left="72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b.</w:t>
      </w:r>
      <w:r>
        <w:rPr>
          <w:rFonts w:ascii="Frutiger 45 Light" w:eastAsia="Arial" w:hAnsi="Frutiger 45 Light" w:cs="Arial"/>
          <w:strike/>
          <w:sz w:val="20"/>
          <w:szCs w:val="20"/>
          <w:highlight w:val="yellow"/>
        </w:rPr>
        <w:tab/>
        <w:t>We would consider it</w:t>
      </w:r>
    </w:p>
    <w:p w:rsidR="00666C3F" w:rsidRDefault="00124AB7">
      <w:pPr>
        <w:spacing w:after="0"/>
        <w:ind w:left="72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c.</w:t>
      </w:r>
      <w:r>
        <w:rPr>
          <w:rFonts w:ascii="Frutiger 45 Light" w:eastAsia="Arial" w:hAnsi="Frutiger 45 Light" w:cs="Arial"/>
          <w:strike/>
          <w:sz w:val="20"/>
          <w:szCs w:val="20"/>
          <w:highlight w:val="yellow"/>
        </w:rPr>
        <w:tab/>
        <w:t>We would not consider carving in our PBM plan</w:t>
      </w:r>
    </w:p>
    <w:p w:rsidR="00666C3F" w:rsidRDefault="00666C3F">
      <w:pPr>
        <w:spacing w:after="0"/>
        <w:rPr>
          <w:rFonts w:ascii="Frutiger 45 Light" w:eastAsia="Arial" w:hAnsi="Frutiger 45 Light" w:cs="Arial"/>
          <w:strike/>
          <w:sz w:val="20"/>
          <w:szCs w:val="20"/>
          <w:highlight w:val="yellow"/>
        </w:rPr>
      </w:pPr>
    </w:p>
    <w:p w:rsidR="00666C3F" w:rsidRDefault="00666C3F">
      <w:pPr>
        <w:spacing w:after="0"/>
        <w:rPr>
          <w:rFonts w:ascii="Frutiger 45 Light" w:eastAsia="Arial" w:hAnsi="Frutiger 45 Light" w:cs="Arial"/>
          <w:strike/>
          <w:sz w:val="20"/>
          <w:szCs w:val="20"/>
          <w:highlight w:val="yellow"/>
        </w:rPr>
      </w:pP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[If Q1= d (Cigna)]</w:t>
      </w: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Q6</w:t>
      </w:r>
      <w:ins w:id="18" w:author="Derwisz, Agnieszka" w:date="2019-10-23T10:17:00Z">
        <w:r>
          <w:rPr>
            <w:rFonts w:ascii="Frutiger 45 Light" w:eastAsia="Arial" w:hAnsi="Frutiger 45 Light" w:cs="Arial"/>
            <w:strike/>
            <w:sz w:val="20"/>
            <w:szCs w:val="20"/>
            <w:highlight w:val="yellow"/>
          </w:rPr>
          <w:t>1</w:t>
        </w:r>
      </w:ins>
      <w:r>
        <w:rPr>
          <w:rFonts w:ascii="Frutiger 45 Light" w:eastAsia="Arial" w:hAnsi="Frutiger 45 Light" w:cs="Arial"/>
          <w:strike/>
          <w:sz w:val="20"/>
          <w:szCs w:val="20"/>
          <w:highlight w:val="yellow"/>
        </w:rPr>
        <w:t>3. Now that Cigna offers a comprehensive pharmacy benefit solutions through its PBM Express Scripts, how interested are you in potentially carving in your pharmacy spend and integrating with your current medical benefits solutions</w:t>
      </w:r>
    </w:p>
    <w:p w:rsidR="00666C3F" w:rsidRDefault="00124AB7">
      <w:pPr>
        <w:numPr>
          <w:ilvl w:val="0"/>
          <w:numId w:val="64"/>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are carving in our plan in as a result</w:t>
      </w:r>
    </w:p>
    <w:p w:rsidR="00666C3F" w:rsidRDefault="00124AB7">
      <w:pPr>
        <w:numPr>
          <w:ilvl w:val="0"/>
          <w:numId w:val="64"/>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are considering carving in our plan, but have not as of yet</w:t>
      </w:r>
    </w:p>
    <w:p w:rsidR="00666C3F" w:rsidRDefault="00124AB7">
      <w:pPr>
        <w:numPr>
          <w:ilvl w:val="0"/>
          <w:numId w:val="64"/>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are not considering carving in our plan</w:t>
      </w:r>
    </w:p>
    <w:p w:rsidR="00666C3F" w:rsidRDefault="00124AB7">
      <w:pPr>
        <w:numPr>
          <w:ilvl w:val="0"/>
          <w:numId w:val="64"/>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Not sure</w:t>
      </w:r>
    </w:p>
    <w:p w:rsidR="00666C3F" w:rsidRDefault="00666C3F">
      <w:pPr>
        <w:spacing w:after="0"/>
        <w:rPr>
          <w:rFonts w:ascii="Frutiger 45 Light" w:eastAsia="Arial" w:hAnsi="Frutiger 45 Light" w:cs="Arial"/>
          <w:strike/>
          <w:sz w:val="20"/>
          <w:szCs w:val="20"/>
          <w:highlight w:val="yellow"/>
        </w:rPr>
      </w:pPr>
    </w:p>
    <w:p w:rsidR="00666C3F" w:rsidRDefault="00666C3F">
      <w:pPr>
        <w:spacing w:after="0"/>
        <w:rPr>
          <w:rFonts w:ascii="Frutiger 45 Light" w:eastAsia="Arial" w:hAnsi="Frutiger 45 Light" w:cs="Arial"/>
          <w:strike/>
          <w:sz w:val="20"/>
          <w:szCs w:val="20"/>
          <w:highlight w:val="yellow"/>
        </w:rPr>
      </w:pP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[If Q6</w:t>
      </w:r>
      <w:ins w:id="19" w:author="Derwisz, Agnieszka" w:date="2019-10-23T10:17:00Z">
        <w:r>
          <w:rPr>
            <w:rFonts w:ascii="Frutiger 45 Light" w:eastAsia="Arial" w:hAnsi="Frutiger 45 Light" w:cs="Arial"/>
            <w:strike/>
            <w:sz w:val="20"/>
            <w:szCs w:val="20"/>
            <w:highlight w:val="yellow"/>
          </w:rPr>
          <w:t>1</w:t>
        </w:r>
      </w:ins>
      <w:r>
        <w:rPr>
          <w:rFonts w:ascii="Frutiger 45 Light" w:eastAsia="Arial" w:hAnsi="Frutiger 45 Light" w:cs="Arial"/>
          <w:strike/>
          <w:sz w:val="20"/>
          <w:szCs w:val="20"/>
          <w:highlight w:val="yellow"/>
        </w:rPr>
        <w:t xml:space="preserve">3 </w:t>
      </w:r>
      <w:r>
        <w:rPr>
          <w:rFonts w:ascii="Frutiger 45 Light" w:eastAsia="Arial" w:hAnsi="Frutiger 45 Light" w:cs="Arial"/>
          <w:b/>
          <w:strike/>
          <w:sz w:val="20"/>
          <w:szCs w:val="20"/>
          <w:highlight w:val="yellow"/>
        </w:rPr>
        <w:t>does not equal</w:t>
      </w:r>
      <w:r>
        <w:rPr>
          <w:rFonts w:ascii="Frutiger 45 Light" w:eastAsia="Arial" w:hAnsi="Frutiger 45 Light" w:cs="Arial"/>
          <w:strike/>
          <w:sz w:val="20"/>
          <w:szCs w:val="20"/>
          <w:highlight w:val="yellow"/>
        </w:rPr>
        <w:t xml:space="preserve"> a]</w:t>
      </w: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Q6</w:t>
      </w:r>
      <w:ins w:id="20" w:author="Derwisz, Agnieszka" w:date="2019-10-23T10:17:00Z">
        <w:r>
          <w:rPr>
            <w:rFonts w:ascii="Frutiger 45 Light" w:eastAsia="Arial" w:hAnsi="Frutiger 45 Light" w:cs="Arial"/>
            <w:strike/>
            <w:sz w:val="20"/>
            <w:szCs w:val="20"/>
            <w:highlight w:val="yellow"/>
          </w:rPr>
          <w:t>2</w:t>
        </w:r>
      </w:ins>
      <w:r>
        <w:rPr>
          <w:rFonts w:ascii="Frutiger 45 Light" w:eastAsia="Arial" w:hAnsi="Frutiger 45 Light" w:cs="Arial"/>
          <w:strike/>
          <w:sz w:val="20"/>
          <w:szCs w:val="20"/>
          <w:highlight w:val="yellow"/>
        </w:rPr>
        <w:t>4. How interested would you be in carving in your plan if Cigna guaranteed overall pharmacy trend?</w:t>
      </w:r>
    </w:p>
    <w:p w:rsidR="00666C3F" w:rsidRDefault="00124AB7">
      <w:pPr>
        <w:numPr>
          <w:ilvl w:val="0"/>
          <w:numId w:val="57"/>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would strongly consider it</w:t>
      </w:r>
    </w:p>
    <w:p w:rsidR="00666C3F" w:rsidRDefault="00124AB7">
      <w:pPr>
        <w:numPr>
          <w:ilvl w:val="0"/>
          <w:numId w:val="57"/>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would consider it</w:t>
      </w:r>
    </w:p>
    <w:p w:rsidR="00666C3F" w:rsidRDefault="00124AB7">
      <w:pPr>
        <w:numPr>
          <w:ilvl w:val="0"/>
          <w:numId w:val="57"/>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would not consider carving in our PBM plan</w:t>
      </w:r>
    </w:p>
    <w:p w:rsidR="00666C3F" w:rsidRDefault="00666C3F">
      <w:pPr>
        <w:spacing w:after="0"/>
        <w:rPr>
          <w:rFonts w:ascii="Frutiger 45 Light" w:eastAsia="Arial" w:hAnsi="Frutiger 45 Light" w:cs="Arial"/>
          <w:strike/>
          <w:sz w:val="20"/>
          <w:szCs w:val="20"/>
          <w:highlight w:val="yellow"/>
        </w:rPr>
      </w:pPr>
    </w:p>
    <w:p w:rsidR="00666C3F" w:rsidRDefault="00666C3F">
      <w:pPr>
        <w:spacing w:after="0"/>
        <w:rPr>
          <w:rFonts w:ascii="Frutiger 45 Light" w:eastAsia="Arial" w:hAnsi="Frutiger 45 Light" w:cs="Arial"/>
          <w:strike/>
          <w:sz w:val="20"/>
          <w:szCs w:val="20"/>
          <w:highlight w:val="yellow"/>
        </w:rPr>
      </w:pP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[If Q6</w:t>
      </w:r>
      <w:ins w:id="21" w:author="Derwisz, Agnieszka" w:date="2019-10-23T10:18:00Z">
        <w:r>
          <w:rPr>
            <w:rFonts w:ascii="Frutiger 45 Light" w:eastAsia="Arial" w:hAnsi="Frutiger 45 Light" w:cs="Arial"/>
            <w:strike/>
            <w:sz w:val="20"/>
            <w:szCs w:val="20"/>
            <w:highlight w:val="yellow"/>
          </w:rPr>
          <w:t>1</w:t>
        </w:r>
      </w:ins>
      <w:r>
        <w:rPr>
          <w:rFonts w:ascii="Frutiger 45 Light" w:eastAsia="Arial" w:hAnsi="Frutiger 45 Light" w:cs="Arial"/>
          <w:strike/>
          <w:sz w:val="20"/>
          <w:szCs w:val="20"/>
          <w:highlight w:val="yellow"/>
        </w:rPr>
        <w:t>2</w:t>
      </w:r>
      <w:r>
        <w:rPr>
          <w:rFonts w:ascii="Frutiger 45 Light" w:eastAsia="Arial" w:hAnsi="Frutiger 45 Light" w:cs="Arial"/>
          <w:b/>
          <w:strike/>
          <w:sz w:val="20"/>
          <w:szCs w:val="20"/>
          <w:highlight w:val="yellow"/>
        </w:rPr>
        <w:t>does not equal</w:t>
      </w:r>
      <w:r>
        <w:rPr>
          <w:rFonts w:ascii="Frutiger 45 Light" w:eastAsia="Arial" w:hAnsi="Frutiger 45 Light" w:cs="Arial"/>
          <w:strike/>
          <w:sz w:val="20"/>
          <w:szCs w:val="20"/>
          <w:highlight w:val="yellow"/>
        </w:rPr>
        <w:t xml:space="preserve"> a]</w:t>
      </w: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Q65. How interested would you be in carving in your plan if Cigna charged a "carve out penalty/fee".</w:t>
      </w:r>
    </w:p>
    <w:p w:rsidR="00666C3F" w:rsidRDefault="00124AB7">
      <w:pPr>
        <w:numPr>
          <w:ilvl w:val="1"/>
          <w:numId w:val="58"/>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would strongly consider it</w:t>
      </w:r>
    </w:p>
    <w:p w:rsidR="00666C3F" w:rsidRDefault="00124AB7">
      <w:pPr>
        <w:numPr>
          <w:ilvl w:val="1"/>
          <w:numId w:val="58"/>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would consider it</w:t>
      </w:r>
    </w:p>
    <w:p w:rsidR="00666C3F" w:rsidRDefault="00124AB7">
      <w:pPr>
        <w:numPr>
          <w:ilvl w:val="1"/>
          <w:numId w:val="58"/>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would not consider carving in our PBM plan</w:t>
      </w:r>
    </w:p>
    <w:p w:rsidR="00666C3F" w:rsidRDefault="00666C3F">
      <w:pPr>
        <w:spacing w:after="0"/>
        <w:ind w:left="1440"/>
        <w:contextualSpacing/>
        <w:rPr>
          <w:rFonts w:ascii="Frutiger 45 Light" w:eastAsia="Arial" w:hAnsi="Frutiger 45 Light" w:cs="Arial"/>
          <w:strike/>
          <w:sz w:val="20"/>
          <w:szCs w:val="20"/>
          <w:highlight w:val="yellow"/>
        </w:rPr>
      </w:pP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[If (Q1 does not equal Cigna or Anthem (does not equal d and b)]</w:t>
      </w:r>
    </w:p>
    <w:p w:rsidR="00666C3F" w:rsidRDefault="00124AB7">
      <w:pPr>
        <w:spacing w:after="0"/>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Q66. If Anthem guaranteed overall pharmacy trend would you consider switching your PBM vendor.</w:t>
      </w:r>
    </w:p>
    <w:p w:rsidR="00666C3F" w:rsidRDefault="00124AB7">
      <w:pPr>
        <w:numPr>
          <w:ilvl w:val="0"/>
          <w:numId w:val="63"/>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would strongly consider it</w:t>
      </w:r>
    </w:p>
    <w:p w:rsidR="00666C3F" w:rsidRDefault="00124AB7">
      <w:pPr>
        <w:numPr>
          <w:ilvl w:val="0"/>
          <w:numId w:val="63"/>
        </w:numPr>
        <w:spacing w:after="0"/>
        <w:contextualSpacing/>
        <w:rPr>
          <w:rFonts w:ascii="Frutiger 45 Light" w:eastAsia="Arial" w:hAnsi="Frutiger 45 Light" w:cs="Arial"/>
          <w:strike/>
          <w:sz w:val="20"/>
          <w:szCs w:val="20"/>
          <w:highlight w:val="yellow"/>
        </w:rPr>
      </w:pPr>
      <w:r>
        <w:rPr>
          <w:rFonts w:ascii="Frutiger 45 Light" w:eastAsia="Arial" w:hAnsi="Frutiger 45 Light" w:cs="Arial"/>
          <w:strike/>
          <w:sz w:val="20"/>
          <w:szCs w:val="20"/>
          <w:highlight w:val="yellow"/>
        </w:rPr>
        <w:t>We would consider it</w:t>
      </w:r>
    </w:p>
    <w:p w:rsidR="00666C3F" w:rsidRDefault="00124AB7">
      <w:pPr>
        <w:spacing w:after="0"/>
        <w:rPr>
          <w:rFonts w:ascii="Frutiger 45 Light" w:eastAsia="Arial" w:hAnsi="Frutiger 45 Light" w:cs="Arial"/>
          <w:strike/>
          <w:sz w:val="20"/>
          <w:szCs w:val="20"/>
        </w:rPr>
      </w:pPr>
      <w:r>
        <w:rPr>
          <w:rFonts w:ascii="Frutiger 45 Light" w:eastAsia="Arial" w:hAnsi="Frutiger 45 Light" w:cs="Arial"/>
          <w:strike/>
          <w:sz w:val="20"/>
          <w:szCs w:val="20"/>
          <w:highlight w:val="yellow"/>
        </w:rPr>
        <w:t xml:space="preserve">                    c.   We would not consider switching  to Anthem's PBM plan</w:t>
      </w:r>
    </w:p>
    <w:p w:rsidR="00666C3F" w:rsidRDefault="00666C3F">
      <w:pPr>
        <w:spacing w:after="0"/>
        <w:rPr>
          <w:rFonts w:ascii="Frutiger 45 Light" w:eastAsia="Arial" w:hAnsi="Frutiger 45 Light" w:cs="Arial"/>
          <w:sz w:val="20"/>
          <w:szCs w:val="20"/>
        </w:rPr>
      </w:pPr>
    </w:p>
    <w:sectPr w:rsidR="00666C3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Campano, Pablo" w:date="2020-09-16T16:53:00Z" w:initials="CP">
    <w:p w:rsidR="000C70D3" w:rsidRDefault="000C70D3">
      <w:pPr>
        <w:pStyle w:val="CommentText"/>
      </w:pPr>
      <w:r>
        <w:rPr>
          <w:rStyle w:val="CommentReference"/>
        </w:rPr>
        <w:annotationRef/>
      </w:r>
      <w:r>
        <w:t>Don't include the data from wave 1-2 for this question</w:t>
      </w:r>
    </w:p>
  </w:comment>
  <w:comment w:id="5" w:author="Campano, Pablo" w:date="2020-09-16T16:54:00Z" w:initials="CP">
    <w:p w:rsidR="000C70D3" w:rsidRDefault="000C70D3">
      <w:pPr>
        <w:pStyle w:val="CommentText"/>
      </w:pPr>
      <w:r>
        <w:rPr>
          <w:rStyle w:val="CommentReference"/>
        </w:rPr>
        <w:annotationRef/>
      </w:r>
      <w:r>
        <w:t>Don't include the data from wave 1-2 for this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6161AA" w15:done="0"/>
  <w15:commentEx w15:paraId="41EC8F40" w15:done="0"/>
  <w15:commentEx w15:paraId="2B4051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6161AA" w16cid:durableId="2309ED39"/>
  <w16cid:commentId w16cid:paraId="41EC8F40" w16cid:durableId="2309EE5A"/>
  <w16cid:commentId w16cid:paraId="2B405195" w16cid:durableId="2309EE8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B29" w:rsidRDefault="00484B29">
      <w:pPr>
        <w:spacing w:after="0" w:line="240" w:lineRule="auto"/>
      </w:pPr>
      <w:r>
        <w:separator/>
      </w:r>
    </w:p>
  </w:endnote>
  <w:endnote w:type="continuationSeparator" w:id="0">
    <w:p w:rsidR="00484B29" w:rsidRDefault="00484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utiger 45 Light">
    <w:panose1 w:val="020B0603020202020204"/>
    <w:charset w:val="00"/>
    <w:family w:val="swiss"/>
    <w:pitch w:val="variable"/>
    <w:sig w:usb0="A00000AF" w:usb1="5000205B"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1863700"/>
      <w:docPartObj>
        <w:docPartGallery w:val="Page Numbers (Bottom of Page)"/>
        <w:docPartUnique/>
      </w:docPartObj>
    </w:sdtPr>
    <w:sdtEndPr>
      <w:rPr>
        <w:noProof/>
      </w:rPr>
    </w:sdtEndPr>
    <w:sdtContent>
      <w:p w:rsidR="00484B29" w:rsidRDefault="00484B29">
        <w:pPr>
          <w:pStyle w:val="Footer"/>
          <w:jc w:val="right"/>
        </w:pPr>
        <w:r>
          <w:fldChar w:fldCharType="begin"/>
        </w:r>
        <w:r>
          <w:instrText xml:space="preserve"> PAGE   \* MERGEFORMAT </w:instrText>
        </w:r>
        <w:r>
          <w:fldChar w:fldCharType="separate"/>
        </w:r>
        <w:r w:rsidR="00582384">
          <w:rPr>
            <w:noProof/>
          </w:rPr>
          <w:t>2</w:t>
        </w:r>
        <w:r>
          <w:rPr>
            <w:noProof/>
          </w:rPr>
          <w:fldChar w:fldCharType="end"/>
        </w:r>
      </w:p>
    </w:sdtContent>
  </w:sdt>
  <w:p w:rsidR="00484B29" w:rsidRDefault="00484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B29" w:rsidRDefault="00484B29">
      <w:pPr>
        <w:spacing w:after="0" w:line="240" w:lineRule="auto"/>
      </w:pPr>
      <w:r>
        <w:separator/>
      </w:r>
    </w:p>
  </w:footnote>
  <w:footnote w:type="continuationSeparator" w:id="0">
    <w:p w:rsidR="00484B29" w:rsidRDefault="00484B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B29" w:rsidRDefault="00484B29">
    <w:pPr>
      <w:pStyle w:val="PISectionHeading"/>
      <w:spacing w:before="0" w:after="0"/>
      <w:rPr>
        <w:rFonts w:ascii="Frutiger 45 Light" w:hAnsi="Frutiger 45 Light" w:cs="Arial"/>
        <w:color w:val="000000" w:themeColor="text1"/>
        <w:sz w:val="22"/>
        <w:szCs w:val="22"/>
      </w:rPr>
    </w:pPr>
    <w:r>
      <w:rPr>
        <w:rFonts w:ascii="Frutiger 45 Light" w:hAnsi="Frutiger 45 Light" w:cs="Arial"/>
        <w:color w:val="000000" w:themeColor="text1"/>
        <w:sz w:val="22"/>
        <w:szCs w:val="22"/>
      </w:rPr>
      <w:t xml:space="preserve">Project number:   </w:t>
    </w:r>
    <w:r>
      <w:rPr>
        <w:color w:val="000000" w:themeColor="text1"/>
      </w:rPr>
      <w:t>EL180057</w:t>
    </w:r>
    <w:r>
      <w:rPr>
        <w:rFonts w:ascii="Frutiger 45 Light" w:hAnsi="Frutiger 45 Light" w:cs="Arial"/>
        <w:color w:val="000000" w:themeColor="text1"/>
        <w:sz w:val="22"/>
        <w:szCs w:val="22"/>
      </w:rPr>
      <w:t xml:space="preserve">                                                                                            </w:t>
    </w:r>
  </w:p>
  <w:p w:rsidR="00484B29" w:rsidRDefault="00484B29">
    <w:pPr>
      <w:pStyle w:val="PILevel1Bullets"/>
      <w:numPr>
        <w:ilvl w:val="0"/>
        <w:numId w:val="0"/>
      </w:numPr>
      <w:spacing w:before="0"/>
      <w:rPr>
        <w:rFonts w:ascii="Frutiger 45 Light" w:hAnsi="Frutiger 45 Light" w:cs="Arial"/>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432D"/>
    <w:multiLevelType w:val="hybridMultilevel"/>
    <w:tmpl w:val="D70A3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D6C04"/>
    <w:multiLevelType w:val="hybridMultilevel"/>
    <w:tmpl w:val="363AA4A6"/>
    <w:lvl w:ilvl="0" w:tplc="4D7CF85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2DE226C"/>
    <w:multiLevelType w:val="hybridMultilevel"/>
    <w:tmpl w:val="88968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0012EE"/>
    <w:multiLevelType w:val="hybridMultilevel"/>
    <w:tmpl w:val="F3CC78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996411"/>
    <w:multiLevelType w:val="hybridMultilevel"/>
    <w:tmpl w:val="E4AE6816"/>
    <w:lvl w:ilvl="0" w:tplc="23A83A44">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D24D43"/>
    <w:multiLevelType w:val="hybridMultilevel"/>
    <w:tmpl w:val="A0ECE73A"/>
    <w:lvl w:ilvl="0" w:tplc="1AF44EDC">
      <w:start w:val="1"/>
      <w:numFmt w:val="lowerLetter"/>
      <w:lvlText w:val="%1."/>
      <w:lvlJc w:val="left"/>
      <w:pPr>
        <w:ind w:left="2520" w:hanging="360"/>
      </w:pPr>
      <w:rPr>
        <w:rFonts w:hint="default"/>
        <w:color w:val="1F497D"/>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8FE2B49"/>
    <w:multiLevelType w:val="hybridMultilevel"/>
    <w:tmpl w:val="4B881474"/>
    <w:lvl w:ilvl="0" w:tplc="2E0605AE">
      <w:start w:val="1"/>
      <w:numFmt w:val="lowerLetter"/>
      <w:lvlText w:val="%1."/>
      <w:lvlJc w:val="left"/>
      <w:pPr>
        <w:ind w:left="720" w:hanging="360"/>
      </w:pPr>
      <w:rPr>
        <w:rFonts w:ascii="Calibri" w:hAnsi="Calibr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9126CA"/>
    <w:multiLevelType w:val="hybridMultilevel"/>
    <w:tmpl w:val="8E04962A"/>
    <w:lvl w:ilvl="0" w:tplc="BE58E14E">
      <w:start w:val="203"/>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0CF13C7E"/>
    <w:multiLevelType w:val="hybridMultilevel"/>
    <w:tmpl w:val="D792792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0886E88"/>
    <w:multiLevelType w:val="hybridMultilevel"/>
    <w:tmpl w:val="2A78811C"/>
    <w:lvl w:ilvl="0" w:tplc="04090019">
      <w:start w:val="1"/>
      <w:numFmt w:val="lowerLetter"/>
      <w:lvlText w:val="%1."/>
      <w:lvlJc w:val="left"/>
      <w:pPr>
        <w:ind w:left="810" w:hanging="360"/>
      </w:pPr>
      <w:rPr>
        <w:rFonts w:hint="default"/>
        <w:b w:val="0"/>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10CA3C60"/>
    <w:multiLevelType w:val="hybridMultilevel"/>
    <w:tmpl w:val="B462C6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466378F"/>
    <w:multiLevelType w:val="hybridMultilevel"/>
    <w:tmpl w:val="6226DB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737F0F"/>
    <w:multiLevelType w:val="hybridMultilevel"/>
    <w:tmpl w:val="79089E16"/>
    <w:lvl w:ilvl="0" w:tplc="04090019">
      <w:start w:val="1"/>
      <w:numFmt w:val="lowerLetter"/>
      <w:lvlText w:val="%1."/>
      <w:lvlJc w:val="left"/>
      <w:pPr>
        <w:ind w:left="1440" w:hanging="360"/>
      </w:pPr>
      <w:rPr>
        <w:rFonts w:hint="default"/>
      </w:rPr>
    </w:lvl>
    <w:lvl w:ilvl="1" w:tplc="E3468D6E">
      <w:start w:val="1"/>
      <w:numFmt w:val="decimal"/>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5D657B5"/>
    <w:multiLevelType w:val="hybridMultilevel"/>
    <w:tmpl w:val="E7A08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FC0BC5"/>
    <w:multiLevelType w:val="hybridMultilevel"/>
    <w:tmpl w:val="5B7AE3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C92E7E"/>
    <w:multiLevelType w:val="hybridMultilevel"/>
    <w:tmpl w:val="C4B042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84B2F8C"/>
    <w:multiLevelType w:val="hybridMultilevel"/>
    <w:tmpl w:val="85C07E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A061558"/>
    <w:multiLevelType w:val="hybridMultilevel"/>
    <w:tmpl w:val="BAB89E42"/>
    <w:lvl w:ilvl="0" w:tplc="780E23CC">
      <w:start w:val="1"/>
      <w:numFmt w:val="lowerLetter"/>
      <w:lvlText w:val="%1."/>
      <w:lvlJc w:val="left"/>
      <w:pPr>
        <w:ind w:left="720" w:hanging="360"/>
      </w:pPr>
      <w:rPr>
        <w:rFonts w:ascii="Calibri" w:hAnsi="Calibri" w:cstheme="minorBid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5E496C"/>
    <w:multiLevelType w:val="hybridMultilevel"/>
    <w:tmpl w:val="E7A08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900A50"/>
    <w:multiLevelType w:val="hybridMultilevel"/>
    <w:tmpl w:val="AE463EDE"/>
    <w:lvl w:ilvl="0" w:tplc="04090019">
      <w:start w:val="1"/>
      <w:numFmt w:val="lowerLetter"/>
      <w:lvlText w:val="%1."/>
      <w:lvlJc w:val="left"/>
      <w:pPr>
        <w:ind w:left="1080" w:hanging="360"/>
      </w:pPr>
      <w:rPr>
        <w:rFont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EC46D79"/>
    <w:multiLevelType w:val="hybridMultilevel"/>
    <w:tmpl w:val="F9BA18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B33E93"/>
    <w:multiLevelType w:val="hybridMultilevel"/>
    <w:tmpl w:val="6F188792"/>
    <w:lvl w:ilvl="0" w:tplc="1C3A1C10">
      <w:start w:val="1"/>
      <w:numFmt w:val="lowerLetter"/>
      <w:lvlText w:val="%1."/>
      <w:lvlJc w:val="left"/>
      <w:pPr>
        <w:ind w:left="1080" w:hanging="360"/>
      </w:pPr>
      <w:rPr>
        <w:rFonts w:hint="default"/>
      </w:rPr>
    </w:lvl>
    <w:lvl w:ilvl="1" w:tplc="56E65062">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FC57CF4"/>
    <w:multiLevelType w:val="hybridMultilevel"/>
    <w:tmpl w:val="061C9976"/>
    <w:lvl w:ilvl="0" w:tplc="04090019">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1DC2529"/>
    <w:multiLevelType w:val="hybridMultilevel"/>
    <w:tmpl w:val="E1FE54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1DE6750"/>
    <w:multiLevelType w:val="hybridMultilevel"/>
    <w:tmpl w:val="4A866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233E2C0A"/>
    <w:multiLevelType w:val="hybridMultilevel"/>
    <w:tmpl w:val="5BD8E4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46609F2"/>
    <w:multiLevelType w:val="hybridMultilevel"/>
    <w:tmpl w:val="D70A33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4C54481"/>
    <w:multiLevelType w:val="hybridMultilevel"/>
    <w:tmpl w:val="D70A3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0225EB"/>
    <w:multiLevelType w:val="hybridMultilevel"/>
    <w:tmpl w:val="BCC0BCB2"/>
    <w:lvl w:ilvl="0" w:tplc="04090019">
      <w:start w:val="1"/>
      <w:numFmt w:val="lowerLetter"/>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7024424"/>
    <w:multiLevelType w:val="hybridMultilevel"/>
    <w:tmpl w:val="DB74903C"/>
    <w:lvl w:ilvl="0" w:tplc="9A0E85A4">
      <w:start w:val="1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277D2D96"/>
    <w:multiLevelType w:val="hybridMultilevel"/>
    <w:tmpl w:val="521A45F8"/>
    <w:lvl w:ilvl="0" w:tplc="1FAA04EA">
      <w:start w:val="1"/>
      <w:numFmt w:val="bullet"/>
      <w:pStyle w:val="PILevel1Bullets"/>
      <w:lvlText w:val=""/>
      <w:lvlJc w:val="left"/>
      <w:pPr>
        <w:tabs>
          <w:tab w:val="num" w:pos="288"/>
        </w:tabs>
        <w:ind w:left="288" w:hanging="288"/>
      </w:pPr>
      <w:rPr>
        <w:rFonts w:ascii="Wingdings" w:hAnsi="Wingdings" w:cs="Times New Roman" w:hint="default"/>
        <w:b w:val="0"/>
        <w:bCs w:val="0"/>
        <w:i w:val="0"/>
        <w:iCs w:val="0"/>
        <w:caps w:val="0"/>
        <w:strike w:val="0"/>
        <w:dstrike w:val="0"/>
        <w:vanish w:val="0"/>
        <w:color w:val="FF9933"/>
        <w:sz w:val="16"/>
        <w:szCs w:val="20"/>
        <w:u w:val="none"/>
        <w:vertAlign w:val="baseline"/>
      </w:rPr>
    </w:lvl>
    <w:lvl w:ilvl="1" w:tplc="F85EE896">
      <w:start w:val="1"/>
      <w:numFmt w:val="bullet"/>
      <w:lvlText w:val=""/>
      <w:lvlJc w:val="left"/>
      <w:pPr>
        <w:tabs>
          <w:tab w:val="num" w:pos="1440"/>
        </w:tabs>
        <w:ind w:left="1440" w:hanging="360"/>
      </w:pPr>
      <w:rPr>
        <w:rFonts w:ascii="Symbol" w:hAnsi="Symbol" w:hint="default"/>
        <w:b w:val="0"/>
        <w:bCs w:val="0"/>
        <w:i w:val="0"/>
        <w:iCs w:val="0"/>
        <w:caps w:val="0"/>
        <w:strike w:val="0"/>
        <w:dstrike w:val="0"/>
        <w:vanish w:val="0"/>
        <w:color w:val="auto"/>
        <w:sz w:val="20"/>
        <w:szCs w:val="20"/>
        <w:u w:val="none"/>
        <w:vertAlign w:val="baseline"/>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8A74620"/>
    <w:multiLevelType w:val="hybridMultilevel"/>
    <w:tmpl w:val="014AC2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9AD03F7"/>
    <w:multiLevelType w:val="hybridMultilevel"/>
    <w:tmpl w:val="0C64A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9FD1B1E"/>
    <w:multiLevelType w:val="hybridMultilevel"/>
    <w:tmpl w:val="F48AD784"/>
    <w:lvl w:ilvl="0" w:tplc="19BA591E">
      <w:start w:val="1"/>
      <w:numFmt w:val="lowerLetter"/>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DE2668F"/>
    <w:multiLevelType w:val="hybridMultilevel"/>
    <w:tmpl w:val="6F188792"/>
    <w:lvl w:ilvl="0" w:tplc="1C3A1C10">
      <w:start w:val="1"/>
      <w:numFmt w:val="lowerLetter"/>
      <w:lvlText w:val="%1."/>
      <w:lvlJc w:val="left"/>
      <w:pPr>
        <w:ind w:left="1080" w:hanging="360"/>
      </w:pPr>
      <w:rPr>
        <w:rFonts w:hint="default"/>
      </w:rPr>
    </w:lvl>
    <w:lvl w:ilvl="1" w:tplc="56E65062">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ED54BC9"/>
    <w:multiLevelType w:val="hybridMultilevel"/>
    <w:tmpl w:val="E1FE54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1AD7519"/>
    <w:multiLevelType w:val="hybridMultilevel"/>
    <w:tmpl w:val="1DF22B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1D46101"/>
    <w:multiLevelType w:val="hybridMultilevel"/>
    <w:tmpl w:val="75B2A1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3AB5991"/>
    <w:multiLevelType w:val="hybridMultilevel"/>
    <w:tmpl w:val="C54803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4AC6778"/>
    <w:multiLevelType w:val="hybridMultilevel"/>
    <w:tmpl w:val="73109306"/>
    <w:lvl w:ilvl="0" w:tplc="04090019">
      <w:start w:val="1"/>
      <w:numFmt w:val="lowerLetter"/>
      <w:lvlText w:val="%1."/>
      <w:lvlJc w:val="left"/>
      <w:pPr>
        <w:ind w:left="1080" w:hanging="360"/>
      </w:pPr>
      <w:rPr>
        <w:rFont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34BE0F5C"/>
    <w:multiLevelType w:val="hybridMultilevel"/>
    <w:tmpl w:val="C262C0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54962CB"/>
    <w:multiLevelType w:val="hybridMultilevel"/>
    <w:tmpl w:val="E65AABA6"/>
    <w:lvl w:ilvl="0" w:tplc="6910080A">
      <w:start w:val="1"/>
      <w:numFmt w:val="lowerLetter"/>
      <w:lvlText w:val="%1."/>
      <w:lvlJc w:val="left"/>
      <w:pPr>
        <w:ind w:left="720" w:hanging="360"/>
      </w:pPr>
      <w:rPr>
        <w:rFonts w:ascii="Calibri" w:hAnsi="Calibr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5AB2D71"/>
    <w:multiLevelType w:val="hybridMultilevel"/>
    <w:tmpl w:val="2020E3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6563ECC"/>
    <w:multiLevelType w:val="hybridMultilevel"/>
    <w:tmpl w:val="A99C68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65F24EE"/>
    <w:multiLevelType w:val="hybridMultilevel"/>
    <w:tmpl w:val="1BE456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67B4C7C"/>
    <w:multiLevelType w:val="hybridMultilevel"/>
    <w:tmpl w:val="E10C37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91B7F74"/>
    <w:multiLevelType w:val="hybridMultilevel"/>
    <w:tmpl w:val="8E04962A"/>
    <w:lvl w:ilvl="0" w:tplc="BE58E14E">
      <w:start w:val="203"/>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nsid w:val="39F94560"/>
    <w:multiLevelType w:val="hybridMultilevel"/>
    <w:tmpl w:val="80A0E5B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nsid w:val="3AE942AF"/>
    <w:multiLevelType w:val="multilevel"/>
    <w:tmpl w:val="31D04DFC"/>
    <w:lvl w:ilvl="0">
      <w:start w:val="1"/>
      <w:numFmt w:val="upperLetter"/>
      <w:pStyle w:val="PISelectOneBullet"/>
      <w:lvlText w:val="%1)"/>
      <w:lvlJc w:val="left"/>
      <w:pPr>
        <w:tabs>
          <w:tab w:val="num" w:pos="1080"/>
        </w:tabs>
        <w:ind w:left="1080" w:hanging="360"/>
      </w:pPr>
      <w:rPr>
        <w:rFonts w:hint="default"/>
        <w:b w:val="0"/>
        <w:bCs w:val="0"/>
        <w:i w:val="0"/>
        <w:iCs w:val="0"/>
        <w:caps w:val="0"/>
        <w:strike w:val="0"/>
        <w:dstrike w:val="0"/>
        <w:vanish w:val="0"/>
        <w:color w:val="auto"/>
        <w:vertAlign w:val="baseline"/>
      </w:rPr>
    </w:lvl>
    <w:lvl w:ilvl="1">
      <w:start w:val="1"/>
      <w:numFmt w:val="bullet"/>
      <w:lvlRestart w:val="0"/>
      <w:suff w:val="space"/>
      <w:lvlText w:val=""/>
      <w:lvlJc w:val="left"/>
      <w:pPr>
        <w:ind w:left="1122" w:hanging="142"/>
      </w:pPr>
      <w:rPr>
        <w:rFonts w:ascii="Symbol" w:hAnsi="Symbol" w:hint="default"/>
        <w:color w:val="AD1E35"/>
        <w:sz w:val="20"/>
      </w:rPr>
    </w:lvl>
    <w:lvl w:ilvl="2">
      <w:start w:val="1"/>
      <w:numFmt w:val="bullet"/>
      <w:lvlRestart w:val="0"/>
      <w:suff w:val="space"/>
      <w:lvlText w:val=""/>
      <w:lvlJc w:val="left"/>
      <w:pPr>
        <w:ind w:left="1122" w:hanging="142"/>
      </w:pPr>
      <w:rPr>
        <w:rFonts w:ascii="Symbol" w:hAnsi="Symbol" w:hint="default"/>
        <w:color w:val="AD1E35"/>
        <w:sz w:val="20"/>
      </w:rPr>
    </w:lvl>
    <w:lvl w:ilvl="3">
      <w:start w:val="1"/>
      <w:numFmt w:val="bullet"/>
      <w:lvlRestart w:val="0"/>
      <w:suff w:val="space"/>
      <w:lvlText w:val=""/>
      <w:lvlJc w:val="left"/>
      <w:pPr>
        <w:ind w:left="1122" w:hanging="142"/>
      </w:pPr>
      <w:rPr>
        <w:rFonts w:ascii="Symbol" w:hAnsi="Symbol" w:hint="default"/>
        <w:color w:val="AD1E35"/>
        <w:sz w:val="20"/>
      </w:rPr>
    </w:lvl>
    <w:lvl w:ilvl="4">
      <w:start w:val="1"/>
      <w:numFmt w:val="bullet"/>
      <w:lvlRestart w:val="0"/>
      <w:suff w:val="space"/>
      <w:lvlText w:val=""/>
      <w:lvlJc w:val="left"/>
      <w:pPr>
        <w:ind w:left="1122" w:hanging="142"/>
      </w:pPr>
      <w:rPr>
        <w:rFonts w:ascii="Symbol" w:hAnsi="Symbol" w:hint="default"/>
        <w:color w:val="AD1E35"/>
        <w:sz w:val="20"/>
      </w:rPr>
    </w:lvl>
    <w:lvl w:ilvl="5">
      <w:start w:val="1"/>
      <w:numFmt w:val="bullet"/>
      <w:lvlRestart w:val="0"/>
      <w:suff w:val="space"/>
      <w:lvlText w:val=""/>
      <w:lvlJc w:val="left"/>
      <w:pPr>
        <w:ind w:left="1122" w:hanging="142"/>
      </w:pPr>
      <w:rPr>
        <w:rFonts w:ascii="Symbol" w:hAnsi="Symbol" w:hint="default"/>
        <w:color w:val="AD1E35"/>
        <w:sz w:val="20"/>
      </w:rPr>
    </w:lvl>
    <w:lvl w:ilvl="6">
      <w:start w:val="1"/>
      <w:numFmt w:val="bullet"/>
      <w:lvlRestart w:val="0"/>
      <w:suff w:val="space"/>
      <w:lvlText w:val=""/>
      <w:lvlJc w:val="left"/>
      <w:pPr>
        <w:ind w:left="1122" w:hanging="142"/>
      </w:pPr>
      <w:rPr>
        <w:rFonts w:ascii="Symbol" w:hAnsi="Symbol" w:hint="default"/>
        <w:color w:val="AD1E35"/>
        <w:sz w:val="20"/>
      </w:rPr>
    </w:lvl>
    <w:lvl w:ilvl="7">
      <w:start w:val="1"/>
      <w:numFmt w:val="bullet"/>
      <w:lvlRestart w:val="0"/>
      <w:suff w:val="space"/>
      <w:lvlText w:val=""/>
      <w:lvlJc w:val="left"/>
      <w:pPr>
        <w:ind w:left="1122" w:hanging="142"/>
      </w:pPr>
      <w:rPr>
        <w:rFonts w:ascii="Symbol" w:hAnsi="Symbol" w:hint="default"/>
        <w:color w:val="AD1E35"/>
        <w:sz w:val="20"/>
      </w:rPr>
    </w:lvl>
    <w:lvl w:ilvl="8">
      <w:start w:val="1"/>
      <w:numFmt w:val="bullet"/>
      <w:lvlRestart w:val="0"/>
      <w:suff w:val="space"/>
      <w:lvlText w:val=""/>
      <w:lvlJc w:val="left"/>
      <w:pPr>
        <w:ind w:left="1122" w:hanging="142"/>
      </w:pPr>
      <w:rPr>
        <w:rFonts w:ascii="Symbol" w:hAnsi="Symbol" w:hint="default"/>
        <w:color w:val="AD1E35"/>
        <w:sz w:val="20"/>
      </w:rPr>
    </w:lvl>
  </w:abstractNum>
  <w:abstractNum w:abstractNumId="49">
    <w:nsid w:val="3D0A623F"/>
    <w:multiLevelType w:val="hybridMultilevel"/>
    <w:tmpl w:val="981880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3E6F6085"/>
    <w:multiLevelType w:val="hybridMultilevel"/>
    <w:tmpl w:val="D70A3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09B44E0"/>
    <w:multiLevelType w:val="hybridMultilevel"/>
    <w:tmpl w:val="C5C23F9E"/>
    <w:lvl w:ilvl="0" w:tplc="30FEF6CE">
      <w:start w:val="40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40CE5BCA"/>
    <w:multiLevelType w:val="hybridMultilevel"/>
    <w:tmpl w:val="13CCF79A"/>
    <w:lvl w:ilvl="0" w:tplc="209C6BE4">
      <w:start w:val="1"/>
      <w:numFmt w:val="decimal"/>
      <w:lvlText w:val="Q%1."/>
      <w:lvlJc w:val="left"/>
      <w:pPr>
        <w:ind w:left="900" w:hanging="360"/>
      </w:pPr>
      <w:rPr>
        <w:rFonts w:hint="default"/>
      </w:rPr>
    </w:lvl>
    <w:lvl w:ilvl="1" w:tplc="04090019">
      <w:start w:val="1"/>
      <w:numFmt w:val="lowerLetter"/>
      <w:lvlText w:val="%2."/>
      <w:lvlJc w:val="left"/>
      <w:pPr>
        <w:ind w:left="1800" w:hanging="720"/>
      </w:pPr>
      <w:rPr>
        <w:rFonts w:hint="default"/>
      </w:rPr>
    </w:lvl>
    <w:lvl w:ilvl="2" w:tplc="5E7646B6">
      <w:start w:val="6"/>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1286C3D"/>
    <w:multiLevelType w:val="hybridMultilevel"/>
    <w:tmpl w:val="41409CD0"/>
    <w:lvl w:ilvl="0" w:tplc="A6AA60F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408184B"/>
    <w:multiLevelType w:val="hybridMultilevel"/>
    <w:tmpl w:val="66B80A4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45E479D9"/>
    <w:multiLevelType w:val="hybridMultilevel"/>
    <w:tmpl w:val="99DAA4CE"/>
    <w:lvl w:ilvl="0" w:tplc="4D7CF85E">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56">
    <w:nsid w:val="48066291"/>
    <w:multiLevelType w:val="hybridMultilevel"/>
    <w:tmpl w:val="6F188792"/>
    <w:lvl w:ilvl="0" w:tplc="1C3A1C10">
      <w:start w:val="1"/>
      <w:numFmt w:val="lowerLetter"/>
      <w:lvlText w:val="%1."/>
      <w:lvlJc w:val="left"/>
      <w:pPr>
        <w:ind w:left="1080" w:hanging="360"/>
      </w:pPr>
      <w:rPr>
        <w:rFonts w:hint="default"/>
      </w:rPr>
    </w:lvl>
    <w:lvl w:ilvl="1" w:tplc="56E65062">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A3107AC"/>
    <w:multiLevelType w:val="hybridMultilevel"/>
    <w:tmpl w:val="010C6092"/>
    <w:lvl w:ilvl="0" w:tplc="73366BD8">
      <w:start w:val="9"/>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nsid w:val="4AF7326B"/>
    <w:multiLevelType w:val="hybridMultilevel"/>
    <w:tmpl w:val="E1FE54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4BBC3E09"/>
    <w:multiLevelType w:val="hybridMultilevel"/>
    <w:tmpl w:val="3CBA04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FAE1154"/>
    <w:multiLevelType w:val="hybridMultilevel"/>
    <w:tmpl w:val="D8FA97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527D4D80"/>
    <w:multiLevelType w:val="hybridMultilevel"/>
    <w:tmpl w:val="E86E82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31A4AD5"/>
    <w:multiLevelType w:val="hybridMultilevel"/>
    <w:tmpl w:val="34D42CA0"/>
    <w:lvl w:ilvl="0" w:tplc="04090019">
      <w:start w:val="1"/>
      <w:numFmt w:val="lowerLetter"/>
      <w:lvlText w:val="%1."/>
      <w:lvlJc w:val="left"/>
      <w:pPr>
        <w:ind w:left="1080" w:hanging="360"/>
      </w:pPr>
      <w:rPr>
        <w:rFont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5348446E"/>
    <w:multiLevelType w:val="hybridMultilevel"/>
    <w:tmpl w:val="C3DA2E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45466DB"/>
    <w:multiLevelType w:val="hybridMultilevel"/>
    <w:tmpl w:val="522601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550C7B4A"/>
    <w:multiLevelType w:val="hybridMultilevel"/>
    <w:tmpl w:val="CA8CFCD6"/>
    <w:lvl w:ilvl="0" w:tplc="23A83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54624DF"/>
    <w:multiLevelType w:val="hybridMultilevel"/>
    <w:tmpl w:val="581CB186"/>
    <w:lvl w:ilvl="0" w:tplc="04090019">
      <w:start w:val="1"/>
      <w:numFmt w:val="lowerLetter"/>
      <w:lvlText w:val="%1."/>
      <w:lvlJc w:val="left"/>
      <w:pPr>
        <w:ind w:left="1080" w:hanging="360"/>
      </w:pPr>
      <w:rPr>
        <w:rFonts w:hint="default"/>
      </w:rPr>
    </w:lvl>
    <w:lvl w:ilvl="1" w:tplc="E3468D6E">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599C6D15"/>
    <w:multiLevelType w:val="hybridMultilevel"/>
    <w:tmpl w:val="357EAC10"/>
    <w:lvl w:ilvl="0" w:tplc="DE94571E">
      <w:start w:val="97"/>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nsid w:val="5A3C6D0A"/>
    <w:multiLevelType w:val="hybridMultilevel"/>
    <w:tmpl w:val="441EC0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A7335B3"/>
    <w:multiLevelType w:val="hybridMultilevel"/>
    <w:tmpl w:val="BDF605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ABD41DB"/>
    <w:multiLevelType w:val="hybridMultilevel"/>
    <w:tmpl w:val="5D18F01A"/>
    <w:lvl w:ilvl="0" w:tplc="04090019">
      <w:start w:val="1"/>
      <w:numFmt w:val="lowerLetter"/>
      <w:lvlText w:val="%1."/>
      <w:lvlJc w:val="left"/>
      <w:pPr>
        <w:ind w:left="1080" w:hanging="360"/>
      </w:pPr>
      <w:rPr>
        <w:rFont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5F213C58"/>
    <w:multiLevelType w:val="hybridMultilevel"/>
    <w:tmpl w:val="8230FFF8"/>
    <w:lvl w:ilvl="0" w:tplc="06F4081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01E1E2F"/>
    <w:multiLevelType w:val="hybridMultilevel"/>
    <w:tmpl w:val="F06028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63021E89"/>
    <w:multiLevelType w:val="hybridMultilevel"/>
    <w:tmpl w:val="0C64A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3981C0C"/>
    <w:multiLevelType w:val="hybridMultilevel"/>
    <w:tmpl w:val="426EED66"/>
    <w:lvl w:ilvl="0" w:tplc="112E7A78">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nsid w:val="64F37A0F"/>
    <w:multiLevelType w:val="hybridMultilevel"/>
    <w:tmpl w:val="B420E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63E33BB"/>
    <w:multiLevelType w:val="hybridMultilevel"/>
    <w:tmpl w:val="1BE456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7185C95"/>
    <w:multiLevelType w:val="hybridMultilevel"/>
    <w:tmpl w:val="081EB9AC"/>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693D0D79"/>
    <w:multiLevelType w:val="hybridMultilevel"/>
    <w:tmpl w:val="FECECE2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nsid w:val="69E258FF"/>
    <w:multiLevelType w:val="hybridMultilevel"/>
    <w:tmpl w:val="EF3C85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69E5565F"/>
    <w:multiLevelType w:val="hybridMultilevel"/>
    <w:tmpl w:val="CA8CFCD6"/>
    <w:lvl w:ilvl="0" w:tplc="23A83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6A8416AB"/>
    <w:multiLevelType w:val="hybridMultilevel"/>
    <w:tmpl w:val="918079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nsid w:val="6C9F5730"/>
    <w:multiLevelType w:val="hybridMultilevel"/>
    <w:tmpl w:val="16785BA2"/>
    <w:lvl w:ilvl="0" w:tplc="04090019">
      <w:start w:val="1"/>
      <w:numFmt w:val="lowerLetter"/>
      <w:lvlText w:val="%1."/>
      <w:lvlJc w:val="left"/>
      <w:pPr>
        <w:ind w:left="1080" w:hanging="360"/>
      </w:pPr>
      <w:rPr>
        <w:rFonts w:hint="default"/>
      </w:rPr>
    </w:lvl>
    <w:lvl w:ilvl="1" w:tplc="E3468D6E">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6CD920DE"/>
    <w:multiLevelType w:val="hybridMultilevel"/>
    <w:tmpl w:val="4A46EA06"/>
    <w:lvl w:ilvl="0" w:tplc="04090019">
      <w:start w:val="1"/>
      <w:numFmt w:val="lowerLetter"/>
      <w:lvlText w:val="%1."/>
      <w:lvlJc w:val="left"/>
      <w:pPr>
        <w:ind w:left="1080" w:hanging="360"/>
      </w:pPr>
      <w:rPr>
        <w:rFont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6D260D04"/>
    <w:multiLevelType w:val="hybridMultilevel"/>
    <w:tmpl w:val="19E27D40"/>
    <w:lvl w:ilvl="0" w:tplc="CDAA6E5A">
      <w:start w:val="99"/>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nsid w:val="6D53497A"/>
    <w:multiLevelType w:val="hybridMultilevel"/>
    <w:tmpl w:val="D70A33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6F085F7C"/>
    <w:multiLevelType w:val="hybridMultilevel"/>
    <w:tmpl w:val="B43E55C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702E5277"/>
    <w:multiLevelType w:val="hybridMultilevel"/>
    <w:tmpl w:val="C4B042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705A7106"/>
    <w:multiLevelType w:val="hybridMultilevel"/>
    <w:tmpl w:val="AC886C1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9">
    <w:nsid w:val="707E6573"/>
    <w:multiLevelType w:val="hybridMultilevel"/>
    <w:tmpl w:val="912845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143729E"/>
    <w:multiLevelType w:val="hybridMultilevel"/>
    <w:tmpl w:val="C3DA2E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3E738DE"/>
    <w:multiLevelType w:val="hybridMultilevel"/>
    <w:tmpl w:val="C6B46E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5BF6DFB"/>
    <w:multiLevelType w:val="hybridMultilevel"/>
    <w:tmpl w:val="7AF0BFD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857630B"/>
    <w:multiLevelType w:val="hybridMultilevel"/>
    <w:tmpl w:val="C5C23F9E"/>
    <w:lvl w:ilvl="0" w:tplc="30FEF6CE">
      <w:start w:val="40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nsid w:val="78CF6FF4"/>
    <w:multiLevelType w:val="hybridMultilevel"/>
    <w:tmpl w:val="648A6D16"/>
    <w:lvl w:ilvl="0" w:tplc="04090019">
      <w:start w:val="1"/>
      <w:numFmt w:val="lowerLetter"/>
      <w:lvlText w:val="%1."/>
      <w:lvlJc w:val="left"/>
      <w:pPr>
        <w:ind w:left="1080" w:hanging="360"/>
      </w:pPr>
      <w:rPr>
        <w:rFonts w:hint="default"/>
        <w:b w:val="0"/>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7EB246A7"/>
    <w:multiLevelType w:val="hybridMultilevel"/>
    <w:tmpl w:val="7812B1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4"/>
  </w:num>
  <w:num w:numId="3">
    <w:abstractNumId w:val="73"/>
  </w:num>
  <w:num w:numId="4">
    <w:abstractNumId w:val="36"/>
  </w:num>
  <w:num w:numId="5">
    <w:abstractNumId w:val="76"/>
  </w:num>
  <w:num w:numId="6">
    <w:abstractNumId w:val="90"/>
  </w:num>
  <w:num w:numId="7">
    <w:abstractNumId w:val="22"/>
  </w:num>
  <w:num w:numId="8">
    <w:abstractNumId w:val="15"/>
  </w:num>
  <w:num w:numId="9">
    <w:abstractNumId w:val="75"/>
  </w:num>
  <w:num w:numId="10">
    <w:abstractNumId w:val="81"/>
  </w:num>
  <w:num w:numId="11">
    <w:abstractNumId w:val="12"/>
  </w:num>
  <w:num w:numId="12">
    <w:abstractNumId w:val="66"/>
  </w:num>
  <w:num w:numId="13">
    <w:abstractNumId w:val="49"/>
  </w:num>
  <w:num w:numId="14">
    <w:abstractNumId w:val="38"/>
  </w:num>
  <w:num w:numId="15">
    <w:abstractNumId w:val="82"/>
  </w:num>
  <w:num w:numId="16">
    <w:abstractNumId w:val="60"/>
  </w:num>
  <w:num w:numId="17">
    <w:abstractNumId w:val="78"/>
  </w:num>
  <w:num w:numId="18">
    <w:abstractNumId w:val="25"/>
  </w:num>
  <w:num w:numId="19">
    <w:abstractNumId w:val="37"/>
  </w:num>
  <w:num w:numId="20">
    <w:abstractNumId w:val="68"/>
  </w:num>
  <w:num w:numId="21">
    <w:abstractNumId w:val="10"/>
  </w:num>
  <w:num w:numId="22">
    <w:abstractNumId w:val="58"/>
  </w:num>
  <w:num w:numId="23">
    <w:abstractNumId w:val="32"/>
  </w:num>
  <w:num w:numId="24">
    <w:abstractNumId w:val="44"/>
  </w:num>
  <w:num w:numId="25">
    <w:abstractNumId w:val="87"/>
  </w:num>
  <w:num w:numId="26">
    <w:abstractNumId w:val="72"/>
  </w:num>
  <w:num w:numId="27">
    <w:abstractNumId w:val="23"/>
  </w:num>
  <w:num w:numId="28">
    <w:abstractNumId w:val="63"/>
  </w:num>
  <w:num w:numId="29">
    <w:abstractNumId w:val="30"/>
  </w:num>
  <w:num w:numId="30">
    <w:abstractNumId w:val="53"/>
  </w:num>
  <w:num w:numId="31">
    <w:abstractNumId w:val="2"/>
  </w:num>
  <w:num w:numId="32">
    <w:abstractNumId w:val="42"/>
  </w:num>
  <w:num w:numId="3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8"/>
  </w:num>
  <w:num w:numId="36">
    <w:abstractNumId w:val="83"/>
  </w:num>
  <w:num w:numId="37">
    <w:abstractNumId w:val="19"/>
  </w:num>
  <w:num w:numId="38">
    <w:abstractNumId w:val="62"/>
  </w:num>
  <w:num w:numId="39">
    <w:abstractNumId w:val="71"/>
  </w:num>
  <w:num w:numId="40">
    <w:abstractNumId w:val="94"/>
  </w:num>
  <w:num w:numId="41">
    <w:abstractNumId w:val="9"/>
  </w:num>
  <w:num w:numId="42">
    <w:abstractNumId w:val="28"/>
  </w:num>
  <w:num w:numId="43">
    <w:abstractNumId w:val="70"/>
  </w:num>
  <w:num w:numId="44">
    <w:abstractNumId w:val="39"/>
  </w:num>
  <w:num w:numId="45">
    <w:abstractNumId w:val="31"/>
  </w:num>
  <w:num w:numId="46">
    <w:abstractNumId w:val="61"/>
  </w:num>
  <w:num w:numId="47">
    <w:abstractNumId w:val="7"/>
  </w:num>
  <w:num w:numId="48">
    <w:abstractNumId w:val="93"/>
  </w:num>
  <w:num w:numId="49">
    <w:abstractNumId w:val="35"/>
  </w:num>
  <w:num w:numId="50">
    <w:abstractNumId w:val="64"/>
  </w:num>
  <w:num w:numId="51">
    <w:abstractNumId w:val="13"/>
  </w:num>
  <w:num w:numId="52">
    <w:abstractNumId w:val="3"/>
  </w:num>
  <w:num w:numId="53">
    <w:abstractNumId w:val="91"/>
  </w:num>
  <w:num w:numId="54">
    <w:abstractNumId w:val="86"/>
  </w:num>
  <w:num w:numId="55">
    <w:abstractNumId w:val="54"/>
  </w:num>
  <w:num w:numId="56">
    <w:abstractNumId w:val="89"/>
  </w:num>
  <w:num w:numId="57">
    <w:abstractNumId w:val="95"/>
  </w:num>
  <w:num w:numId="58">
    <w:abstractNumId w:val="20"/>
  </w:num>
  <w:num w:numId="59">
    <w:abstractNumId w:val="59"/>
  </w:num>
  <w:num w:numId="60">
    <w:abstractNumId w:val="18"/>
  </w:num>
  <w:num w:numId="61">
    <w:abstractNumId w:val="45"/>
  </w:num>
  <w:num w:numId="62">
    <w:abstractNumId w:val="11"/>
  </w:num>
  <w:num w:numId="63">
    <w:abstractNumId w:val="16"/>
  </w:num>
  <w:num w:numId="64">
    <w:abstractNumId w:val="79"/>
  </w:num>
  <w:num w:numId="65">
    <w:abstractNumId w:val="80"/>
  </w:num>
  <w:num w:numId="66">
    <w:abstractNumId w:val="65"/>
  </w:num>
  <w:num w:numId="67">
    <w:abstractNumId w:val="17"/>
  </w:num>
  <w:num w:numId="68">
    <w:abstractNumId w:val="6"/>
  </w:num>
  <w:num w:numId="69">
    <w:abstractNumId w:val="92"/>
  </w:num>
  <w:num w:numId="70">
    <w:abstractNumId w:val="4"/>
  </w:num>
  <w:num w:numId="71">
    <w:abstractNumId w:val="0"/>
  </w:num>
  <w:num w:numId="72">
    <w:abstractNumId w:val="50"/>
  </w:num>
  <w:num w:numId="73">
    <w:abstractNumId w:val="27"/>
  </w:num>
  <w:num w:numId="74">
    <w:abstractNumId w:val="41"/>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7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7"/>
    <w:lvlOverride w:ilvl="0">
      <w:startOverride w:val="9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4"/>
    <w:lvlOverride w:ilvl="0">
      <w:startOverride w:val="9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1"/>
  </w:num>
  <w:num w:numId="83">
    <w:abstractNumId w:val="33"/>
  </w:num>
  <w:num w:numId="84">
    <w:abstractNumId w:val="47"/>
  </w:num>
  <w:num w:numId="85">
    <w:abstractNumId w:val="5"/>
  </w:num>
  <w:num w:numId="86">
    <w:abstractNumId w:val="8"/>
  </w:num>
  <w:num w:numId="87">
    <w:abstractNumId w:val="77"/>
  </w:num>
  <w:num w:numId="88">
    <w:abstractNumId w:val="46"/>
  </w:num>
  <w:num w:numId="89">
    <w:abstractNumId w:val="51"/>
  </w:num>
  <w:num w:numId="90">
    <w:abstractNumId w:val="69"/>
  </w:num>
  <w:num w:numId="91">
    <w:abstractNumId w:val="43"/>
  </w:num>
  <w:num w:numId="92">
    <w:abstractNumId w:val="85"/>
  </w:num>
  <w:num w:numId="93">
    <w:abstractNumId w:val="26"/>
  </w:num>
  <w:num w:numId="94">
    <w:abstractNumId w:val="56"/>
  </w:num>
  <w:num w:numId="95">
    <w:abstractNumId w:val="34"/>
  </w:num>
  <w:num w:numId="9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uszczyk, Paulina">
    <w15:presenceInfo w15:providerId="AD" w15:userId="S::paulina.chruszczyk@ubs.com::ac184710-3262-4980-a4a8-cfe22a10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Formatting/>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Version" w:val="5.0"/>
  </w:docVars>
  <w:rsids>
    <w:rsidRoot w:val="00666C3F"/>
    <w:rsid w:val="000C70D3"/>
    <w:rsid w:val="00124AB7"/>
    <w:rsid w:val="00265BEF"/>
    <w:rsid w:val="00484B29"/>
    <w:rsid w:val="00582384"/>
    <w:rsid w:val="00651622"/>
    <w:rsid w:val="00666C3F"/>
    <w:rsid w:val="00904D89"/>
    <w:rsid w:val="00F54E8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PILevel1Bullets">
    <w:name w:val="PI Level 1 Bullets"/>
    <w:basedOn w:val="Normal"/>
    <w:pPr>
      <w:numPr>
        <w:numId w:val="29"/>
      </w:numPr>
      <w:spacing w:before="120" w:after="0" w:line="240" w:lineRule="auto"/>
    </w:pPr>
    <w:rPr>
      <w:rFonts w:ascii="Arial" w:eastAsia="Times New Roman" w:hAnsi="Arial" w:cs="Times New Roman"/>
      <w:b/>
      <w:sz w:val="20"/>
      <w:szCs w:val="24"/>
    </w:rPr>
  </w:style>
  <w:style w:type="paragraph" w:customStyle="1" w:styleId="PISectionHeading">
    <w:name w:val="PI Section Heading"/>
    <w:basedOn w:val="Normal"/>
    <w:pPr>
      <w:keepNext/>
      <w:spacing w:before="240" w:after="60" w:line="240" w:lineRule="auto"/>
    </w:pPr>
    <w:rPr>
      <w:rFonts w:ascii="Arial" w:eastAsia="Times New Roman" w:hAnsi="Arial" w:cs="Times New Roman"/>
      <w:b/>
      <w:caps/>
      <w:sz w:val="20"/>
      <w:szCs w:val="24"/>
    </w:rPr>
  </w:style>
  <w:style w:type="character" w:styleId="Hyperlink">
    <w:name w:val="Hyperlink"/>
    <w:basedOn w:val="DefaultParagraphFont"/>
    <w:uiPriority w:val="99"/>
    <w:unhideWhenUsed/>
    <w:rPr>
      <w:color w:val="0000FF" w:themeColor="hyperlink"/>
      <w:u w:val="single"/>
    </w:rPr>
  </w:style>
  <w:style w:type="paragraph" w:customStyle="1" w:styleId="PISelectOneBullet">
    <w:name w:val="PI Select One Bullet"/>
    <w:basedOn w:val="Normal"/>
    <w:uiPriority w:val="99"/>
    <w:pPr>
      <w:numPr>
        <w:numId w:val="35"/>
      </w:numPr>
      <w:spacing w:before="60" w:after="0" w:line="240" w:lineRule="atLeast"/>
    </w:pPr>
    <w:rPr>
      <w:rFonts w:ascii="Arial" w:eastAsia="Times New Roman" w:hAnsi="Arial" w:cs="Times New Roman"/>
      <w:sz w:val="20"/>
      <w:szCs w:val="24"/>
    </w:rPr>
  </w:style>
  <w:style w:type="paragraph" w:customStyle="1" w:styleId="PIProgrammingNotes">
    <w:name w:val="PI Programming Notes"/>
    <w:basedOn w:val="Normal"/>
    <w:link w:val="PIProgrammingNotesChar"/>
    <w:uiPriority w:val="99"/>
    <w:pPr>
      <w:spacing w:before="240" w:after="240" w:line="240" w:lineRule="auto"/>
    </w:pPr>
    <w:rPr>
      <w:rFonts w:ascii="Arial" w:eastAsia="Times New Roman" w:hAnsi="Arial" w:cs="Times New Roman"/>
      <w:caps/>
      <w:color w:val="FF0000"/>
      <w:sz w:val="20"/>
      <w:szCs w:val="24"/>
    </w:rPr>
  </w:style>
  <w:style w:type="character" w:customStyle="1" w:styleId="PIProgrammingNotesChar">
    <w:name w:val="PI Programming Notes Char"/>
    <w:basedOn w:val="DefaultParagraphFont"/>
    <w:link w:val="PIProgrammingNotes"/>
    <w:uiPriority w:val="99"/>
    <w:rPr>
      <w:rFonts w:ascii="Arial" w:eastAsia="Times New Roman" w:hAnsi="Arial" w:cs="Times New Roman"/>
      <w:caps/>
      <w:color w:val="FF0000"/>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PILevel1Bullets">
    <w:name w:val="PI Level 1 Bullets"/>
    <w:basedOn w:val="Normal"/>
    <w:pPr>
      <w:numPr>
        <w:numId w:val="29"/>
      </w:numPr>
      <w:spacing w:before="120" w:after="0" w:line="240" w:lineRule="auto"/>
    </w:pPr>
    <w:rPr>
      <w:rFonts w:ascii="Arial" w:eastAsia="Times New Roman" w:hAnsi="Arial" w:cs="Times New Roman"/>
      <w:b/>
      <w:sz w:val="20"/>
      <w:szCs w:val="24"/>
    </w:rPr>
  </w:style>
  <w:style w:type="paragraph" w:customStyle="1" w:styleId="PISectionHeading">
    <w:name w:val="PI Section Heading"/>
    <w:basedOn w:val="Normal"/>
    <w:pPr>
      <w:keepNext/>
      <w:spacing w:before="240" w:after="60" w:line="240" w:lineRule="auto"/>
    </w:pPr>
    <w:rPr>
      <w:rFonts w:ascii="Arial" w:eastAsia="Times New Roman" w:hAnsi="Arial" w:cs="Times New Roman"/>
      <w:b/>
      <w:caps/>
      <w:sz w:val="20"/>
      <w:szCs w:val="24"/>
    </w:rPr>
  </w:style>
  <w:style w:type="character" w:styleId="Hyperlink">
    <w:name w:val="Hyperlink"/>
    <w:basedOn w:val="DefaultParagraphFont"/>
    <w:uiPriority w:val="99"/>
    <w:unhideWhenUsed/>
    <w:rPr>
      <w:color w:val="0000FF" w:themeColor="hyperlink"/>
      <w:u w:val="single"/>
    </w:rPr>
  </w:style>
  <w:style w:type="paragraph" w:customStyle="1" w:styleId="PISelectOneBullet">
    <w:name w:val="PI Select One Bullet"/>
    <w:basedOn w:val="Normal"/>
    <w:uiPriority w:val="99"/>
    <w:pPr>
      <w:numPr>
        <w:numId w:val="35"/>
      </w:numPr>
      <w:spacing w:before="60" w:after="0" w:line="240" w:lineRule="atLeast"/>
    </w:pPr>
    <w:rPr>
      <w:rFonts w:ascii="Arial" w:eastAsia="Times New Roman" w:hAnsi="Arial" w:cs="Times New Roman"/>
      <w:sz w:val="20"/>
      <w:szCs w:val="24"/>
    </w:rPr>
  </w:style>
  <w:style w:type="paragraph" w:customStyle="1" w:styleId="PIProgrammingNotes">
    <w:name w:val="PI Programming Notes"/>
    <w:basedOn w:val="Normal"/>
    <w:link w:val="PIProgrammingNotesChar"/>
    <w:uiPriority w:val="99"/>
    <w:pPr>
      <w:spacing w:before="240" w:after="240" w:line="240" w:lineRule="auto"/>
    </w:pPr>
    <w:rPr>
      <w:rFonts w:ascii="Arial" w:eastAsia="Times New Roman" w:hAnsi="Arial" w:cs="Times New Roman"/>
      <w:caps/>
      <w:color w:val="FF0000"/>
      <w:sz w:val="20"/>
      <w:szCs w:val="24"/>
    </w:rPr>
  </w:style>
  <w:style w:type="character" w:customStyle="1" w:styleId="PIProgrammingNotesChar">
    <w:name w:val="PI Programming Notes Char"/>
    <w:basedOn w:val="DefaultParagraphFont"/>
    <w:link w:val="PIProgrammingNotes"/>
    <w:uiPriority w:val="99"/>
    <w:rPr>
      <w:rFonts w:ascii="Arial" w:eastAsia="Times New Roman" w:hAnsi="Arial" w:cs="Times New Roman"/>
      <w:caps/>
      <w:color w:val="FF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4305">
      <w:bodyDiv w:val="1"/>
      <w:marLeft w:val="0"/>
      <w:marRight w:val="0"/>
      <w:marTop w:val="0"/>
      <w:marBottom w:val="0"/>
      <w:divBdr>
        <w:top w:val="none" w:sz="0" w:space="0" w:color="auto"/>
        <w:left w:val="none" w:sz="0" w:space="0" w:color="auto"/>
        <w:bottom w:val="none" w:sz="0" w:space="0" w:color="auto"/>
        <w:right w:val="none" w:sz="0" w:space="0" w:color="auto"/>
      </w:divBdr>
    </w:div>
    <w:div w:id="269167227">
      <w:bodyDiv w:val="1"/>
      <w:marLeft w:val="0"/>
      <w:marRight w:val="0"/>
      <w:marTop w:val="0"/>
      <w:marBottom w:val="0"/>
      <w:divBdr>
        <w:top w:val="none" w:sz="0" w:space="0" w:color="auto"/>
        <w:left w:val="none" w:sz="0" w:space="0" w:color="auto"/>
        <w:bottom w:val="none" w:sz="0" w:space="0" w:color="auto"/>
        <w:right w:val="none" w:sz="0" w:space="0" w:color="auto"/>
      </w:divBdr>
    </w:div>
    <w:div w:id="372969124">
      <w:bodyDiv w:val="1"/>
      <w:marLeft w:val="0"/>
      <w:marRight w:val="0"/>
      <w:marTop w:val="0"/>
      <w:marBottom w:val="0"/>
      <w:divBdr>
        <w:top w:val="none" w:sz="0" w:space="0" w:color="auto"/>
        <w:left w:val="none" w:sz="0" w:space="0" w:color="auto"/>
        <w:bottom w:val="none" w:sz="0" w:space="0" w:color="auto"/>
        <w:right w:val="none" w:sz="0" w:space="0" w:color="auto"/>
      </w:divBdr>
    </w:div>
    <w:div w:id="432170160">
      <w:bodyDiv w:val="1"/>
      <w:marLeft w:val="0"/>
      <w:marRight w:val="0"/>
      <w:marTop w:val="0"/>
      <w:marBottom w:val="0"/>
      <w:divBdr>
        <w:top w:val="none" w:sz="0" w:space="0" w:color="auto"/>
        <w:left w:val="none" w:sz="0" w:space="0" w:color="auto"/>
        <w:bottom w:val="none" w:sz="0" w:space="0" w:color="auto"/>
        <w:right w:val="none" w:sz="0" w:space="0" w:color="auto"/>
      </w:divBdr>
    </w:div>
    <w:div w:id="570240311">
      <w:bodyDiv w:val="1"/>
      <w:marLeft w:val="0"/>
      <w:marRight w:val="0"/>
      <w:marTop w:val="0"/>
      <w:marBottom w:val="0"/>
      <w:divBdr>
        <w:top w:val="none" w:sz="0" w:space="0" w:color="auto"/>
        <w:left w:val="none" w:sz="0" w:space="0" w:color="auto"/>
        <w:bottom w:val="none" w:sz="0" w:space="0" w:color="auto"/>
        <w:right w:val="none" w:sz="0" w:space="0" w:color="auto"/>
      </w:divBdr>
    </w:div>
    <w:div w:id="864027577">
      <w:bodyDiv w:val="1"/>
      <w:marLeft w:val="0"/>
      <w:marRight w:val="0"/>
      <w:marTop w:val="0"/>
      <w:marBottom w:val="0"/>
      <w:divBdr>
        <w:top w:val="none" w:sz="0" w:space="0" w:color="auto"/>
        <w:left w:val="none" w:sz="0" w:space="0" w:color="auto"/>
        <w:bottom w:val="none" w:sz="0" w:space="0" w:color="auto"/>
        <w:right w:val="none" w:sz="0" w:space="0" w:color="auto"/>
      </w:divBdr>
    </w:div>
    <w:div w:id="865874800">
      <w:bodyDiv w:val="1"/>
      <w:marLeft w:val="0"/>
      <w:marRight w:val="0"/>
      <w:marTop w:val="0"/>
      <w:marBottom w:val="0"/>
      <w:divBdr>
        <w:top w:val="none" w:sz="0" w:space="0" w:color="auto"/>
        <w:left w:val="none" w:sz="0" w:space="0" w:color="auto"/>
        <w:bottom w:val="none" w:sz="0" w:space="0" w:color="auto"/>
        <w:right w:val="none" w:sz="0" w:space="0" w:color="auto"/>
      </w:divBdr>
    </w:div>
    <w:div w:id="945427641">
      <w:bodyDiv w:val="1"/>
      <w:marLeft w:val="0"/>
      <w:marRight w:val="0"/>
      <w:marTop w:val="0"/>
      <w:marBottom w:val="0"/>
      <w:divBdr>
        <w:top w:val="none" w:sz="0" w:space="0" w:color="auto"/>
        <w:left w:val="none" w:sz="0" w:space="0" w:color="auto"/>
        <w:bottom w:val="none" w:sz="0" w:space="0" w:color="auto"/>
        <w:right w:val="none" w:sz="0" w:space="0" w:color="auto"/>
      </w:divBdr>
    </w:div>
    <w:div w:id="1147940580">
      <w:bodyDiv w:val="1"/>
      <w:marLeft w:val="0"/>
      <w:marRight w:val="0"/>
      <w:marTop w:val="0"/>
      <w:marBottom w:val="0"/>
      <w:divBdr>
        <w:top w:val="none" w:sz="0" w:space="0" w:color="auto"/>
        <w:left w:val="none" w:sz="0" w:space="0" w:color="auto"/>
        <w:bottom w:val="none" w:sz="0" w:space="0" w:color="auto"/>
        <w:right w:val="none" w:sz="0" w:space="0" w:color="auto"/>
      </w:divBdr>
    </w:div>
    <w:div w:id="1242787258">
      <w:bodyDiv w:val="1"/>
      <w:marLeft w:val="0"/>
      <w:marRight w:val="0"/>
      <w:marTop w:val="0"/>
      <w:marBottom w:val="0"/>
      <w:divBdr>
        <w:top w:val="none" w:sz="0" w:space="0" w:color="auto"/>
        <w:left w:val="none" w:sz="0" w:space="0" w:color="auto"/>
        <w:bottom w:val="none" w:sz="0" w:space="0" w:color="auto"/>
        <w:right w:val="none" w:sz="0" w:space="0" w:color="auto"/>
      </w:divBdr>
    </w:div>
    <w:div w:id="1544290590">
      <w:bodyDiv w:val="1"/>
      <w:marLeft w:val="0"/>
      <w:marRight w:val="0"/>
      <w:marTop w:val="0"/>
      <w:marBottom w:val="0"/>
      <w:divBdr>
        <w:top w:val="none" w:sz="0" w:space="0" w:color="auto"/>
        <w:left w:val="none" w:sz="0" w:space="0" w:color="auto"/>
        <w:bottom w:val="none" w:sz="0" w:space="0" w:color="auto"/>
        <w:right w:val="none" w:sz="0" w:space="0" w:color="auto"/>
      </w:divBdr>
    </w:div>
    <w:div w:id="1602374961">
      <w:bodyDiv w:val="1"/>
      <w:marLeft w:val="0"/>
      <w:marRight w:val="0"/>
      <w:marTop w:val="0"/>
      <w:marBottom w:val="0"/>
      <w:divBdr>
        <w:top w:val="none" w:sz="0" w:space="0" w:color="auto"/>
        <w:left w:val="none" w:sz="0" w:space="0" w:color="auto"/>
        <w:bottom w:val="none" w:sz="0" w:space="0" w:color="auto"/>
        <w:right w:val="none" w:sz="0" w:space="0" w:color="auto"/>
      </w:divBdr>
    </w:div>
    <w:div w:id="1627273142">
      <w:bodyDiv w:val="1"/>
      <w:marLeft w:val="0"/>
      <w:marRight w:val="0"/>
      <w:marTop w:val="0"/>
      <w:marBottom w:val="0"/>
      <w:divBdr>
        <w:top w:val="none" w:sz="0" w:space="0" w:color="auto"/>
        <w:left w:val="none" w:sz="0" w:space="0" w:color="auto"/>
        <w:bottom w:val="none" w:sz="0" w:space="0" w:color="auto"/>
        <w:right w:val="none" w:sz="0" w:space="0" w:color="auto"/>
      </w:divBdr>
    </w:div>
    <w:div w:id="1739356391">
      <w:bodyDiv w:val="1"/>
      <w:marLeft w:val="0"/>
      <w:marRight w:val="0"/>
      <w:marTop w:val="0"/>
      <w:marBottom w:val="0"/>
      <w:divBdr>
        <w:top w:val="none" w:sz="0" w:space="0" w:color="auto"/>
        <w:left w:val="none" w:sz="0" w:space="0" w:color="auto"/>
        <w:bottom w:val="none" w:sz="0" w:space="0" w:color="auto"/>
        <w:right w:val="none" w:sz="0" w:space="0" w:color="auto"/>
      </w:divBdr>
    </w:div>
    <w:div w:id="1837262019">
      <w:bodyDiv w:val="1"/>
      <w:marLeft w:val="0"/>
      <w:marRight w:val="0"/>
      <w:marTop w:val="0"/>
      <w:marBottom w:val="0"/>
      <w:divBdr>
        <w:top w:val="none" w:sz="0" w:space="0" w:color="auto"/>
        <w:left w:val="none" w:sz="0" w:space="0" w:color="auto"/>
        <w:bottom w:val="none" w:sz="0" w:space="0" w:color="auto"/>
        <w:right w:val="none" w:sz="0" w:space="0" w:color="auto"/>
      </w:divBdr>
    </w:div>
    <w:div w:id="198549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s://www.ubs.com/global/en/legal/country/uk/data-privacy-notic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BE901-2154-473F-A1A1-7267F649F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6274</Words>
  <Characters>30666</Characters>
  <Application>Microsoft Office Word</Application>
  <DocSecurity>0</DocSecurity>
  <Lines>1206</Lines>
  <Paragraphs>880</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36487</CharactersWithSpaces>
  <SharedDoc>false</SharedDoc>
  <HyperlinksChanged>false</HyperlinksChanged>
  <AppVersion>14.0000</AppVersion>
  <PresentationFormat>493e6fba-3109-431c-89b0-760ec18ff5df</PresentationFormat>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Memran, Marcos</dc:creator>
  <cp:lastModifiedBy>Campano, Pablo</cp:lastModifiedBy>
  <cp:revision>3</cp:revision>
  <cp:lastPrinted>2020-01-21T10:10:00Z</cp:lastPrinted>
  <dcterms:created xsi:type="dcterms:W3CDTF">2020-09-17T08:37:00Z</dcterms:created>
  <dcterms:modified xsi:type="dcterms:W3CDTF">2020-09-17T08:40:00Z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Signature">
    <vt:lpwstr>oir4/BfHHNouOWvt1LlWOu7omK62Anv3t4iEFLeUB18ZgmLxE6MvswANd2arbpDLCy5aEwaFyX0rAs9wOK58fA==</vt:lpwstr>
  </property>
  <property fmtid="{D5CDD505-2E9C-101B-9397-08002B2CF9AE}" pid="3" name="_SIProp12DataClass+cc5a530f-41a6-45ea-9bc4-32c4db9fb913">
    <vt:lpwstr>v=1.2&gt;I=cc5a530f-41a6-45ea-9bc4-32c4db9fb913&amp;N=NotProtectedAttachment&amp;V=1.3&amp;U=System&amp;D=System&amp;A=Associated&amp;H=False</vt:lpwstr>
  </property>
  <property fmtid="{D5CDD505-2E9C-101B-9397-08002B2CF9AE}" pid="4" name="IQP_Classification">
    <vt:lpwstr>NotProtectedAttachment</vt:lpwstr>
  </property>
</Properties>
</file>